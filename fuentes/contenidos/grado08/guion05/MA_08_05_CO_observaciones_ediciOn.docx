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8"/>
        <w:gridCol w:w="6870"/>
      </w:tblGrid>
      <w:tr w:rsidR="00B462AC" w:rsidRPr="009611F6" w14:paraId="44A9080C" w14:textId="77777777" w:rsidTr="00794123">
        <w:trPr>
          <w:ins w:id="0" w:author="Edgar Josué Malagón Montaña" w:date="2015-11-09T11:18:00Z"/>
        </w:trPr>
        <w:tc>
          <w:tcPr>
            <w:tcW w:w="1951" w:type="dxa"/>
            <w:shd w:val="clear" w:color="auto" w:fill="000000" w:themeFill="text1"/>
          </w:tcPr>
          <w:p w14:paraId="4BD587F6" w14:textId="77777777" w:rsidR="00B462AC" w:rsidRPr="009611F6" w:rsidRDefault="00B462AC" w:rsidP="00794123">
            <w:pPr>
              <w:tabs>
                <w:tab w:val="right" w:pos="8498"/>
              </w:tabs>
              <w:rPr>
                <w:ins w:id="1" w:author="Edgar Josué Malagón Montaña" w:date="2015-11-09T11:18:00Z"/>
                <w:rFonts w:ascii="Times New Roman" w:hAnsi="Times New Roman" w:cs="Times New Roman"/>
              </w:rPr>
            </w:pPr>
            <w:commentRangeStart w:id="2"/>
            <w:ins w:id="3" w:author="Edgar Josué Malagón Montaña" w:date="2015-11-09T11:18:00Z">
              <w:r w:rsidRPr="009611F6">
                <w:rPr>
                  <w:rFonts w:ascii="Times New Roman" w:hAnsi="Times New Roman" w:cs="Times New Roman"/>
                </w:rPr>
                <w:t>Título del guion</w:t>
              </w:r>
            </w:ins>
          </w:p>
        </w:tc>
        <w:tc>
          <w:tcPr>
            <w:tcW w:w="7027" w:type="dxa"/>
          </w:tcPr>
          <w:p w14:paraId="59CDBBC3" w14:textId="77777777" w:rsidR="00B462AC" w:rsidRPr="009611F6" w:rsidRDefault="00B462AC" w:rsidP="00B462AC">
            <w:pPr>
              <w:tabs>
                <w:tab w:val="right" w:pos="8498"/>
              </w:tabs>
              <w:rPr>
                <w:ins w:id="4" w:author="Edgar Josué Malagón Montaña" w:date="2015-11-09T11:18:00Z"/>
                <w:rFonts w:ascii="Times New Roman" w:hAnsi="Times New Roman" w:cs="Times New Roman"/>
                <w:highlight w:val="yellow"/>
              </w:rPr>
            </w:pPr>
            <w:ins w:id="5" w:author="Edgar Josué Malagón Montaña" w:date="2015-11-09T11:18:00Z">
              <w:r>
                <w:rPr>
                  <w:rFonts w:ascii="Times New Roman" w:hAnsi="Times New Roman" w:cs="Times New Roman"/>
                  <w:b/>
                </w:rPr>
                <w:t>Las</w:t>
              </w:r>
              <w:r w:rsidRPr="009611F6">
                <w:rPr>
                  <w:rFonts w:ascii="Times New Roman" w:hAnsi="Times New Roman" w:cs="Times New Roman"/>
                  <w:b/>
                </w:rPr>
                <w:t xml:space="preserve"> </w:t>
              </w:r>
              <w:r>
                <w:rPr>
                  <w:rFonts w:ascii="Times New Roman" w:hAnsi="Times New Roman" w:cs="Times New Roman"/>
                  <w:b/>
                </w:rPr>
                <w:t>fraccione</w:t>
              </w:r>
              <w:r w:rsidRPr="009611F6">
                <w:rPr>
                  <w:rFonts w:ascii="Times New Roman" w:hAnsi="Times New Roman" w:cs="Times New Roman"/>
                  <w:b/>
                </w:rPr>
                <w:t>s algebraicas</w:t>
              </w:r>
            </w:ins>
          </w:p>
        </w:tc>
      </w:tr>
      <w:tr w:rsidR="00B462AC" w:rsidRPr="009611F6" w14:paraId="598AD53C" w14:textId="77777777" w:rsidTr="00794123">
        <w:trPr>
          <w:ins w:id="6" w:author="Edgar Josué Malagón Montaña" w:date="2015-11-09T11:18:00Z"/>
        </w:trPr>
        <w:tc>
          <w:tcPr>
            <w:tcW w:w="1951" w:type="dxa"/>
            <w:shd w:val="clear" w:color="auto" w:fill="000000" w:themeFill="text1"/>
          </w:tcPr>
          <w:p w14:paraId="23A696E4" w14:textId="77777777" w:rsidR="00B462AC" w:rsidRPr="009611F6" w:rsidRDefault="00B462AC" w:rsidP="00794123">
            <w:pPr>
              <w:tabs>
                <w:tab w:val="right" w:pos="8498"/>
              </w:tabs>
              <w:rPr>
                <w:ins w:id="7" w:author="Edgar Josué Malagón Montaña" w:date="2015-11-09T11:18:00Z"/>
                <w:rFonts w:ascii="Times New Roman" w:hAnsi="Times New Roman" w:cs="Times New Roman"/>
              </w:rPr>
            </w:pPr>
            <w:ins w:id="8" w:author="Edgar Josué Malagón Montaña" w:date="2015-11-09T11:18:00Z">
              <w:r w:rsidRPr="009611F6">
                <w:rPr>
                  <w:rFonts w:ascii="Times New Roman" w:hAnsi="Times New Roman" w:cs="Times New Roman"/>
                </w:rPr>
                <w:t>Código del guion</w:t>
              </w:r>
            </w:ins>
          </w:p>
        </w:tc>
        <w:tc>
          <w:tcPr>
            <w:tcW w:w="7027" w:type="dxa"/>
          </w:tcPr>
          <w:p w14:paraId="48F77D32" w14:textId="77777777" w:rsidR="00B462AC" w:rsidRPr="009611F6" w:rsidRDefault="00B462AC" w:rsidP="00794123">
            <w:pPr>
              <w:tabs>
                <w:tab w:val="right" w:pos="8498"/>
              </w:tabs>
              <w:rPr>
                <w:ins w:id="9" w:author="Edgar Josué Malagón Montaña" w:date="2015-11-09T11:18:00Z"/>
                <w:rFonts w:ascii="Times New Roman" w:hAnsi="Times New Roman" w:cs="Times New Roman"/>
                <w:highlight w:val="yellow"/>
              </w:rPr>
            </w:pPr>
            <w:ins w:id="10" w:author="Edgar Josué Malagón Montaña" w:date="2015-11-09T11:18:00Z">
              <w:r>
                <w:rPr>
                  <w:rFonts w:ascii="Times New Roman" w:hAnsi="Times New Roman" w:cs="Times New Roman"/>
                </w:rPr>
                <w:t>MA_08_05</w:t>
              </w:r>
              <w:r w:rsidRPr="009611F6">
                <w:rPr>
                  <w:rFonts w:ascii="Times New Roman" w:hAnsi="Times New Roman" w:cs="Times New Roman"/>
                </w:rPr>
                <w:t>_CO</w:t>
              </w:r>
            </w:ins>
          </w:p>
        </w:tc>
      </w:tr>
      <w:tr w:rsidR="00B462AC" w:rsidRPr="009611F6" w14:paraId="16FB5F5F" w14:textId="77777777" w:rsidTr="00794123">
        <w:trPr>
          <w:ins w:id="11" w:author="Edgar Josué Malagón Montaña" w:date="2015-11-09T11:18:00Z"/>
        </w:trPr>
        <w:tc>
          <w:tcPr>
            <w:tcW w:w="1951" w:type="dxa"/>
            <w:shd w:val="clear" w:color="auto" w:fill="000000" w:themeFill="text1"/>
          </w:tcPr>
          <w:p w14:paraId="3E23321E" w14:textId="77777777" w:rsidR="00B462AC" w:rsidRPr="009611F6" w:rsidRDefault="00B462AC" w:rsidP="00794123">
            <w:pPr>
              <w:tabs>
                <w:tab w:val="right" w:pos="8498"/>
              </w:tabs>
              <w:rPr>
                <w:ins w:id="12" w:author="Edgar Josué Malagón Montaña" w:date="2015-11-09T11:18:00Z"/>
                <w:rFonts w:ascii="Times New Roman" w:hAnsi="Times New Roman" w:cs="Times New Roman"/>
              </w:rPr>
            </w:pPr>
            <w:ins w:id="13" w:author="Edgar Josué Malagón Montaña" w:date="2015-11-09T11:18:00Z">
              <w:r w:rsidRPr="009611F6">
                <w:rPr>
                  <w:rFonts w:ascii="Times New Roman" w:hAnsi="Times New Roman" w:cs="Times New Roman"/>
                </w:rPr>
                <w:t>Descripción</w:t>
              </w:r>
            </w:ins>
            <w:commentRangeEnd w:id="2"/>
            <w:ins w:id="14" w:author="Edgar Josué Malagón Montaña" w:date="2015-11-09T11:19:00Z">
              <w:r>
                <w:rPr>
                  <w:rStyle w:val="Refdecomentario"/>
                </w:rPr>
                <w:commentReference w:id="2"/>
              </w:r>
            </w:ins>
          </w:p>
        </w:tc>
        <w:tc>
          <w:tcPr>
            <w:tcW w:w="7027" w:type="dxa"/>
          </w:tcPr>
          <w:p w14:paraId="67468223" w14:textId="77777777" w:rsidR="00B462AC" w:rsidRPr="009611F6" w:rsidRDefault="00B462AC" w:rsidP="00794123">
            <w:pPr>
              <w:rPr>
                <w:ins w:id="15" w:author="Edgar Josué Malagón Montaña" w:date="2015-11-09T11:18:00Z"/>
                <w:rFonts w:ascii="Times New Roman" w:hAnsi="Times New Roman" w:cs="Times New Roman"/>
                <w:highlight w:val="yellow"/>
              </w:rPr>
            </w:pPr>
          </w:p>
        </w:tc>
      </w:tr>
    </w:tbl>
    <w:p w14:paraId="44866D25" w14:textId="77777777" w:rsidR="00B462AC" w:rsidRDefault="00B462AC" w:rsidP="00005818">
      <w:pPr>
        <w:rPr>
          <w:ins w:id="16" w:author="Edgar Josué Malagón Montaña" w:date="2015-11-09T11:18:00Z"/>
          <w:rFonts w:ascii="Times" w:hAnsi="Times"/>
          <w:highlight w:val="yellow"/>
        </w:rPr>
      </w:pPr>
    </w:p>
    <w:p w14:paraId="7415EFAB" w14:textId="77777777" w:rsidR="00005818" w:rsidRDefault="00005818" w:rsidP="00005818">
      <w:pPr>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ins w:id="17" w:author="Edgar Josué Malagón Montaña" w:date="2015-11-09T10:24:00Z">
        <w:r w:rsidR="00E4550A">
          <w:rPr>
            <w:rFonts w:ascii="Times" w:hAnsi="Times"/>
            <w:b/>
            <w:highlight w:val="yellow"/>
          </w:rPr>
          <w:t>El</w:t>
        </w:r>
      </w:ins>
      <w:del w:id="18" w:author="Edgar Josué Malagón Montaña" w:date="2015-11-09T10:24:00Z">
        <w:r w:rsidR="00E4550A" w:rsidRPr="00E4550A" w:rsidDel="00E4550A">
          <w:rPr>
            <w:rFonts w:ascii="Times" w:hAnsi="Times"/>
            <w:b/>
            <w:highlight w:val="yellow"/>
          </w:rPr>
          <w:delText>El</w:delText>
        </w:r>
      </w:del>
      <w:r w:rsidR="00E4550A">
        <w:rPr>
          <w:rFonts w:ascii="Times" w:hAnsi="Times"/>
          <w:b/>
        </w:rPr>
        <w:t xml:space="preserve"> </w:t>
      </w:r>
      <w:commentRangeStart w:id="19"/>
      <w:r w:rsidR="00E4550A">
        <w:rPr>
          <w:rFonts w:ascii="Times" w:hAnsi="Times"/>
          <w:b/>
        </w:rPr>
        <w:t>m</w:t>
      </w:r>
      <w:r w:rsidR="00574038">
        <w:rPr>
          <w:rFonts w:ascii="Times" w:hAnsi="Times"/>
          <w:b/>
        </w:rPr>
        <w:t>áximo</w:t>
      </w:r>
      <w:r w:rsidR="007434C6">
        <w:rPr>
          <w:rFonts w:ascii="Times" w:hAnsi="Times"/>
          <w:b/>
        </w:rPr>
        <w:t xml:space="preserve"> común divisor y </w:t>
      </w:r>
      <w:r w:rsidR="00574038">
        <w:rPr>
          <w:rFonts w:ascii="Times" w:hAnsi="Times"/>
          <w:b/>
        </w:rPr>
        <w:t>mínimo</w:t>
      </w:r>
      <w:r w:rsidR="007434C6">
        <w:rPr>
          <w:rFonts w:ascii="Times" w:hAnsi="Times"/>
          <w:b/>
        </w:rPr>
        <w:t xml:space="preserve"> común </w:t>
      </w:r>
      <w:r w:rsidR="00574038">
        <w:rPr>
          <w:rFonts w:ascii="Times" w:hAnsi="Times"/>
          <w:b/>
        </w:rPr>
        <w:t>múltiplo</w:t>
      </w:r>
      <w:commentRangeEnd w:id="19"/>
      <w:r w:rsidR="00D61AAB">
        <w:rPr>
          <w:rStyle w:val="Refdecomentario"/>
        </w:rPr>
        <w:commentReference w:id="19"/>
      </w:r>
    </w:p>
    <w:p w14:paraId="08985B0D" w14:textId="77777777" w:rsidR="00005818" w:rsidRDefault="0074052D" w:rsidP="00005818">
      <w:pPr>
        <w:spacing w:after="0"/>
        <w:rPr>
          <w:rFonts w:ascii="Times New Roman" w:hAnsi="Times New Roman" w:cs="Times New Roman"/>
          <w:color w:val="000000"/>
          <w:lang w:val="es-CO"/>
        </w:rPr>
      </w:pPr>
      <w:r>
        <w:rPr>
          <w:rFonts w:ascii="Times New Roman" w:hAnsi="Times New Roman" w:cs="Times New Roman"/>
          <w:color w:val="000000"/>
          <w:lang w:val="es-CO"/>
        </w:rPr>
        <w:t xml:space="preserve">Los polinomios algebraicos al igual que los números enteros poseen máximo común divisor y mínimo común múltiplo, es decir </w:t>
      </w:r>
      <w:r w:rsidR="00EB3A4A">
        <w:rPr>
          <w:rFonts w:ascii="Times New Roman" w:hAnsi="Times New Roman" w:cs="Times New Roman"/>
          <w:color w:val="000000"/>
          <w:lang w:val="es-CO"/>
        </w:rPr>
        <w:t xml:space="preserve">que </w:t>
      </w:r>
      <w:r>
        <w:rPr>
          <w:rFonts w:ascii="Times New Roman" w:hAnsi="Times New Roman" w:cs="Times New Roman"/>
          <w:color w:val="000000"/>
          <w:lang w:val="es-CO"/>
        </w:rPr>
        <w:t>entre dos polinomios es posible hallar un polinomio que los divida exactamente, y también es posible hallar un polinomio que sea múltiplo</w:t>
      </w:r>
      <w:del w:id="20" w:author="Edgar Josué Malagón Montaña" w:date="2015-11-09T11:20:00Z">
        <w:r w:rsidDel="00B462AC">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 de los polinomios. Ahora estudi</w:t>
      </w:r>
      <w:ins w:id="21" w:author="Edgar Josué Malagón Montaña" w:date="2015-11-09T11:21:00Z">
        <w:r w:rsidR="00B462AC">
          <w:rPr>
            <w:rFonts w:ascii="Times New Roman" w:hAnsi="Times New Roman" w:cs="Times New Roman"/>
            <w:color w:val="000000"/>
            <w:lang w:val="es-CO"/>
          </w:rPr>
          <w:t>aremos</w:t>
        </w:r>
      </w:ins>
      <w:del w:id="22" w:author="Edgar Josué Malagón Montaña" w:date="2015-11-09T11:21:00Z">
        <w:r w:rsidDel="00B462AC">
          <w:rPr>
            <w:rFonts w:ascii="Times New Roman" w:hAnsi="Times New Roman" w:cs="Times New Roman"/>
            <w:color w:val="000000"/>
            <w:lang w:val="es-CO"/>
          </w:rPr>
          <w:delText>emos</w:delText>
        </w:r>
      </w:del>
      <w:r>
        <w:rPr>
          <w:rFonts w:ascii="Times New Roman" w:hAnsi="Times New Roman" w:cs="Times New Roman"/>
          <w:color w:val="000000"/>
          <w:lang w:val="es-CO"/>
        </w:rPr>
        <w:t xml:space="preserve"> cada caso.</w:t>
      </w:r>
    </w:p>
    <w:p w14:paraId="57E9B2CD" w14:textId="77777777" w:rsidR="00842DA2" w:rsidRDefault="00842DA2" w:rsidP="00005818">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842DA2" w:rsidRPr="005D1738" w14:paraId="4E5A3C6A" w14:textId="77777777" w:rsidTr="001758C2">
        <w:tc>
          <w:tcPr>
            <w:tcW w:w="9033" w:type="dxa"/>
            <w:gridSpan w:val="2"/>
            <w:shd w:val="clear" w:color="auto" w:fill="000000" w:themeFill="text1"/>
          </w:tcPr>
          <w:p w14:paraId="3B7D3B57" w14:textId="77777777" w:rsidR="00842DA2" w:rsidRPr="005D1738" w:rsidRDefault="00842DA2"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842DA2" w14:paraId="70ABCC49" w14:textId="77777777" w:rsidTr="001758C2">
        <w:tc>
          <w:tcPr>
            <w:tcW w:w="2518" w:type="dxa"/>
          </w:tcPr>
          <w:p w14:paraId="76CC971B"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1CDD687"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color w:val="000000"/>
              </w:rPr>
              <w:t>MA_</w:t>
            </w:r>
            <w:del w:id="23" w:author="Edgar Josué Malagón Montaña" w:date="2015-11-09T10:24:00Z">
              <w:r w:rsidRPr="00EB3A4A" w:rsidDel="00E4550A">
                <w:rPr>
                  <w:rFonts w:ascii="Times New Roman" w:hAnsi="Times New Roman" w:cs="Times New Roman"/>
                  <w:color w:val="000000"/>
                  <w:highlight w:val="yellow"/>
                </w:rPr>
                <w:delText>G</w:delText>
              </w:r>
            </w:del>
            <w:r>
              <w:rPr>
                <w:rFonts w:ascii="Times New Roman" w:hAnsi="Times New Roman" w:cs="Times New Roman"/>
                <w:color w:val="000000"/>
              </w:rPr>
              <w:t>08_05_REC10</w:t>
            </w:r>
          </w:p>
        </w:tc>
      </w:tr>
      <w:tr w:rsidR="00842DA2" w14:paraId="0C5917EA" w14:textId="77777777" w:rsidTr="001758C2">
        <w:tc>
          <w:tcPr>
            <w:tcW w:w="2518" w:type="dxa"/>
          </w:tcPr>
          <w:p w14:paraId="09C90528" w14:textId="77777777" w:rsidR="00842DA2" w:rsidRDefault="00842DA2"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FD79416" w14:textId="77777777" w:rsidR="00842DA2" w:rsidRDefault="00842DA2" w:rsidP="001758C2">
            <w:pPr>
              <w:rPr>
                <w:rFonts w:ascii="Times New Roman" w:hAnsi="Times New Roman" w:cs="Times New Roman"/>
                <w:color w:val="000000"/>
              </w:rPr>
            </w:pPr>
            <w:r w:rsidRPr="00C36CF7">
              <w:rPr>
                <w:rFonts w:ascii="Times New Roman" w:hAnsi="Times New Roman" w:cs="Times New Roman"/>
                <w:color w:val="000000"/>
              </w:rPr>
              <w:t>Máximos y mínimos  de expresiones racionales</w:t>
            </w:r>
          </w:p>
        </w:tc>
      </w:tr>
      <w:tr w:rsidR="00842DA2" w14:paraId="0A08B53F" w14:textId="77777777" w:rsidTr="001758C2">
        <w:tc>
          <w:tcPr>
            <w:tcW w:w="2518" w:type="dxa"/>
          </w:tcPr>
          <w:p w14:paraId="50F732AA" w14:textId="77777777" w:rsidR="00842DA2" w:rsidRDefault="00842DA2"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65F889D" w14:textId="77777777" w:rsidR="00842DA2" w:rsidRDefault="00842DA2" w:rsidP="001758C2">
            <w:pPr>
              <w:rPr>
                <w:rFonts w:ascii="Times New Roman" w:hAnsi="Times New Roman" w:cs="Times New Roman"/>
                <w:color w:val="000000"/>
              </w:rPr>
            </w:pPr>
            <w:r w:rsidRPr="00C36CF7">
              <w:rPr>
                <w:rFonts w:ascii="Times New Roman" w:hAnsi="Times New Roman" w:cs="Times New Roman"/>
                <w:color w:val="000000"/>
              </w:rPr>
              <w:t>Interactivo que explica los conceptos de máximo y mínimo de expresiones algebraicas</w:t>
            </w:r>
          </w:p>
        </w:tc>
      </w:tr>
    </w:tbl>
    <w:p w14:paraId="0B1DECEF" w14:textId="77777777" w:rsidR="00842DA2" w:rsidRDefault="00842DA2" w:rsidP="00005818">
      <w:pPr>
        <w:spacing w:after="0"/>
        <w:rPr>
          <w:rFonts w:ascii="Times New Roman" w:hAnsi="Times New Roman" w:cs="Times New Roman"/>
          <w:color w:val="000000"/>
          <w:lang w:val="es-CO"/>
        </w:rPr>
      </w:pPr>
    </w:p>
    <w:p w14:paraId="16174566" w14:textId="77777777" w:rsidR="0074052D" w:rsidRDefault="0074052D" w:rsidP="00005818">
      <w:pPr>
        <w:spacing w:after="0"/>
        <w:rPr>
          <w:rFonts w:ascii="Times New Roman" w:hAnsi="Times New Roman" w:cs="Times New Roman"/>
          <w:color w:val="000000"/>
          <w:lang w:val="es-CO"/>
        </w:rPr>
      </w:pPr>
    </w:p>
    <w:p w14:paraId="15CE12DA" w14:textId="77777777" w:rsidR="00005818" w:rsidRDefault="00005818" w:rsidP="00005818">
      <w:pPr>
        <w:tabs>
          <w:tab w:val="right" w:pos="8498"/>
        </w:tabs>
        <w:spacing w:after="0"/>
        <w:rPr>
          <w:rFonts w:ascii="Times" w:hAnsi="Times"/>
          <w:b/>
        </w:rPr>
      </w:pPr>
      <w:r w:rsidRPr="004E5E51">
        <w:rPr>
          <w:rFonts w:ascii="Times" w:hAnsi="Times"/>
          <w:highlight w:val="yellow"/>
        </w:rPr>
        <w:t>[SECCIÓN</w:t>
      </w:r>
      <w:r>
        <w:rPr>
          <w:rFonts w:ascii="Times" w:hAnsi="Times"/>
          <w:highlight w:val="yellow"/>
        </w:rPr>
        <w:t xml:space="preserve"> 2</w:t>
      </w:r>
      <w:r w:rsidR="00036BDF">
        <w:rPr>
          <w:rFonts w:ascii="Times" w:hAnsi="Times"/>
          <w:highlight w:val="yellow"/>
        </w:rPr>
        <w:t>]</w:t>
      </w:r>
      <w:r w:rsidRPr="004E5E51">
        <w:rPr>
          <w:rFonts w:ascii="Times" w:hAnsi="Times"/>
          <w:highlight w:val="yellow"/>
        </w:rPr>
        <w:t xml:space="preserve"> </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ins w:id="24" w:author="Edgar Josué Malagón Montaña" w:date="2015-11-09T10:23:00Z">
        <w:r w:rsidR="00E4550A">
          <w:rPr>
            <w:rFonts w:ascii="Times" w:hAnsi="Times"/>
            <w:b/>
          </w:rPr>
          <w:t xml:space="preserve">El </w:t>
        </w:r>
      </w:ins>
      <w:r w:rsidR="0075795D">
        <w:rPr>
          <w:rFonts w:ascii="Times" w:hAnsi="Times"/>
          <w:b/>
        </w:rPr>
        <w:t>Máximo común divisor</w:t>
      </w:r>
      <w:r w:rsidR="00BB11D0">
        <w:rPr>
          <w:rFonts w:ascii="Times" w:hAnsi="Times"/>
          <w:b/>
        </w:rPr>
        <w:t xml:space="preserve"> (</w:t>
      </w:r>
      <w:commentRangeStart w:id="25"/>
      <w:ins w:id="26" w:author="Edgar Josué Malagón Montaña" w:date="2015-11-09T11:22:00Z">
        <w:r w:rsidR="00B462AC">
          <w:rPr>
            <w:rFonts w:ascii="Times" w:hAnsi="Times"/>
            <w:b/>
          </w:rPr>
          <w:t>M.C.D.</w:t>
        </w:r>
        <w:commentRangeEnd w:id="25"/>
        <w:r w:rsidR="00B462AC">
          <w:rPr>
            <w:rStyle w:val="Refdecomentario"/>
          </w:rPr>
          <w:commentReference w:id="25"/>
        </w:r>
      </w:ins>
      <w:del w:id="27" w:author="Edgar Josué Malagón Montaña" w:date="2015-11-09T11:22:00Z">
        <w:r w:rsidR="00BB11D0" w:rsidDel="00B462AC">
          <w:rPr>
            <w:rFonts w:ascii="Times" w:hAnsi="Times"/>
            <w:b/>
          </w:rPr>
          <w:delText>mcd</w:delText>
        </w:r>
      </w:del>
      <w:r w:rsidR="00BB11D0">
        <w:rPr>
          <w:rFonts w:ascii="Times" w:hAnsi="Times"/>
          <w:b/>
        </w:rPr>
        <w:t>)</w:t>
      </w:r>
    </w:p>
    <w:p w14:paraId="1DB602E6" w14:textId="77777777" w:rsidR="00005818" w:rsidRDefault="00005818" w:rsidP="00005818">
      <w:pPr>
        <w:tabs>
          <w:tab w:val="right" w:pos="8498"/>
        </w:tabs>
        <w:spacing w:after="0"/>
        <w:rPr>
          <w:rFonts w:ascii="Times" w:hAnsi="Times"/>
          <w:b/>
        </w:rPr>
      </w:pPr>
    </w:p>
    <w:p w14:paraId="6A99F2E4" w14:textId="77777777" w:rsidR="009F0D1E" w:rsidRDefault="0075795D" w:rsidP="00005818">
      <w:pPr>
        <w:tabs>
          <w:tab w:val="right" w:pos="8498"/>
        </w:tabs>
        <w:spacing w:after="0"/>
        <w:rPr>
          <w:rFonts w:ascii="Times" w:hAnsi="Times"/>
        </w:rPr>
      </w:pPr>
      <w:r>
        <w:rPr>
          <w:rFonts w:ascii="Times" w:hAnsi="Times"/>
        </w:rPr>
        <w:t>El máximo común divisor (</w:t>
      </w:r>
      <w:del w:id="28" w:author="Edgar Josué Malagón Montaña" w:date="2015-11-09T11:22:00Z">
        <w:r w:rsidDel="00B462AC">
          <w:rPr>
            <w:rFonts w:ascii="Times" w:hAnsi="Times"/>
          </w:rPr>
          <w:delText>mcd</w:delText>
        </w:r>
      </w:del>
      <w:ins w:id="29" w:author="Edgar Josué Malagón Montaña" w:date="2015-11-09T11:22:00Z">
        <w:r w:rsidR="00B462AC">
          <w:rPr>
            <w:rFonts w:ascii="Times" w:hAnsi="Times"/>
          </w:rPr>
          <w:t>M.C.D.</w:t>
        </w:r>
      </w:ins>
      <w:r>
        <w:rPr>
          <w:rFonts w:ascii="Times" w:hAnsi="Times"/>
        </w:rPr>
        <w:t xml:space="preserve">) es el mayor </w:t>
      </w:r>
      <w:r w:rsidR="009F0D1E">
        <w:rPr>
          <w:rFonts w:ascii="Times" w:hAnsi="Times"/>
        </w:rPr>
        <w:t>número,</w:t>
      </w:r>
      <w:r>
        <w:rPr>
          <w:rFonts w:ascii="Times" w:hAnsi="Times"/>
        </w:rPr>
        <w:t xml:space="preserve"> que divide a dos o más cantidades de forma exacta. </w:t>
      </w:r>
      <w:r w:rsidR="009F0D1E">
        <w:rPr>
          <w:rFonts w:ascii="Times" w:hAnsi="Times"/>
        </w:rPr>
        <w:t xml:space="preserve">Se halla haciendo descomposición factorial de cada número tomando las cantidades </w:t>
      </w:r>
      <w:r w:rsidR="0074052D">
        <w:rPr>
          <w:rFonts w:ascii="Times" w:hAnsi="Times"/>
        </w:rPr>
        <w:t xml:space="preserve">comunes </w:t>
      </w:r>
      <w:r w:rsidR="009F0D1E">
        <w:rPr>
          <w:rFonts w:ascii="Times" w:hAnsi="Times"/>
        </w:rPr>
        <w:t xml:space="preserve">de menor exponente y multiplicándolas entre </w:t>
      </w:r>
      <w:commentRangeStart w:id="30"/>
      <w:r w:rsidR="009F0D1E">
        <w:rPr>
          <w:rFonts w:ascii="Times" w:hAnsi="Times"/>
        </w:rPr>
        <w:t>sí</w:t>
      </w:r>
      <w:commentRangeEnd w:id="30"/>
      <w:r w:rsidR="00B462AC">
        <w:rPr>
          <w:rStyle w:val="Refdecomentario"/>
        </w:rPr>
        <w:commentReference w:id="30"/>
      </w:r>
      <w:r w:rsidR="009F0D1E">
        <w:rPr>
          <w:rFonts w:ascii="Times" w:hAnsi="Times"/>
        </w:rPr>
        <w:t>.</w:t>
      </w:r>
    </w:p>
    <w:p w14:paraId="2F07FDA7" w14:textId="77777777" w:rsidR="009F0D1E" w:rsidDel="00B462AC" w:rsidRDefault="009F0D1E" w:rsidP="00005818">
      <w:pPr>
        <w:tabs>
          <w:tab w:val="right" w:pos="8498"/>
        </w:tabs>
        <w:spacing w:after="0"/>
        <w:rPr>
          <w:del w:id="31" w:author="Edgar Josué Malagón Montaña" w:date="2015-11-09T11:23:00Z"/>
          <w:rFonts w:ascii="Times" w:hAnsi="Times"/>
        </w:rPr>
      </w:pPr>
    </w:p>
    <w:p w14:paraId="609ACDED" w14:textId="77777777" w:rsidR="009F0D1E" w:rsidRDefault="009F0D1E" w:rsidP="00005818">
      <w:pPr>
        <w:tabs>
          <w:tab w:val="right" w:pos="8498"/>
        </w:tabs>
        <w:spacing w:after="0"/>
        <w:rPr>
          <w:rFonts w:ascii="Times" w:hAnsi="Times"/>
        </w:rPr>
      </w:pPr>
    </w:p>
    <w:p w14:paraId="2DDAEA45" w14:textId="77777777" w:rsidR="009F0D1E" w:rsidRDefault="009F0D1E" w:rsidP="00005818">
      <w:pPr>
        <w:tabs>
          <w:tab w:val="right" w:pos="8498"/>
        </w:tabs>
        <w:spacing w:after="0"/>
        <w:rPr>
          <w:rFonts w:ascii="Times" w:hAnsi="Times"/>
        </w:rPr>
      </w:pPr>
      <w:r>
        <w:rPr>
          <w:rFonts w:ascii="Times" w:hAnsi="Times"/>
        </w:rPr>
        <w:t xml:space="preserve">Para el caso de polinomios y monomios vamos a tener en cuenta el factor </w:t>
      </w:r>
      <w:r w:rsidR="001C0284">
        <w:rPr>
          <w:rFonts w:ascii="Times" w:hAnsi="Times"/>
        </w:rPr>
        <w:t>común</w:t>
      </w:r>
      <w:ins w:id="32" w:author="Edgar Josué Malagón Montaña" w:date="2015-11-09T11:23:00Z">
        <w:r w:rsidR="00B462AC">
          <w:rPr>
            <w:rFonts w:ascii="Times" w:hAnsi="Times"/>
          </w:rPr>
          <w:t>.</w:t>
        </w:r>
      </w:ins>
    </w:p>
    <w:p w14:paraId="425A257E" w14:textId="77777777" w:rsidR="009F0D1E" w:rsidRDefault="009F0D1E" w:rsidP="00005818">
      <w:pPr>
        <w:tabs>
          <w:tab w:val="right" w:pos="8498"/>
        </w:tabs>
        <w:spacing w:after="0"/>
        <w:rPr>
          <w:rFonts w:ascii="Times" w:hAnsi="Times"/>
        </w:rPr>
      </w:pPr>
    </w:p>
    <w:p w14:paraId="175D371B" w14:textId="77777777" w:rsidR="009F0D1E" w:rsidRDefault="009F0D1E" w:rsidP="009F0D1E">
      <w:pPr>
        <w:tabs>
          <w:tab w:val="right" w:pos="8498"/>
        </w:tabs>
        <w:spacing w:after="0"/>
        <w:rPr>
          <w:rFonts w:ascii="Times" w:hAnsi="Times"/>
          <w:b/>
        </w:rPr>
      </w:pPr>
      <w:r w:rsidRPr="004E5E51">
        <w:rPr>
          <w:rFonts w:ascii="Times" w:hAnsi="Times"/>
          <w:highlight w:val="yellow"/>
        </w:rPr>
        <w:t>[SECCIÓN</w:t>
      </w:r>
      <w:r>
        <w:rPr>
          <w:rFonts w:ascii="Times" w:hAnsi="Times"/>
          <w:highlight w:val="yellow"/>
        </w:rPr>
        <w:t xml:space="preserve"> 3</w:t>
      </w:r>
      <w:r w:rsidR="00036BDF">
        <w:rPr>
          <w:rFonts w:ascii="Times" w:hAnsi="Times"/>
          <w:highlight w:val="yellow"/>
        </w:rPr>
        <w:t>]</w:t>
      </w:r>
      <w:r w:rsidRPr="004E5E51">
        <w:rPr>
          <w:rFonts w:ascii="Times" w:hAnsi="Times"/>
          <w:highlight w:val="yellow"/>
        </w:rPr>
        <w:t xml:space="preserve"> </w:t>
      </w:r>
      <w:r>
        <w:rPr>
          <w:rFonts w:ascii="Times" w:hAnsi="Times"/>
        </w:rPr>
        <w:t xml:space="preserve"> </w:t>
      </w:r>
      <w:r w:rsidRPr="004E5E51">
        <w:rPr>
          <w:rFonts w:ascii="Times" w:hAnsi="Times"/>
          <w:b/>
        </w:rPr>
        <w:t>1</w:t>
      </w:r>
      <w:r>
        <w:rPr>
          <w:rFonts w:ascii="Times" w:hAnsi="Times"/>
          <w:b/>
        </w:rPr>
        <w:t>.1.1</w:t>
      </w:r>
      <w:r w:rsidRPr="004E5E51">
        <w:rPr>
          <w:rFonts w:ascii="Times" w:hAnsi="Times"/>
          <w:b/>
        </w:rPr>
        <w:t xml:space="preserve"> </w:t>
      </w:r>
      <w:ins w:id="33" w:author="Edgar Josué Malagón Montaña" w:date="2015-11-09T10:23:00Z">
        <w:r w:rsidR="00E4550A">
          <w:rPr>
            <w:rFonts w:ascii="Times" w:hAnsi="Times"/>
            <w:b/>
          </w:rPr>
          <w:t xml:space="preserve">El </w:t>
        </w:r>
      </w:ins>
      <w:del w:id="34" w:author="Edgar Josué Malagón Montaña" w:date="2015-11-09T10:23:00Z">
        <w:r w:rsidDel="00E4550A">
          <w:rPr>
            <w:rFonts w:ascii="Times" w:hAnsi="Times"/>
            <w:b/>
          </w:rPr>
          <w:delText>M</w:delText>
        </w:r>
      </w:del>
      <w:ins w:id="35" w:author="Edgar Josué Malagón Montaña" w:date="2015-11-09T10:23:00Z">
        <w:r w:rsidR="00E4550A">
          <w:rPr>
            <w:rFonts w:ascii="Times" w:hAnsi="Times"/>
            <w:b/>
          </w:rPr>
          <w:t>m</w:t>
        </w:r>
      </w:ins>
      <w:r>
        <w:rPr>
          <w:rFonts w:ascii="Times" w:hAnsi="Times"/>
          <w:b/>
        </w:rPr>
        <w:t xml:space="preserve">áximo común divisor </w:t>
      </w:r>
      <w:del w:id="36" w:author="Edgar Josué Malagón Montaña" w:date="2015-11-09T10:24:00Z">
        <w:r w:rsidRPr="00EE5CCF" w:rsidDel="00E4550A">
          <w:rPr>
            <w:rFonts w:ascii="Times" w:hAnsi="Times"/>
            <w:b/>
            <w:highlight w:val="yellow"/>
          </w:rPr>
          <w:delText>entre</w:delText>
        </w:r>
      </w:del>
      <w:r w:rsidR="00EE5CCF">
        <w:rPr>
          <w:rFonts w:ascii="Times" w:hAnsi="Times"/>
          <w:b/>
        </w:rPr>
        <w:t xml:space="preserve"> de</w:t>
      </w:r>
      <w:r>
        <w:rPr>
          <w:rFonts w:ascii="Times" w:hAnsi="Times"/>
          <w:b/>
        </w:rPr>
        <w:t xml:space="preserve"> monomios</w:t>
      </w:r>
    </w:p>
    <w:p w14:paraId="6E17C299" w14:textId="77777777" w:rsidR="009F0D1E" w:rsidRDefault="009F0D1E" w:rsidP="009F0D1E">
      <w:pPr>
        <w:tabs>
          <w:tab w:val="right" w:pos="8498"/>
        </w:tabs>
        <w:spacing w:after="0"/>
        <w:rPr>
          <w:rFonts w:ascii="Times" w:hAnsi="Times"/>
          <w:b/>
        </w:rPr>
      </w:pPr>
    </w:p>
    <w:p w14:paraId="209165D7" w14:textId="77777777" w:rsidR="005D1B3F" w:rsidRDefault="009F0D1E" w:rsidP="009F0D1E">
      <w:pPr>
        <w:tabs>
          <w:tab w:val="right" w:pos="8498"/>
        </w:tabs>
        <w:spacing w:after="0"/>
        <w:rPr>
          <w:rFonts w:ascii="Times" w:hAnsi="Times"/>
        </w:rPr>
      </w:pPr>
      <w:r>
        <w:rPr>
          <w:rFonts w:ascii="Times" w:hAnsi="Times"/>
        </w:rPr>
        <w:t xml:space="preserve">El </w:t>
      </w:r>
      <w:ins w:id="37" w:author="Edgar Josué Malagón Montaña" w:date="2015-11-09T11:25:00Z">
        <w:r w:rsidR="00AE79CE">
          <w:rPr>
            <w:rFonts w:ascii="Times" w:hAnsi="Times"/>
          </w:rPr>
          <w:t>M.C.D.</w:t>
        </w:r>
      </w:ins>
      <w:del w:id="38" w:author="Edgar Josué Malagón Montaña" w:date="2015-11-09T11:25:00Z">
        <w:r w:rsidDel="00AE79CE">
          <w:rPr>
            <w:rFonts w:ascii="Times" w:hAnsi="Times"/>
          </w:rPr>
          <w:delText>mcd</w:delText>
        </w:r>
      </w:del>
      <w:r>
        <w:rPr>
          <w:rFonts w:ascii="Times" w:hAnsi="Times"/>
        </w:rPr>
        <w:t xml:space="preserve"> de dos o más </w:t>
      </w:r>
      <w:r w:rsidRPr="009F0D1E">
        <w:rPr>
          <w:rFonts w:ascii="Times" w:hAnsi="Times"/>
          <w:b/>
        </w:rPr>
        <w:t>monomios</w:t>
      </w:r>
      <w:r>
        <w:rPr>
          <w:rFonts w:ascii="Times" w:hAnsi="Times"/>
          <w:b/>
        </w:rPr>
        <w:t xml:space="preserve"> </w:t>
      </w:r>
      <w:r>
        <w:rPr>
          <w:rFonts w:ascii="Times" w:hAnsi="Times"/>
        </w:rPr>
        <w:t xml:space="preserve">es el monomio </w:t>
      </w:r>
      <w:r w:rsidR="005D1B3F">
        <w:rPr>
          <w:rFonts w:ascii="Times" w:hAnsi="Times"/>
        </w:rPr>
        <w:t>que es común y tiene el mayor coeficiente y el menor exponente de la parte literal que esta contenido exactamente en cada monomio.</w:t>
      </w:r>
    </w:p>
    <w:p w14:paraId="04FC9F22" w14:textId="77777777" w:rsidR="005D1B3F" w:rsidRPr="009F0D1E" w:rsidRDefault="005D1B3F" w:rsidP="009F0D1E">
      <w:pPr>
        <w:tabs>
          <w:tab w:val="right" w:pos="8498"/>
        </w:tabs>
        <w:spacing w:after="0"/>
        <w:rPr>
          <w:rFonts w:ascii="Times" w:hAnsi="Times"/>
        </w:rPr>
      </w:pPr>
    </w:p>
    <w:p w14:paraId="6A718D67" w14:textId="77777777" w:rsidR="009F0D1E" w:rsidRDefault="005D1B3F" w:rsidP="00005818">
      <w:pPr>
        <w:tabs>
          <w:tab w:val="right" w:pos="8498"/>
        </w:tabs>
        <w:spacing w:after="0"/>
        <w:rPr>
          <w:rFonts w:ascii="Times" w:hAnsi="Times"/>
        </w:rPr>
      </w:pPr>
      <w:r>
        <w:rPr>
          <w:rFonts w:ascii="Times" w:hAnsi="Times"/>
        </w:rPr>
        <w:t xml:space="preserve">Para hallar el </w:t>
      </w:r>
      <w:r w:rsidRPr="00AE79CE">
        <w:rPr>
          <w:rFonts w:ascii="Times" w:hAnsi="Times"/>
          <w:highlight w:val="yellow"/>
          <w:rPrChange w:id="39" w:author="Edgar Josué Malagón Montaña" w:date="2015-11-09T11:25:00Z">
            <w:rPr>
              <w:rFonts w:ascii="Times" w:hAnsi="Times"/>
            </w:rPr>
          </w:rPrChange>
        </w:rPr>
        <w:t>mcd</w:t>
      </w:r>
      <w:r>
        <w:rPr>
          <w:rFonts w:ascii="Times" w:hAnsi="Times"/>
        </w:rPr>
        <w:t xml:space="preserve"> entre dos o más monomios se siguen los siguientes pasos:</w:t>
      </w:r>
    </w:p>
    <w:p w14:paraId="214A8F26" w14:textId="77777777" w:rsidR="005D1B3F" w:rsidRDefault="005D1B3F" w:rsidP="005D1B3F">
      <w:pPr>
        <w:pStyle w:val="Prrafodelista"/>
        <w:numPr>
          <w:ilvl w:val="0"/>
          <w:numId w:val="15"/>
        </w:numPr>
        <w:tabs>
          <w:tab w:val="right" w:pos="8498"/>
        </w:tabs>
        <w:spacing w:after="0"/>
        <w:rPr>
          <w:rFonts w:ascii="Times" w:hAnsi="Times"/>
        </w:rPr>
      </w:pPr>
      <w:r>
        <w:rPr>
          <w:rFonts w:ascii="Times" w:hAnsi="Times"/>
        </w:rPr>
        <w:t xml:space="preserve">Se halla el </w:t>
      </w:r>
      <w:r w:rsidRPr="00AE79CE">
        <w:rPr>
          <w:rFonts w:ascii="Times" w:hAnsi="Times"/>
          <w:highlight w:val="yellow"/>
          <w:rPrChange w:id="40" w:author="Edgar Josué Malagón Montaña" w:date="2015-11-09T11:25:00Z">
            <w:rPr>
              <w:rFonts w:ascii="Times" w:hAnsi="Times"/>
            </w:rPr>
          </w:rPrChange>
        </w:rPr>
        <w:t>mcd</w:t>
      </w:r>
      <w:r>
        <w:rPr>
          <w:rFonts w:ascii="Times" w:hAnsi="Times"/>
        </w:rPr>
        <w:t xml:space="preserve"> de cada coeficiente</w:t>
      </w:r>
    </w:p>
    <w:p w14:paraId="44625968" w14:textId="77777777" w:rsidR="005D1B3F" w:rsidRDefault="005D1B3F" w:rsidP="005D1B3F">
      <w:pPr>
        <w:pStyle w:val="Prrafodelista"/>
        <w:numPr>
          <w:ilvl w:val="0"/>
          <w:numId w:val="15"/>
        </w:numPr>
        <w:tabs>
          <w:tab w:val="right" w:pos="8498"/>
        </w:tabs>
        <w:spacing w:after="0"/>
        <w:rPr>
          <w:rFonts w:ascii="Times" w:hAnsi="Times"/>
        </w:rPr>
      </w:pPr>
      <w:r>
        <w:rPr>
          <w:rFonts w:ascii="Times" w:hAnsi="Times"/>
        </w:rPr>
        <w:t>Se halla la parte literal que sea común en cada monomio y que además tenga el menor exponente.</w:t>
      </w:r>
    </w:p>
    <w:p w14:paraId="0C0CB1E4" w14:textId="77777777" w:rsidR="005D1B3F" w:rsidRDefault="005D1B3F" w:rsidP="005D1B3F">
      <w:pPr>
        <w:tabs>
          <w:tab w:val="right" w:pos="8498"/>
        </w:tabs>
        <w:spacing w:after="0"/>
        <w:rPr>
          <w:rFonts w:ascii="Times" w:hAnsi="Times"/>
        </w:rPr>
      </w:pPr>
    </w:p>
    <w:p w14:paraId="5E1139C3" w14:textId="77777777" w:rsidR="005D1B3F" w:rsidRDefault="005D1B3F" w:rsidP="005D1B3F">
      <w:pPr>
        <w:tabs>
          <w:tab w:val="right" w:pos="8498"/>
        </w:tabs>
        <w:spacing w:after="0"/>
        <w:rPr>
          <w:rFonts w:ascii="Times" w:hAnsi="Times"/>
        </w:rPr>
      </w:pPr>
      <w:r>
        <w:rPr>
          <w:rFonts w:ascii="Times" w:hAnsi="Times"/>
        </w:rPr>
        <w:t>Observemos algunos ejemplos</w:t>
      </w:r>
    </w:p>
    <w:p w14:paraId="55E1E80C" w14:textId="77777777" w:rsidR="005D1B3F" w:rsidRDefault="005D1B3F" w:rsidP="005D1B3F">
      <w:pPr>
        <w:tabs>
          <w:tab w:val="right" w:pos="8498"/>
        </w:tabs>
        <w:spacing w:after="0"/>
        <w:rPr>
          <w:rFonts w:ascii="Times" w:hAnsi="Times"/>
        </w:rPr>
      </w:pPr>
    </w:p>
    <w:p w14:paraId="568FF803" w14:textId="77777777" w:rsidR="005D1B3F" w:rsidRPr="005D1B3F" w:rsidRDefault="005D1B3F" w:rsidP="005D1B3F">
      <w:pPr>
        <w:pStyle w:val="Prrafodelista"/>
        <w:numPr>
          <w:ilvl w:val="0"/>
          <w:numId w:val="16"/>
        </w:numPr>
        <w:tabs>
          <w:tab w:val="right" w:pos="8498"/>
        </w:tabs>
        <w:spacing w:after="0"/>
        <w:rPr>
          <w:rFonts w:ascii="Times" w:hAnsi="Times"/>
        </w:rPr>
      </w:pPr>
      <w:r>
        <w:rPr>
          <w:rFonts w:ascii="Times" w:hAnsi="Times"/>
        </w:rPr>
        <w:t xml:space="preserve">Hallar el </w:t>
      </w:r>
      <w:r w:rsidRPr="00AE79CE">
        <w:rPr>
          <w:rFonts w:ascii="Times" w:hAnsi="Times"/>
          <w:highlight w:val="yellow"/>
          <w:rPrChange w:id="41" w:author="Edgar Josué Malagón Montaña" w:date="2015-11-09T11:25:00Z">
            <w:rPr>
              <w:rFonts w:ascii="Times" w:hAnsi="Times"/>
            </w:rPr>
          </w:rPrChange>
        </w:rPr>
        <w:t>mcd</w:t>
      </w:r>
      <w:r>
        <w:rPr>
          <w:rFonts w:ascii="Times" w:hAnsi="Times"/>
        </w:rPr>
        <w:t xml:space="preserve"> entre </w:t>
      </w:r>
      <m:oMath>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6</m:t>
            </m:r>
          </m:sup>
        </m:sSup>
      </m:oMath>
      <w:r>
        <w:rPr>
          <w:rFonts w:ascii="Times" w:hAnsi="Times"/>
        </w:rPr>
        <w:t xml:space="preserve">,  </w:t>
      </w:r>
      <m:oMath>
        <m:r>
          <w:rPr>
            <w:rFonts w:ascii="Cambria Math" w:hAnsi="Cambria Math"/>
          </w:rPr>
          <m:t>48</m:t>
        </m:r>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4</m:t>
            </m:r>
          </m:sup>
        </m:sSup>
      </m:oMath>
      <w:r>
        <w:rPr>
          <w:rFonts w:ascii="Times" w:hAnsi="Times"/>
        </w:rPr>
        <w:t xml:space="preserve"> y </w:t>
      </w:r>
      <m:oMath>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7</m:t>
            </m:r>
          </m:sup>
        </m:sSup>
      </m:oMath>
    </w:p>
    <w:p w14:paraId="6C2A7B41" w14:textId="77777777" w:rsidR="005D1B3F" w:rsidRPr="005D1B3F" w:rsidRDefault="005D1B3F" w:rsidP="005D1B3F">
      <w:pPr>
        <w:pStyle w:val="Prrafodelista"/>
        <w:tabs>
          <w:tab w:val="right" w:pos="8498"/>
        </w:tabs>
        <w:spacing w:after="0"/>
        <w:rPr>
          <w:rFonts w:ascii="Times" w:hAnsi="Times"/>
        </w:rPr>
      </w:pPr>
    </w:p>
    <w:p w14:paraId="34C76998" w14:textId="77777777" w:rsidR="005D1B3F" w:rsidRDefault="005D1B3F" w:rsidP="005D1B3F">
      <w:pPr>
        <w:pStyle w:val="Prrafodelista"/>
        <w:tabs>
          <w:tab w:val="right" w:pos="8498"/>
        </w:tabs>
        <w:spacing w:after="0"/>
        <w:rPr>
          <w:rFonts w:ascii="Times" w:eastAsiaTheme="minorEastAsia" w:hAnsi="Times"/>
        </w:rPr>
      </w:pPr>
      <w:r>
        <w:rPr>
          <w:rFonts w:ascii="Times" w:eastAsiaTheme="minorEastAsia" w:hAnsi="Times"/>
        </w:rPr>
        <w:t>Descomponiendo en factores primos los coeficientes tenemos:</w:t>
      </w:r>
    </w:p>
    <w:p w14:paraId="612AC528" w14:textId="77777777" w:rsidR="005D1B3F" w:rsidRDefault="005D1B3F" w:rsidP="005D1B3F">
      <w:pPr>
        <w:pStyle w:val="Prrafodelista"/>
        <w:tabs>
          <w:tab w:val="right" w:pos="8498"/>
        </w:tabs>
        <w:spacing w:after="0"/>
        <w:rPr>
          <w:rFonts w:ascii="Times" w:eastAsiaTheme="minorEastAsia" w:hAnsi="Times"/>
        </w:rPr>
      </w:pPr>
    </w:p>
    <w:p w14:paraId="40DA80AC" w14:textId="77777777" w:rsidR="005D1B3F" w:rsidRPr="00AE79CE" w:rsidRDefault="00AE79CE" w:rsidP="005D1B3F">
      <w:pPr>
        <w:pStyle w:val="Prrafodelista"/>
        <w:tabs>
          <w:tab w:val="right" w:pos="8498"/>
        </w:tabs>
        <w:spacing w:after="0"/>
        <w:rPr>
          <w:rFonts w:ascii="Times" w:eastAsiaTheme="minorEastAsia" w:hAnsi="Times"/>
          <w:highlight w:val="yellow"/>
          <w:rPrChange w:id="42" w:author="Edgar Josué Malagón Montaña" w:date="2015-11-09T11:26:00Z">
            <w:rPr>
              <w:rFonts w:ascii="Times" w:eastAsiaTheme="minorEastAsia" w:hAnsi="Times"/>
            </w:rPr>
          </w:rPrChange>
        </w:rPr>
      </w:pPr>
      <m:oMathPara>
        <m:oMathParaPr>
          <m:jc m:val="left"/>
        </m:oMathParaPr>
        <m:oMath>
          <m:r>
            <m:rPr>
              <m:sty m:val="p"/>
            </m:rPr>
            <w:rPr>
              <w:rStyle w:val="Refdecomentario"/>
              <w:rFonts w:ascii="Cambria Math" w:hAnsi="Cambria Math"/>
              <w:rPrChange w:id="43" w:author="Edgar Josué Malagón Montaña" w:date="2015-11-09T11:26:00Z">
                <w:rPr>
                  <w:rStyle w:val="Refdecomentario"/>
                </w:rPr>
              </w:rPrChange>
            </w:rPr>
            <w:commentReference w:id="44"/>
          </m:r>
          <m:r>
            <w:rPr>
              <w:rFonts w:ascii="Cambria Math" w:hAnsi="Cambria Math"/>
              <w:highlight w:val="yellow"/>
              <w:rPrChange w:id="45" w:author="Edgar Josué Malagón Montaña" w:date="2015-11-09T11:26:00Z">
                <w:rPr>
                  <w:rFonts w:ascii="Cambria Math" w:hAnsi="Cambria Math"/>
                </w:rPr>
              </w:rPrChange>
            </w:rPr>
            <m:t>36</m:t>
          </m:r>
          <m:sSup>
            <m:sSupPr>
              <m:ctrlPr>
                <w:rPr>
                  <w:rFonts w:ascii="Cambria Math" w:hAnsi="Cambria Math"/>
                  <w:i/>
                  <w:highlight w:val="yellow"/>
                  <w:rPrChange w:id="46" w:author="Edgar Josué Malagón Montaña" w:date="2015-11-09T11:26:00Z">
                    <w:rPr>
                      <w:rFonts w:ascii="Cambria Math" w:hAnsi="Cambria Math"/>
                      <w:i/>
                    </w:rPr>
                  </w:rPrChange>
                </w:rPr>
              </m:ctrlPr>
            </m:sSupPr>
            <m:e>
              <m:r>
                <w:rPr>
                  <w:rFonts w:ascii="Cambria Math" w:hAnsi="Cambria Math"/>
                  <w:highlight w:val="yellow"/>
                  <w:rPrChange w:id="47" w:author="Edgar Josué Malagón Montaña" w:date="2015-11-09T11:26:00Z">
                    <w:rPr>
                      <w:rFonts w:ascii="Cambria Math" w:hAnsi="Cambria Math"/>
                    </w:rPr>
                  </w:rPrChange>
                </w:rPr>
                <m:t>x</m:t>
              </m:r>
            </m:e>
            <m:sup>
              <m:r>
                <w:rPr>
                  <w:rFonts w:ascii="Cambria Math" w:hAnsi="Cambria Math"/>
                  <w:highlight w:val="yellow"/>
                  <w:rPrChange w:id="48" w:author="Edgar Josué Malagón Montaña" w:date="2015-11-09T11:26:00Z">
                    <w:rPr>
                      <w:rFonts w:ascii="Cambria Math" w:hAnsi="Cambria Math"/>
                    </w:rPr>
                  </w:rPrChange>
                </w:rPr>
                <m:t>4</m:t>
              </m:r>
            </m:sup>
          </m:sSup>
          <m:sSup>
            <m:sSupPr>
              <m:ctrlPr>
                <w:rPr>
                  <w:rFonts w:ascii="Cambria Math" w:hAnsi="Cambria Math"/>
                  <w:i/>
                  <w:highlight w:val="yellow"/>
                  <w:rPrChange w:id="49" w:author="Edgar Josué Malagón Montaña" w:date="2015-11-09T11:26:00Z">
                    <w:rPr>
                      <w:rFonts w:ascii="Cambria Math" w:hAnsi="Cambria Math"/>
                      <w:i/>
                    </w:rPr>
                  </w:rPrChange>
                </w:rPr>
              </m:ctrlPr>
            </m:sSupPr>
            <m:e>
              <m:r>
                <w:rPr>
                  <w:rFonts w:ascii="Cambria Math" w:hAnsi="Cambria Math"/>
                  <w:highlight w:val="yellow"/>
                  <w:rPrChange w:id="50" w:author="Edgar Josué Malagón Montaña" w:date="2015-11-09T11:26:00Z">
                    <w:rPr>
                      <w:rFonts w:ascii="Cambria Math" w:hAnsi="Cambria Math"/>
                    </w:rPr>
                  </w:rPrChange>
                </w:rPr>
                <m:t>y</m:t>
              </m:r>
            </m:e>
            <m:sup>
              <m:r>
                <w:rPr>
                  <w:rFonts w:ascii="Cambria Math" w:hAnsi="Cambria Math"/>
                  <w:highlight w:val="yellow"/>
                  <w:rPrChange w:id="51" w:author="Edgar Josué Malagón Montaña" w:date="2015-11-09T11:26:00Z">
                    <w:rPr>
                      <w:rFonts w:ascii="Cambria Math" w:hAnsi="Cambria Math"/>
                    </w:rPr>
                  </w:rPrChange>
                </w:rPr>
                <m:t>6</m:t>
              </m:r>
            </m:sup>
          </m:sSup>
          <m:r>
            <w:rPr>
              <w:rFonts w:ascii="Cambria Math" w:hAnsi="Cambria Math"/>
              <w:highlight w:val="yellow"/>
              <w:rPrChange w:id="52" w:author="Edgar Josué Malagón Montaña" w:date="2015-11-09T11:26:00Z">
                <w:rPr>
                  <w:rFonts w:ascii="Cambria Math" w:hAnsi="Cambria Math"/>
                </w:rPr>
              </w:rPrChange>
            </w:rPr>
            <m:t>=</m:t>
          </m:r>
          <m:sSup>
            <m:sSupPr>
              <m:ctrlPr>
                <w:rPr>
                  <w:rFonts w:ascii="Cambria Math" w:eastAsiaTheme="minorEastAsia" w:hAnsi="Cambria Math"/>
                  <w:i/>
                  <w:highlight w:val="yellow"/>
                  <w:rPrChange w:id="53" w:author="Edgar Josué Malagón Montaña" w:date="2015-11-09T11:26:00Z">
                    <w:rPr>
                      <w:rFonts w:ascii="Cambria Math" w:eastAsiaTheme="minorEastAsia" w:hAnsi="Cambria Math"/>
                      <w:i/>
                    </w:rPr>
                  </w:rPrChange>
                </w:rPr>
              </m:ctrlPr>
            </m:sSupPr>
            <m:e>
              <m:r>
                <w:rPr>
                  <w:rFonts w:ascii="Cambria Math" w:eastAsiaTheme="minorEastAsia" w:hAnsi="Cambria Math"/>
                  <w:highlight w:val="yellow"/>
                  <w:rPrChange w:id="54" w:author="Edgar Josué Malagón Montaña" w:date="2015-11-09T11:26:00Z">
                    <w:rPr>
                      <w:rFonts w:ascii="Cambria Math" w:eastAsiaTheme="minorEastAsia" w:hAnsi="Cambria Math"/>
                    </w:rPr>
                  </w:rPrChange>
                </w:rPr>
                <m:t>2</m:t>
              </m:r>
            </m:e>
            <m:sup>
              <m:r>
                <w:rPr>
                  <w:rFonts w:ascii="Cambria Math" w:eastAsiaTheme="minorEastAsia" w:hAnsi="Cambria Math"/>
                  <w:highlight w:val="yellow"/>
                  <w:rPrChange w:id="55" w:author="Edgar Josué Malagón Montaña" w:date="2015-11-09T11:26:00Z">
                    <w:rPr>
                      <w:rFonts w:ascii="Cambria Math" w:eastAsiaTheme="minorEastAsia" w:hAnsi="Cambria Math"/>
                    </w:rPr>
                  </w:rPrChange>
                </w:rPr>
                <m:t>2</m:t>
              </m:r>
            </m:sup>
          </m:sSup>
          <m:r>
            <w:rPr>
              <w:rFonts w:ascii="Cambria Math" w:eastAsiaTheme="minorEastAsia" w:hAnsi="Cambria Math"/>
              <w:highlight w:val="yellow"/>
              <w:rPrChange w:id="56" w:author="Edgar Josué Malagón Montaña" w:date="2015-11-09T11:26:00Z">
                <w:rPr>
                  <w:rFonts w:ascii="Cambria Math" w:eastAsiaTheme="minorEastAsia" w:hAnsi="Cambria Math"/>
                </w:rPr>
              </w:rPrChange>
            </w:rPr>
            <m:t>∙</m:t>
          </m:r>
          <m:sSup>
            <m:sSupPr>
              <m:ctrlPr>
                <w:rPr>
                  <w:rFonts w:ascii="Cambria Math" w:eastAsiaTheme="minorEastAsia" w:hAnsi="Cambria Math"/>
                  <w:i/>
                  <w:highlight w:val="yellow"/>
                  <w:rPrChange w:id="57" w:author="Edgar Josué Malagón Montaña" w:date="2015-11-09T11:26:00Z">
                    <w:rPr>
                      <w:rFonts w:ascii="Cambria Math" w:eastAsiaTheme="minorEastAsia" w:hAnsi="Cambria Math"/>
                      <w:i/>
                    </w:rPr>
                  </w:rPrChange>
                </w:rPr>
              </m:ctrlPr>
            </m:sSupPr>
            <m:e>
              <m:r>
                <w:rPr>
                  <w:rFonts w:ascii="Cambria Math" w:eastAsiaTheme="minorEastAsia" w:hAnsi="Cambria Math"/>
                  <w:highlight w:val="yellow"/>
                  <w:rPrChange w:id="58" w:author="Edgar Josué Malagón Montaña" w:date="2015-11-09T11:26:00Z">
                    <w:rPr>
                      <w:rFonts w:ascii="Cambria Math" w:eastAsiaTheme="minorEastAsia" w:hAnsi="Cambria Math"/>
                    </w:rPr>
                  </w:rPrChange>
                </w:rPr>
                <m:t>3</m:t>
              </m:r>
            </m:e>
            <m:sup>
              <m:r>
                <w:rPr>
                  <w:rFonts w:ascii="Cambria Math" w:eastAsiaTheme="minorEastAsia" w:hAnsi="Cambria Math"/>
                  <w:highlight w:val="yellow"/>
                  <w:rPrChange w:id="59" w:author="Edgar Josué Malagón Montaña" w:date="2015-11-09T11:26:00Z">
                    <w:rPr>
                      <w:rFonts w:ascii="Cambria Math" w:eastAsiaTheme="minorEastAsia" w:hAnsi="Cambria Math"/>
                    </w:rPr>
                  </w:rPrChange>
                </w:rPr>
                <m:t>2</m:t>
              </m:r>
            </m:sup>
          </m:sSup>
          <m:r>
            <w:rPr>
              <w:rFonts w:ascii="Cambria Math" w:eastAsiaTheme="minorEastAsia" w:hAnsi="Cambria Math"/>
              <w:highlight w:val="yellow"/>
              <w:rPrChange w:id="60" w:author="Edgar Josué Malagón Montaña" w:date="2015-11-09T11:26:00Z">
                <w:rPr>
                  <w:rFonts w:ascii="Cambria Math" w:eastAsiaTheme="minorEastAsia" w:hAnsi="Cambria Math"/>
                </w:rPr>
              </w:rPrChange>
            </w:rPr>
            <m:t>∙</m:t>
          </m:r>
          <m:sSup>
            <m:sSupPr>
              <m:ctrlPr>
                <w:rPr>
                  <w:rFonts w:ascii="Cambria Math" w:hAnsi="Cambria Math"/>
                  <w:i/>
                  <w:highlight w:val="yellow"/>
                  <w:rPrChange w:id="61" w:author="Edgar Josué Malagón Montaña" w:date="2015-11-09T11:26:00Z">
                    <w:rPr>
                      <w:rFonts w:ascii="Cambria Math" w:hAnsi="Cambria Math"/>
                      <w:i/>
                    </w:rPr>
                  </w:rPrChange>
                </w:rPr>
              </m:ctrlPr>
            </m:sSupPr>
            <m:e>
              <m:r>
                <w:rPr>
                  <w:rFonts w:ascii="Cambria Math" w:hAnsi="Cambria Math"/>
                  <w:highlight w:val="yellow"/>
                  <w:rPrChange w:id="62" w:author="Edgar Josué Malagón Montaña" w:date="2015-11-09T11:26:00Z">
                    <w:rPr>
                      <w:rFonts w:ascii="Cambria Math" w:hAnsi="Cambria Math"/>
                    </w:rPr>
                  </w:rPrChange>
                </w:rPr>
                <m:t>x</m:t>
              </m:r>
            </m:e>
            <m:sup>
              <m:r>
                <w:rPr>
                  <w:rFonts w:ascii="Cambria Math" w:hAnsi="Cambria Math"/>
                  <w:highlight w:val="yellow"/>
                  <w:rPrChange w:id="63" w:author="Edgar Josué Malagón Montaña" w:date="2015-11-09T11:26:00Z">
                    <w:rPr>
                      <w:rFonts w:ascii="Cambria Math" w:hAnsi="Cambria Math"/>
                    </w:rPr>
                  </w:rPrChange>
                </w:rPr>
                <m:t>4</m:t>
              </m:r>
            </m:sup>
          </m:sSup>
          <m:sSup>
            <m:sSupPr>
              <m:ctrlPr>
                <w:rPr>
                  <w:rFonts w:ascii="Cambria Math" w:hAnsi="Cambria Math"/>
                  <w:i/>
                  <w:highlight w:val="yellow"/>
                  <w:rPrChange w:id="64" w:author="Edgar Josué Malagón Montaña" w:date="2015-11-09T11:26:00Z">
                    <w:rPr>
                      <w:rFonts w:ascii="Cambria Math" w:hAnsi="Cambria Math"/>
                      <w:i/>
                    </w:rPr>
                  </w:rPrChange>
                </w:rPr>
              </m:ctrlPr>
            </m:sSupPr>
            <m:e>
              <m:r>
                <w:rPr>
                  <w:rFonts w:ascii="Cambria Math" w:hAnsi="Cambria Math"/>
                  <w:highlight w:val="yellow"/>
                  <w:rPrChange w:id="65" w:author="Edgar Josué Malagón Montaña" w:date="2015-11-09T11:26:00Z">
                    <w:rPr>
                      <w:rFonts w:ascii="Cambria Math" w:hAnsi="Cambria Math"/>
                    </w:rPr>
                  </w:rPrChange>
                </w:rPr>
                <m:t>y</m:t>
              </m:r>
            </m:e>
            <m:sup>
              <m:r>
                <w:rPr>
                  <w:rFonts w:ascii="Cambria Math" w:hAnsi="Cambria Math"/>
                  <w:highlight w:val="yellow"/>
                  <w:rPrChange w:id="66" w:author="Edgar Josué Malagón Montaña" w:date="2015-11-09T11:26:00Z">
                    <w:rPr>
                      <w:rFonts w:ascii="Cambria Math" w:hAnsi="Cambria Math"/>
                    </w:rPr>
                  </w:rPrChange>
                </w:rPr>
                <m:t>6</m:t>
              </m:r>
            </m:sup>
          </m:sSup>
        </m:oMath>
      </m:oMathPara>
    </w:p>
    <w:p w14:paraId="19872AF7" w14:textId="77777777" w:rsidR="005D1B3F" w:rsidRPr="00AE79CE" w:rsidRDefault="005D1B3F" w:rsidP="005D1B3F">
      <w:pPr>
        <w:pStyle w:val="Prrafodelista"/>
        <w:tabs>
          <w:tab w:val="right" w:pos="8498"/>
        </w:tabs>
        <w:spacing w:after="0"/>
        <w:rPr>
          <w:rFonts w:ascii="Times" w:eastAsiaTheme="minorEastAsia" w:hAnsi="Times"/>
          <w:highlight w:val="yellow"/>
          <w:rPrChange w:id="67" w:author="Edgar Josué Malagón Montaña" w:date="2015-11-09T11:26:00Z">
            <w:rPr>
              <w:rFonts w:ascii="Times" w:eastAsiaTheme="minorEastAsia" w:hAnsi="Times"/>
            </w:rPr>
          </w:rPrChange>
        </w:rPr>
      </w:pPr>
      <m:oMathPara>
        <m:oMathParaPr>
          <m:jc m:val="left"/>
        </m:oMathParaPr>
        <m:oMath>
          <m:r>
            <w:rPr>
              <w:rFonts w:ascii="Cambria Math" w:hAnsi="Cambria Math"/>
              <w:highlight w:val="yellow"/>
              <w:rPrChange w:id="68" w:author="Edgar Josué Malagón Montaña" w:date="2015-11-09T11:26:00Z">
                <w:rPr>
                  <w:rFonts w:ascii="Cambria Math" w:hAnsi="Cambria Math"/>
                </w:rPr>
              </w:rPrChange>
            </w:rPr>
            <m:t>48</m:t>
          </m:r>
          <m:sSup>
            <m:sSupPr>
              <m:ctrlPr>
                <w:rPr>
                  <w:rFonts w:ascii="Cambria Math" w:hAnsi="Cambria Math"/>
                  <w:i/>
                  <w:highlight w:val="yellow"/>
                  <w:rPrChange w:id="69" w:author="Edgar Josué Malagón Montaña" w:date="2015-11-09T11:26:00Z">
                    <w:rPr>
                      <w:rFonts w:ascii="Cambria Math" w:hAnsi="Cambria Math"/>
                      <w:i/>
                    </w:rPr>
                  </w:rPrChange>
                </w:rPr>
              </m:ctrlPr>
            </m:sSupPr>
            <m:e>
              <m:r>
                <w:rPr>
                  <w:rFonts w:ascii="Cambria Math" w:hAnsi="Cambria Math"/>
                  <w:highlight w:val="yellow"/>
                  <w:rPrChange w:id="70" w:author="Edgar Josué Malagón Montaña" w:date="2015-11-09T11:26:00Z">
                    <w:rPr>
                      <w:rFonts w:ascii="Cambria Math" w:hAnsi="Cambria Math"/>
                    </w:rPr>
                  </w:rPrChange>
                </w:rPr>
                <m:t>x</m:t>
              </m:r>
            </m:e>
            <m:sup>
              <m:r>
                <w:rPr>
                  <w:rFonts w:ascii="Cambria Math" w:hAnsi="Cambria Math"/>
                  <w:highlight w:val="yellow"/>
                  <w:rPrChange w:id="71" w:author="Edgar Josué Malagón Montaña" w:date="2015-11-09T11:26:00Z">
                    <w:rPr>
                      <w:rFonts w:ascii="Cambria Math" w:hAnsi="Cambria Math"/>
                    </w:rPr>
                  </w:rPrChange>
                </w:rPr>
                <m:t>8</m:t>
              </m:r>
            </m:sup>
          </m:sSup>
          <m:sSup>
            <m:sSupPr>
              <m:ctrlPr>
                <w:rPr>
                  <w:rFonts w:ascii="Cambria Math" w:hAnsi="Cambria Math"/>
                  <w:i/>
                  <w:highlight w:val="yellow"/>
                  <w:rPrChange w:id="72" w:author="Edgar Josué Malagón Montaña" w:date="2015-11-09T11:26:00Z">
                    <w:rPr>
                      <w:rFonts w:ascii="Cambria Math" w:hAnsi="Cambria Math"/>
                      <w:i/>
                    </w:rPr>
                  </w:rPrChange>
                </w:rPr>
              </m:ctrlPr>
            </m:sSupPr>
            <m:e>
              <m:r>
                <w:rPr>
                  <w:rFonts w:ascii="Cambria Math" w:hAnsi="Cambria Math"/>
                  <w:highlight w:val="yellow"/>
                  <w:rPrChange w:id="73" w:author="Edgar Josué Malagón Montaña" w:date="2015-11-09T11:26:00Z">
                    <w:rPr>
                      <w:rFonts w:ascii="Cambria Math" w:hAnsi="Cambria Math"/>
                    </w:rPr>
                  </w:rPrChange>
                </w:rPr>
                <m:t>y</m:t>
              </m:r>
            </m:e>
            <m:sup>
              <m:r>
                <w:rPr>
                  <w:rFonts w:ascii="Cambria Math" w:hAnsi="Cambria Math"/>
                  <w:highlight w:val="yellow"/>
                  <w:rPrChange w:id="74" w:author="Edgar Josué Malagón Montaña" w:date="2015-11-09T11:26:00Z">
                    <w:rPr>
                      <w:rFonts w:ascii="Cambria Math" w:hAnsi="Cambria Math"/>
                    </w:rPr>
                  </w:rPrChange>
                </w:rPr>
                <m:t>4</m:t>
              </m:r>
            </m:sup>
          </m:sSup>
          <m:r>
            <w:rPr>
              <w:rFonts w:ascii="Cambria Math" w:eastAsiaTheme="minorEastAsia" w:hAnsi="Cambria Math"/>
              <w:highlight w:val="yellow"/>
              <w:rPrChange w:id="75" w:author="Edgar Josué Malagón Montaña" w:date="2015-11-09T11:26:00Z">
                <w:rPr>
                  <w:rFonts w:ascii="Cambria Math" w:eastAsiaTheme="minorEastAsia" w:hAnsi="Cambria Math"/>
                </w:rPr>
              </w:rPrChange>
            </w:rPr>
            <m:t>=</m:t>
          </m:r>
          <m:sSup>
            <m:sSupPr>
              <m:ctrlPr>
                <w:rPr>
                  <w:rFonts w:ascii="Cambria Math" w:eastAsiaTheme="minorEastAsia" w:hAnsi="Cambria Math"/>
                  <w:i/>
                  <w:highlight w:val="yellow"/>
                  <w:rPrChange w:id="76" w:author="Edgar Josué Malagón Montaña" w:date="2015-11-09T11:26:00Z">
                    <w:rPr>
                      <w:rFonts w:ascii="Cambria Math" w:eastAsiaTheme="minorEastAsia" w:hAnsi="Cambria Math"/>
                      <w:i/>
                    </w:rPr>
                  </w:rPrChange>
                </w:rPr>
              </m:ctrlPr>
            </m:sSupPr>
            <m:e>
              <m:r>
                <w:rPr>
                  <w:rFonts w:ascii="Cambria Math" w:eastAsiaTheme="minorEastAsia" w:hAnsi="Cambria Math"/>
                  <w:highlight w:val="yellow"/>
                  <w:rPrChange w:id="77" w:author="Edgar Josué Malagón Montaña" w:date="2015-11-09T11:26:00Z">
                    <w:rPr>
                      <w:rFonts w:ascii="Cambria Math" w:eastAsiaTheme="minorEastAsia" w:hAnsi="Cambria Math"/>
                    </w:rPr>
                  </w:rPrChange>
                </w:rPr>
                <m:t>2</m:t>
              </m:r>
            </m:e>
            <m:sup>
              <m:r>
                <w:rPr>
                  <w:rFonts w:ascii="Cambria Math" w:eastAsiaTheme="minorEastAsia" w:hAnsi="Cambria Math"/>
                  <w:highlight w:val="yellow"/>
                  <w:rPrChange w:id="78" w:author="Edgar Josué Malagón Montaña" w:date="2015-11-09T11:26:00Z">
                    <w:rPr>
                      <w:rFonts w:ascii="Cambria Math" w:eastAsiaTheme="minorEastAsia" w:hAnsi="Cambria Math"/>
                    </w:rPr>
                  </w:rPrChange>
                </w:rPr>
                <m:t>4</m:t>
              </m:r>
            </m:sup>
          </m:sSup>
          <m:r>
            <w:rPr>
              <w:rFonts w:ascii="Cambria Math" w:eastAsiaTheme="minorEastAsia" w:hAnsi="Cambria Math"/>
              <w:highlight w:val="yellow"/>
              <w:rPrChange w:id="79" w:author="Edgar Josué Malagón Montaña" w:date="2015-11-09T11:26:00Z">
                <w:rPr>
                  <w:rFonts w:ascii="Cambria Math" w:eastAsiaTheme="minorEastAsia" w:hAnsi="Cambria Math"/>
                </w:rPr>
              </w:rPrChange>
            </w:rPr>
            <m:t>∙3∙</m:t>
          </m:r>
          <m:sSup>
            <m:sSupPr>
              <m:ctrlPr>
                <w:rPr>
                  <w:rFonts w:ascii="Cambria Math" w:hAnsi="Cambria Math"/>
                  <w:i/>
                  <w:highlight w:val="yellow"/>
                  <w:rPrChange w:id="80" w:author="Edgar Josué Malagón Montaña" w:date="2015-11-09T11:26:00Z">
                    <w:rPr>
                      <w:rFonts w:ascii="Cambria Math" w:hAnsi="Cambria Math"/>
                      <w:i/>
                    </w:rPr>
                  </w:rPrChange>
                </w:rPr>
              </m:ctrlPr>
            </m:sSupPr>
            <m:e>
              <m:r>
                <w:rPr>
                  <w:rFonts w:ascii="Cambria Math" w:hAnsi="Cambria Math"/>
                  <w:highlight w:val="yellow"/>
                  <w:rPrChange w:id="81" w:author="Edgar Josué Malagón Montaña" w:date="2015-11-09T11:26:00Z">
                    <w:rPr>
                      <w:rFonts w:ascii="Cambria Math" w:hAnsi="Cambria Math"/>
                    </w:rPr>
                  </w:rPrChange>
                </w:rPr>
                <m:t>x</m:t>
              </m:r>
            </m:e>
            <m:sup>
              <m:r>
                <w:rPr>
                  <w:rFonts w:ascii="Cambria Math" w:hAnsi="Cambria Math"/>
                  <w:highlight w:val="yellow"/>
                  <w:rPrChange w:id="82" w:author="Edgar Josué Malagón Montaña" w:date="2015-11-09T11:26:00Z">
                    <w:rPr>
                      <w:rFonts w:ascii="Cambria Math" w:hAnsi="Cambria Math"/>
                    </w:rPr>
                  </w:rPrChange>
                </w:rPr>
                <m:t>8</m:t>
              </m:r>
            </m:sup>
          </m:sSup>
          <m:sSup>
            <m:sSupPr>
              <m:ctrlPr>
                <w:rPr>
                  <w:rFonts w:ascii="Cambria Math" w:hAnsi="Cambria Math"/>
                  <w:i/>
                  <w:highlight w:val="yellow"/>
                  <w:rPrChange w:id="83" w:author="Edgar Josué Malagón Montaña" w:date="2015-11-09T11:26:00Z">
                    <w:rPr>
                      <w:rFonts w:ascii="Cambria Math" w:hAnsi="Cambria Math"/>
                      <w:i/>
                    </w:rPr>
                  </w:rPrChange>
                </w:rPr>
              </m:ctrlPr>
            </m:sSupPr>
            <m:e>
              <m:r>
                <w:rPr>
                  <w:rFonts w:ascii="Cambria Math" w:hAnsi="Cambria Math"/>
                  <w:highlight w:val="yellow"/>
                  <w:rPrChange w:id="84" w:author="Edgar Josué Malagón Montaña" w:date="2015-11-09T11:26:00Z">
                    <w:rPr>
                      <w:rFonts w:ascii="Cambria Math" w:hAnsi="Cambria Math"/>
                    </w:rPr>
                  </w:rPrChange>
                </w:rPr>
                <m:t>y</m:t>
              </m:r>
            </m:e>
            <m:sup>
              <m:r>
                <w:rPr>
                  <w:rFonts w:ascii="Cambria Math" w:hAnsi="Cambria Math"/>
                  <w:highlight w:val="yellow"/>
                  <w:rPrChange w:id="85" w:author="Edgar Josué Malagón Montaña" w:date="2015-11-09T11:26:00Z">
                    <w:rPr>
                      <w:rFonts w:ascii="Cambria Math" w:hAnsi="Cambria Math"/>
                    </w:rPr>
                  </w:rPrChange>
                </w:rPr>
                <m:t>4</m:t>
              </m:r>
            </m:sup>
          </m:sSup>
        </m:oMath>
      </m:oMathPara>
    </w:p>
    <w:p w14:paraId="71880F75" w14:textId="77777777" w:rsidR="005D1B3F" w:rsidRPr="00AE79CE" w:rsidRDefault="005D1B3F" w:rsidP="005D1B3F">
      <w:pPr>
        <w:pStyle w:val="Prrafodelista"/>
        <w:tabs>
          <w:tab w:val="right" w:pos="8498"/>
        </w:tabs>
        <w:spacing w:after="0"/>
        <w:rPr>
          <w:ins w:id="86" w:author="Edgar Josué Malagón Montaña" w:date="2015-11-09T11:28:00Z"/>
          <w:rFonts w:ascii="Times" w:eastAsiaTheme="minorEastAsia" w:hAnsi="Times"/>
        </w:rPr>
      </w:pPr>
      <m:oMathPara>
        <m:oMathParaPr>
          <m:jc m:val="left"/>
        </m:oMathParaPr>
        <m:oMath>
          <m:r>
            <w:rPr>
              <w:rFonts w:ascii="Cambria Math" w:hAnsi="Cambria Math"/>
              <w:highlight w:val="yellow"/>
              <w:rPrChange w:id="87" w:author="Edgar Josué Malagón Montaña" w:date="2015-11-09T11:26:00Z">
                <w:rPr>
                  <w:rFonts w:ascii="Cambria Math" w:hAnsi="Cambria Math"/>
                </w:rPr>
              </w:rPrChange>
            </w:rPr>
            <w:lastRenderedPageBreak/>
            <m:t>60</m:t>
          </m:r>
          <m:sSup>
            <m:sSupPr>
              <m:ctrlPr>
                <w:rPr>
                  <w:rFonts w:ascii="Cambria Math" w:hAnsi="Cambria Math"/>
                  <w:i/>
                  <w:highlight w:val="yellow"/>
                  <w:rPrChange w:id="88" w:author="Edgar Josué Malagón Montaña" w:date="2015-11-09T11:26:00Z">
                    <w:rPr>
                      <w:rFonts w:ascii="Cambria Math" w:hAnsi="Cambria Math"/>
                      <w:i/>
                    </w:rPr>
                  </w:rPrChange>
                </w:rPr>
              </m:ctrlPr>
            </m:sSupPr>
            <m:e>
              <m:r>
                <w:rPr>
                  <w:rFonts w:ascii="Cambria Math" w:hAnsi="Cambria Math"/>
                  <w:highlight w:val="yellow"/>
                  <w:rPrChange w:id="89" w:author="Edgar Josué Malagón Montaña" w:date="2015-11-09T11:26:00Z">
                    <w:rPr>
                      <w:rFonts w:ascii="Cambria Math" w:hAnsi="Cambria Math"/>
                    </w:rPr>
                  </w:rPrChange>
                </w:rPr>
                <m:t>x</m:t>
              </m:r>
            </m:e>
            <m:sup>
              <m:r>
                <w:rPr>
                  <w:rFonts w:ascii="Cambria Math" w:hAnsi="Cambria Math"/>
                  <w:highlight w:val="yellow"/>
                  <w:rPrChange w:id="90" w:author="Edgar Josué Malagón Montaña" w:date="2015-11-09T11:26:00Z">
                    <w:rPr>
                      <w:rFonts w:ascii="Cambria Math" w:hAnsi="Cambria Math"/>
                    </w:rPr>
                  </w:rPrChange>
                </w:rPr>
                <m:t>3</m:t>
              </m:r>
            </m:sup>
          </m:sSup>
          <m:sSup>
            <m:sSupPr>
              <m:ctrlPr>
                <w:rPr>
                  <w:rFonts w:ascii="Cambria Math" w:hAnsi="Cambria Math"/>
                  <w:i/>
                  <w:highlight w:val="yellow"/>
                  <w:rPrChange w:id="91" w:author="Edgar Josué Malagón Montaña" w:date="2015-11-09T11:26:00Z">
                    <w:rPr>
                      <w:rFonts w:ascii="Cambria Math" w:hAnsi="Cambria Math"/>
                      <w:i/>
                    </w:rPr>
                  </w:rPrChange>
                </w:rPr>
              </m:ctrlPr>
            </m:sSupPr>
            <m:e>
              <m:r>
                <w:rPr>
                  <w:rFonts w:ascii="Cambria Math" w:hAnsi="Cambria Math"/>
                  <w:highlight w:val="yellow"/>
                  <w:rPrChange w:id="92" w:author="Edgar Josué Malagón Montaña" w:date="2015-11-09T11:26:00Z">
                    <w:rPr>
                      <w:rFonts w:ascii="Cambria Math" w:hAnsi="Cambria Math"/>
                    </w:rPr>
                  </w:rPrChange>
                </w:rPr>
                <m:t>y</m:t>
              </m:r>
            </m:e>
            <m:sup>
              <m:r>
                <w:rPr>
                  <w:rFonts w:ascii="Cambria Math" w:hAnsi="Cambria Math"/>
                  <w:highlight w:val="yellow"/>
                  <w:rPrChange w:id="93" w:author="Edgar Josué Malagón Montaña" w:date="2015-11-09T11:26:00Z">
                    <w:rPr>
                      <w:rFonts w:ascii="Cambria Math" w:hAnsi="Cambria Math"/>
                    </w:rPr>
                  </w:rPrChange>
                </w:rPr>
                <m:t>7</m:t>
              </m:r>
            </m:sup>
          </m:sSup>
          <m:r>
            <w:rPr>
              <w:rFonts w:ascii="Cambria Math" w:hAnsi="Cambria Math"/>
              <w:highlight w:val="yellow"/>
              <w:rPrChange w:id="94" w:author="Edgar Josué Malagón Montaña" w:date="2015-11-09T11:26:00Z">
                <w:rPr>
                  <w:rFonts w:ascii="Cambria Math" w:hAnsi="Cambria Math"/>
                </w:rPr>
              </w:rPrChange>
            </w:rPr>
            <m:t>=</m:t>
          </m:r>
          <m:sSup>
            <m:sSupPr>
              <m:ctrlPr>
                <w:rPr>
                  <w:rFonts w:ascii="Cambria Math" w:eastAsiaTheme="minorEastAsia" w:hAnsi="Cambria Math"/>
                  <w:i/>
                  <w:highlight w:val="yellow"/>
                  <w:rPrChange w:id="95" w:author="Edgar Josué Malagón Montaña" w:date="2015-11-09T11:26:00Z">
                    <w:rPr>
                      <w:rFonts w:ascii="Cambria Math" w:eastAsiaTheme="minorEastAsia" w:hAnsi="Cambria Math"/>
                      <w:i/>
                    </w:rPr>
                  </w:rPrChange>
                </w:rPr>
              </m:ctrlPr>
            </m:sSupPr>
            <m:e>
              <m:r>
                <w:rPr>
                  <w:rFonts w:ascii="Cambria Math" w:eastAsiaTheme="minorEastAsia" w:hAnsi="Cambria Math"/>
                  <w:highlight w:val="yellow"/>
                  <w:rPrChange w:id="96" w:author="Edgar Josué Malagón Montaña" w:date="2015-11-09T11:26:00Z">
                    <w:rPr>
                      <w:rFonts w:ascii="Cambria Math" w:eastAsiaTheme="minorEastAsia" w:hAnsi="Cambria Math"/>
                    </w:rPr>
                  </w:rPrChange>
                </w:rPr>
                <m:t>2</m:t>
              </m:r>
            </m:e>
            <m:sup>
              <m:r>
                <w:rPr>
                  <w:rFonts w:ascii="Cambria Math" w:eastAsiaTheme="minorEastAsia" w:hAnsi="Cambria Math"/>
                  <w:highlight w:val="yellow"/>
                  <w:rPrChange w:id="97" w:author="Edgar Josué Malagón Montaña" w:date="2015-11-09T11:26:00Z">
                    <w:rPr>
                      <w:rFonts w:ascii="Cambria Math" w:eastAsiaTheme="minorEastAsia" w:hAnsi="Cambria Math"/>
                    </w:rPr>
                  </w:rPrChange>
                </w:rPr>
                <m:t>2</m:t>
              </m:r>
            </m:sup>
          </m:sSup>
          <m:r>
            <w:rPr>
              <w:rFonts w:ascii="Cambria Math" w:eastAsiaTheme="minorEastAsia" w:hAnsi="Cambria Math"/>
              <w:highlight w:val="yellow"/>
              <w:rPrChange w:id="98" w:author="Edgar Josué Malagón Montaña" w:date="2015-11-09T11:26:00Z">
                <w:rPr>
                  <w:rFonts w:ascii="Cambria Math" w:eastAsiaTheme="minorEastAsia" w:hAnsi="Cambria Math"/>
                </w:rPr>
              </w:rPrChange>
            </w:rPr>
            <m:t>∙3∙5</m:t>
          </m:r>
          <m:sSup>
            <m:sSupPr>
              <m:ctrlPr>
                <w:rPr>
                  <w:rFonts w:ascii="Cambria Math" w:hAnsi="Cambria Math"/>
                  <w:i/>
                  <w:highlight w:val="yellow"/>
                  <w:rPrChange w:id="99" w:author="Edgar Josué Malagón Montaña" w:date="2015-11-09T11:26:00Z">
                    <w:rPr>
                      <w:rFonts w:ascii="Cambria Math" w:hAnsi="Cambria Math"/>
                      <w:i/>
                    </w:rPr>
                  </w:rPrChange>
                </w:rPr>
              </m:ctrlPr>
            </m:sSupPr>
            <m:e>
              <m:r>
                <w:rPr>
                  <w:rFonts w:ascii="Cambria Math" w:hAnsi="Cambria Math"/>
                  <w:highlight w:val="yellow"/>
                  <w:rPrChange w:id="100" w:author="Edgar Josué Malagón Montaña" w:date="2015-11-09T11:26:00Z">
                    <w:rPr>
                      <w:rFonts w:ascii="Cambria Math" w:hAnsi="Cambria Math"/>
                    </w:rPr>
                  </w:rPrChange>
                </w:rPr>
                <m:t>∙x</m:t>
              </m:r>
            </m:e>
            <m:sup>
              <m:r>
                <w:rPr>
                  <w:rFonts w:ascii="Cambria Math" w:hAnsi="Cambria Math"/>
                  <w:highlight w:val="yellow"/>
                  <w:rPrChange w:id="101" w:author="Edgar Josué Malagón Montaña" w:date="2015-11-09T11:26:00Z">
                    <w:rPr>
                      <w:rFonts w:ascii="Cambria Math" w:hAnsi="Cambria Math"/>
                    </w:rPr>
                  </w:rPrChange>
                </w:rPr>
                <m:t>3</m:t>
              </m:r>
            </m:sup>
          </m:sSup>
          <m:sSup>
            <m:sSupPr>
              <m:ctrlPr>
                <w:rPr>
                  <w:rFonts w:ascii="Cambria Math" w:hAnsi="Cambria Math"/>
                  <w:i/>
                  <w:highlight w:val="yellow"/>
                  <w:rPrChange w:id="102" w:author="Edgar Josué Malagón Montaña" w:date="2015-11-09T11:26:00Z">
                    <w:rPr>
                      <w:rFonts w:ascii="Cambria Math" w:hAnsi="Cambria Math"/>
                      <w:i/>
                    </w:rPr>
                  </w:rPrChange>
                </w:rPr>
              </m:ctrlPr>
            </m:sSupPr>
            <m:e>
              <m:r>
                <w:rPr>
                  <w:rFonts w:ascii="Cambria Math" w:hAnsi="Cambria Math"/>
                  <w:highlight w:val="yellow"/>
                  <w:rPrChange w:id="103" w:author="Edgar Josué Malagón Montaña" w:date="2015-11-09T11:26:00Z">
                    <w:rPr>
                      <w:rFonts w:ascii="Cambria Math" w:hAnsi="Cambria Math"/>
                    </w:rPr>
                  </w:rPrChange>
                </w:rPr>
                <m:t>y</m:t>
              </m:r>
            </m:e>
            <m:sup>
              <m:r>
                <w:rPr>
                  <w:rFonts w:ascii="Cambria Math" w:hAnsi="Cambria Math"/>
                  <w:highlight w:val="yellow"/>
                  <w:rPrChange w:id="104" w:author="Edgar Josué Malagón Montaña" w:date="2015-11-09T11:26:00Z">
                    <w:rPr>
                      <w:rFonts w:ascii="Cambria Math" w:hAnsi="Cambria Math"/>
                    </w:rPr>
                  </w:rPrChange>
                </w:rPr>
                <m:t>7</m:t>
              </m:r>
            </m:sup>
          </m:sSup>
        </m:oMath>
      </m:oMathPara>
    </w:p>
    <w:p w14:paraId="0BC5F185" w14:textId="77777777" w:rsidR="00AE79CE" w:rsidRPr="003B424F" w:rsidRDefault="00AE79CE" w:rsidP="005D1B3F">
      <w:pPr>
        <w:pStyle w:val="Prrafodelista"/>
        <w:tabs>
          <w:tab w:val="right" w:pos="8498"/>
        </w:tabs>
        <w:spacing w:after="0"/>
        <w:rPr>
          <w:rFonts w:ascii="Times" w:eastAsiaTheme="minorEastAsia" w:hAnsi="Times"/>
        </w:rPr>
      </w:pPr>
    </w:p>
    <w:p w14:paraId="43CF3217" w14:textId="77777777" w:rsidR="003B424F" w:rsidRPr="00AE79CE" w:rsidRDefault="003B424F" w:rsidP="005D1B3F">
      <w:pPr>
        <w:pStyle w:val="Prrafodelista"/>
        <w:tabs>
          <w:tab w:val="right" w:pos="8498"/>
        </w:tabs>
        <w:spacing w:after="0"/>
        <w:rPr>
          <w:rFonts w:ascii="Times" w:eastAsiaTheme="minorEastAsia" w:hAnsi="Times"/>
          <w:highlight w:val="yellow"/>
          <w:rPrChange w:id="105" w:author="Edgar Josué Malagón Montaña" w:date="2015-11-09T11:28:00Z">
            <w:rPr>
              <w:rFonts w:ascii="Times" w:eastAsiaTheme="minorEastAsia" w:hAnsi="Times"/>
            </w:rPr>
          </w:rPrChange>
        </w:rPr>
      </w:pPr>
      <w:commentRangeStart w:id="106"/>
      <w:r w:rsidRPr="00AE79CE">
        <w:rPr>
          <w:rFonts w:ascii="Times" w:eastAsiaTheme="minorEastAsia" w:hAnsi="Times"/>
          <w:highlight w:val="yellow"/>
          <w:rPrChange w:id="107" w:author="Edgar Josué Malagón Montaña" w:date="2015-11-09T11:28:00Z">
            <w:rPr>
              <w:rFonts w:ascii="Times" w:eastAsiaTheme="minorEastAsia" w:hAnsi="Times"/>
            </w:rPr>
          </w:rPrChange>
        </w:rPr>
        <w:t>Observa</w:t>
      </w:r>
      <w:commentRangeEnd w:id="106"/>
      <w:r w:rsidR="00AE79CE">
        <w:rPr>
          <w:rStyle w:val="Refdecomentario"/>
        </w:rPr>
        <w:commentReference w:id="106"/>
      </w:r>
      <w:r w:rsidRPr="00AE79CE">
        <w:rPr>
          <w:rFonts w:ascii="Times" w:eastAsiaTheme="minorEastAsia" w:hAnsi="Times"/>
          <w:highlight w:val="yellow"/>
          <w:rPrChange w:id="108" w:author="Edgar Josué Malagón Montaña" w:date="2015-11-09T11:28:00Z">
            <w:rPr>
              <w:rFonts w:ascii="Times" w:eastAsiaTheme="minorEastAsia" w:hAnsi="Times"/>
            </w:rPr>
          </w:rPrChange>
        </w:rPr>
        <w:t xml:space="preserve"> que los coeficientes comunes con menor exponente son</w:t>
      </w:r>
      <m:oMath>
        <m:r>
          <w:rPr>
            <w:rFonts w:ascii="Cambria Math" w:hAnsi="Cambria Math"/>
            <w:highlight w:val="yellow"/>
            <w:rPrChange w:id="109" w:author="Edgar Josué Malagón Montaña" w:date="2015-11-09T11:28:00Z">
              <w:rPr>
                <w:rFonts w:ascii="Cambria Math" w:hAnsi="Cambria Math"/>
              </w:rPr>
            </w:rPrChange>
          </w:rPr>
          <m:t xml:space="preserve"> </m:t>
        </m:r>
        <m:sSup>
          <m:sSupPr>
            <m:ctrlPr>
              <w:rPr>
                <w:rFonts w:ascii="Cambria Math" w:eastAsiaTheme="minorEastAsia" w:hAnsi="Cambria Math"/>
                <w:i/>
                <w:highlight w:val="yellow"/>
                <w:rPrChange w:id="110" w:author="Edgar Josué Malagón Montaña" w:date="2015-11-09T11:28:00Z">
                  <w:rPr>
                    <w:rFonts w:ascii="Cambria Math" w:eastAsiaTheme="minorEastAsia" w:hAnsi="Cambria Math"/>
                    <w:i/>
                  </w:rPr>
                </w:rPrChange>
              </w:rPr>
            </m:ctrlPr>
          </m:sSupPr>
          <m:e>
            <m:r>
              <w:rPr>
                <w:rFonts w:ascii="Cambria Math" w:eastAsiaTheme="minorEastAsia" w:hAnsi="Cambria Math"/>
                <w:highlight w:val="yellow"/>
                <w:rPrChange w:id="111" w:author="Edgar Josué Malagón Montaña" w:date="2015-11-09T11:28:00Z">
                  <w:rPr>
                    <w:rFonts w:ascii="Cambria Math" w:eastAsiaTheme="minorEastAsia" w:hAnsi="Cambria Math"/>
                  </w:rPr>
                </w:rPrChange>
              </w:rPr>
              <m:t>2</m:t>
            </m:r>
          </m:e>
          <m:sup>
            <m:r>
              <w:rPr>
                <w:rFonts w:ascii="Cambria Math" w:eastAsiaTheme="minorEastAsia" w:hAnsi="Cambria Math"/>
                <w:highlight w:val="yellow"/>
                <w:rPrChange w:id="112" w:author="Edgar Josué Malagón Montaña" w:date="2015-11-09T11:28:00Z">
                  <w:rPr>
                    <w:rFonts w:ascii="Cambria Math" w:eastAsiaTheme="minorEastAsia" w:hAnsi="Cambria Math"/>
                  </w:rPr>
                </w:rPrChange>
              </w:rPr>
              <m:t>2</m:t>
            </m:r>
          </m:sup>
        </m:sSup>
        <m:r>
          <w:rPr>
            <w:rFonts w:ascii="Cambria Math" w:eastAsiaTheme="minorEastAsia" w:hAnsi="Cambria Math"/>
            <w:highlight w:val="yellow"/>
            <w:rPrChange w:id="113" w:author="Edgar Josué Malagón Montaña" w:date="2015-11-09T11:28:00Z">
              <w:rPr>
                <w:rFonts w:ascii="Cambria Math" w:eastAsiaTheme="minorEastAsia" w:hAnsi="Cambria Math"/>
              </w:rPr>
            </w:rPrChange>
          </w:rPr>
          <m:t xml:space="preserve"> y 3</m:t>
        </m:r>
      </m:oMath>
      <w:r w:rsidRPr="00AE79CE">
        <w:rPr>
          <w:rFonts w:ascii="Times" w:eastAsiaTheme="minorEastAsia" w:hAnsi="Times"/>
          <w:highlight w:val="yellow"/>
          <w:rPrChange w:id="114" w:author="Edgar Josué Malagón Montaña" w:date="2015-11-09T11:28:00Z">
            <w:rPr>
              <w:rFonts w:ascii="Times" w:eastAsiaTheme="minorEastAsia" w:hAnsi="Times"/>
            </w:rPr>
          </w:rPrChange>
        </w:rPr>
        <w:t xml:space="preserve"> es decir </w:t>
      </w:r>
      <m:oMath>
        <m:sSup>
          <m:sSupPr>
            <m:ctrlPr>
              <w:rPr>
                <w:rFonts w:ascii="Cambria Math" w:eastAsiaTheme="minorEastAsia" w:hAnsi="Cambria Math"/>
                <w:i/>
                <w:highlight w:val="yellow"/>
                <w:rPrChange w:id="115" w:author="Edgar Josué Malagón Montaña" w:date="2015-11-09T11:28:00Z">
                  <w:rPr>
                    <w:rFonts w:ascii="Cambria Math" w:eastAsiaTheme="minorEastAsia" w:hAnsi="Cambria Math"/>
                    <w:i/>
                  </w:rPr>
                </w:rPrChange>
              </w:rPr>
            </m:ctrlPr>
          </m:sSupPr>
          <m:e>
            <m:r>
              <w:rPr>
                <w:rFonts w:ascii="Cambria Math" w:eastAsiaTheme="minorEastAsia" w:hAnsi="Cambria Math"/>
                <w:highlight w:val="yellow"/>
                <w:rPrChange w:id="116" w:author="Edgar Josué Malagón Montaña" w:date="2015-11-09T11:28:00Z">
                  <w:rPr>
                    <w:rFonts w:ascii="Cambria Math" w:eastAsiaTheme="minorEastAsia" w:hAnsi="Cambria Math"/>
                  </w:rPr>
                </w:rPrChange>
              </w:rPr>
              <m:t>2</m:t>
            </m:r>
          </m:e>
          <m:sup>
            <m:r>
              <w:rPr>
                <w:rFonts w:ascii="Cambria Math" w:eastAsiaTheme="minorEastAsia" w:hAnsi="Cambria Math"/>
                <w:highlight w:val="yellow"/>
                <w:rPrChange w:id="117" w:author="Edgar Josué Malagón Montaña" w:date="2015-11-09T11:28:00Z">
                  <w:rPr>
                    <w:rFonts w:ascii="Cambria Math" w:eastAsiaTheme="minorEastAsia" w:hAnsi="Cambria Math"/>
                  </w:rPr>
                </w:rPrChange>
              </w:rPr>
              <m:t>2</m:t>
            </m:r>
          </m:sup>
        </m:sSup>
        <m:r>
          <w:rPr>
            <w:rFonts w:ascii="Cambria Math" w:eastAsiaTheme="minorEastAsia" w:hAnsi="Cambria Math"/>
            <w:highlight w:val="yellow"/>
            <w:rPrChange w:id="118" w:author="Edgar Josué Malagón Montaña" w:date="2015-11-09T11:28:00Z">
              <w:rPr>
                <w:rFonts w:ascii="Cambria Math" w:eastAsiaTheme="minorEastAsia" w:hAnsi="Cambria Math"/>
              </w:rPr>
            </w:rPrChange>
          </w:rPr>
          <m:t>∙3=12</m:t>
        </m:r>
      </m:oMath>
      <w:r w:rsidRPr="00AE79CE">
        <w:rPr>
          <w:rFonts w:ascii="Times" w:eastAsiaTheme="minorEastAsia" w:hAnsi="Times"/>
          <w:highlight w:val="yellow"/>
          <w:rPrChange w:id="119" w:author="Edgar Josué Malagón Montaña" w:date="2015-11-09T11:28:00Z">
            <w:rPr>
              <w:rFonts w:ascii="Times" w:eastAsiaTheme="minorEastAsia" w:hAnsi="Times"/>
            </w:rPr>
          </w:rPrChange>
        </w:rPr>
        <w:t xml:space="preserve"> y en la parte literal se tiene </w:t>
      </w:r>
      <m:oMath>
        <m:sSup>
          <m:sSupPr>
            <m:ctrlPr>
              <w:rPr>
                <w:rFonts w:ascii="Cambria Math" w:hAnsi="Cambria Math"/>
                <w:i/>
                <w:highlight w:val="yellow"/>
                <w:rPrChange w:id="120" w:author="Edgar Josué Malagón Montaña" w:date="2015-11-09T11:28:00Z">
                  <w:rPr>
                    <w:rFonts w:ascii="Cambria Math" w:hAnsi="Cambria Math"/>
                    <w:i/>
                  </w:rPr>
                </w:rPrChange>
              </w:rPr>
            </m:ctrlPr>
          </m:sSupPr>
          <m:e>
            <m:r>
              <w:rPr>
                <w:rFonts w:ascii="Cambria Math" w:hAnsi="Cambria Math"/>
                <w:highlight w:val="yellow"/>
                <w:rPrChange w:id="121" w:author="Edgar Josué Malagón Montaña" w:date="2015-11-09T11:28:00Z">
                  <w:rPr>
                    <w:rFonts w:ascii="Cambria Math" w:hAnsi="Cambria Math"/>
                  </w:rPr>
                </w:rPrChange>
              </w:rPr>
              <m:t>x</m:t>
            </m:r>
          </m:e>
          <m:sup>
            <m:r>
              <w:rPr>
                <w:rFonts w:ascii="Cambria Math" w:hAnsi="Cambria Math"/>
                <w:highlight w:val="yellow"/>
                <w:rPrChange w:id="122" w:author="Edgar Josué Malagón Montaña" w:date="2015-11-09T11:28:00Z">
                  <w:rPr>
                    <w:rFonts w:ascii="Cambria Math" w:hAnsi="Cambria Math"/>
                  </w:rPr>
                </w:rPrChange>
              </w:rPr>
              <m:t>3</m:t>
            </m:r>
          </m:sup>
        </m:sSup>
        <m:sSup>
          <m:sSupPr>
            <m:ctrlPr>
              <w:rPr>
                <w:rFonts w:ascii="Cambria Math" w:hAnsi="Cambria Math"/>
                <w:i/>
                <w:highlight w:val="yellow"/>
                <w:rPrChange w:id="123" w:author="Edgar Josué Malagón Montaña" w:date="2015-11-09T11:28:00Z">
                  <w:rPr>
                    <w:rFonts w:ascii="Cambria Math" w:hAnsi="Cambria Math"/>
                    <w:i/>
                  </w:rPr>
                </w:rPrChange>
              </w:rPr>
            </m:ctrlPr>
          </m:sSupPr>
          <m:e>
            <m:r>
              <w:rPr>
                <w:rFonts w:ascii="Cambria Math" w:hAnsi="Cambria Math"/>
                <w:highlight w:val="yellow"/>
                <w:rPrChange w:id="124" w:author="Edgar Josué Malagón Montaña" w:date="2015-11-09T11:28:00Z">
                  <w:rPr>
                    <w:rFonts w:ascii="Cambria Math" w:hAnsi="Cambria Math"/>
                  </w:rPr>
                </w:rPrChange>
              </w:rPr>
              <m:t>y</m:t>
            </m:r>
          </m:e>
          <m:sup>
            <m:r>
              <w:rPr>
                <w:rFonts w:ascii="Cambria Math" w:hAnsi="Cambria Math"/>
                <w:highlight w:val="yellow"/>
                <w:rPrChange w:id="125" w:author="Edgar Josué Malagón Montaña" w:date="2015-11-09T11:28:00Z">
                  <w:rPr>
                    <w:rFonts w:ascii="Cambria Math" w:hAnsi="Cambria Math"/>
                  </w:rPr>
                </w:rPrChange>
              </w:rPr>
              <m:t>4</m:t>
            </m:r>
          </m:sup>
        </m:sSup>
      </m:oMath>
      <w:r w:rsidRPr="00AE79CE">
        <w:rPr>
          <w:rFonts w:ascii="Times" w:eastAsiaTheme="minorEastAsia" w:hAnsi="Times"/>
          <w:highlight w:val="yellow"/>
          <w:rPrChange w:id="126" w:author="Edgar Josué Malagón Montaña" w:date="2015-11-09T11:28:00Z">
            <w:rPr>
              <w:rFonts w:ascii="Times" w:eastAsiaTheme="minorEastAsia" w:hAnsi="Times"/>
            </w:rPr>
          </w:rPrChange>
        </w:rPr>
        <w:t xml:space="preserve">  por tanto</w:t>
      </w:r>
    </w:p>
    <w:p w14:paraId="7EC16DB9" w14:textId="77777777" w:rsidR="003B424F" w:rsidRPr="00AE79CE" w:rsidRDefault="003B424F" w:rsidP="005D1B3F">
      <w:pPr>
        <w:pStyle w:val="Prrafodelista"/>
        <w:tabs>
          <w:tab w:val="right" w:pos="8498"/>
        </w:tabs>
        <w:spacing w:after="0"/>
        <w:rPr>
          <w:rFonts w:ascii="Times" w:eastAsiaTheme="minorEastAsia" w:hAnsi="Times"/>
          <w:highlight w:val="yellow"/>
          <w:rPrChange w:id="127" w:author="Edgar Josué Malagón Montaña" w:date="2015-11-09T11:28:00Z">
            <w:rPr>
              <w:rFonts w:ascii="Times" w:eastAsiaTheme="minorEastAsia" w:hAnsi="Times"/>
            </w:rPr>
          </w:rPrChange>
        </w:rPr>
      </w:pPr>
    </w:p>
    <w:p w14:paraId="5D9B5C73" w14:textId="77777777" w:rsidR="003B424F" w:rsidRDefault="003B424F" w:rsidP="003B424F">
      <w:pPr>
        <w:pStyle w:val="Prrafodelista"/>
        <w:tabs>
          <w:tab w:val="right" w:pos="8498"/>
        </w:tabs>
        <w:spacing w:after="0"/>
        <w:jc w:val="center"/>
        <w:rPr>
          <w:rFonts w:ascii="Times" w:eastAsiaTheme="minorEastAsia" w:hAnsi="Times"/>
          <w:b/>
        </w:rPr>
      </w:pPr>
      <w:r w:rsidRPr="00AE79CE">
        <w:rPr>
          <w:rFonts w:ascii="Times" w:eastAsiaTheme="minorEastAsia" w:hAnsi="Times"/>
          <w:b/>
          <w:highlight w:val="yellow"/>
          <w:rPrChange w:id="128" w:author="Edgar Josué Malagón Montaña" w:date="2015-11-09T11:28:00Z">
            <w:rPr>
              <w:rFonts w:ascii="Times" w:eastAsiaTheme="minorEastAsia" w:hAnsi="Times"/>
              <w:b/>
            </w:rPr>
          </w:rPrChange>
        </w:rPr>
        <w:t>mcd (</w:t>
      </w:r>
      <m:oMath>
        <m:r>
          <m:rPr>
            <m:sty m:val="bi"/>
          </m:rPr>
          <w:rPr>
            <w:rFonts w:ascii="Cambria Math" w:hAnsi="Cambria Math"/>
            <w:highlight w:val="yellow"/>
            <w:rPrChange w:id="129" w:author="Edgar Josué Malagón Montaña" w:date="2015-11-09T11:28:00Z">
              <w:rPr>
                <w:rFonts w:ascii="Cambria Math" w:hAnsi="Cambria Math"/>
              </w:rPr>
            </w:rPrChange>
          </w:rPr>
          <m:t>36</m:t>
        </m:r>
        <m:sSup>
          <m:sSupPr>
            <m:ctrlPr>
              <w:rPr>
                <w:rFonts w:ascii="Cambria Math" w:hAnsi="Cambria Math"/>
                <w:b/>
                <w:i/>
                <w:highlight w:val="yellow"/>
                <w:rPrChange w:id="130" w:author="Edgar Josué Malagón Montaña" w:date="2015-11-09T11:28:00Z">
                  <w:rPr>
                    <w:rFonts w:ascii="Cambria Math" w:hAnsi="Cambria Math"/>
                    <w:b/>
                    <w:i/>
                  </w:rPr>
                </w:rPrChange>
              </w:rPr>
            </m:ctrlPr>
          </m:sSupPr>
          <m:e>
            <m:r>
              <m:rPr>
                <m:sty m:val="bi"/>
              </m:rPr>
              <w:rPr>
                <w:rFonts w:ascii="Cambria Math" w:hAnsi="Cambria Math"/>
                <w:highlight w:val="yellow"/>
                <w:rPrChange w:id="131" w:author="Edgar Josué Malagón Montaña" w:date="2015-11-09T11:28:00Z">
                  <w:rPr>
                    <w:rFonts w:ascii="Cambria Math" w:hAnsi="Cambria Math"/>
                  </w:rPr>
                </w:rPrChange>
              </w:rPr>
              <m:t>x</m:t>
            </m:r>
          </m:e>
          <m:sup>
            <m:r>
              <m:rPr>
                <m:sty m:val="bi"/>
              </m:rPr>
              <w:rPr>
                <w:rFonts w:ascii="Cambria Math" w:hAnsi="Cambria Math"/>
                <w:highlight w:val="yellow"/>
                <w:rPrChange w:id="132" w:author="Edgar Josué Malagón Montaña" w:date="2015-11-09T11:28:00Z">
                  <w:rPr>
                    <w:rFonts w:ascii="Cambria Math" w:hAnsi="Cambria Math"/>
                  </w:rPr>
                </w:rPrChange>
              </w:rPr>
              <m:t>4</m:t>
            </m:r>
          </m:sup>
        </m:sSup>
        <m:sSup>
          <m:sSupPr>
            <m:ctrlPr>
              <w:rPr>
                <w:rFonts w:ascii="Cambria Math" w:hAnsi="Cambria Math"/>
                <w:b/>
                <w:i/>
                <w:highlight w:val="yellow"/>
                <w:rPrChange w:id="133" w:author="Edgar Josué Malagón Montaña" w:date="2015-11-09T11:28:00Z">
                  <w:rPr>
                    <w:rFonts w:ascii="Cambria Math" w:hAnsi="Cambria Math"/>
                    <w:b/>
                    <w:i/>
                  </w:rPr>
                </w:rPrChange>
              </w:rPr>
            </m:ctrlPr>
          </m:sSupPr>
          <m:e>
            <m:r>
              <m:rPr>
                <m:sty m:val="bi"/>
              </m:rPr>
              <w:rPr>
                <w:rFonts w:ascii="Cambria Math" w:hAnsi="Cambria Math"/>
                <w:highlight w:val="yellow"/>
                <w:rPrChange w:id="134" w:author="Edgar Josué Malagón Montaña" w:date="2015-11-09T11:28:00Z">
                  <w:rPr>
                    <w:rFonts w:ascii="Cambria Math" w:hAnsi="Cambria Math"/>
                  </w:rPr>
                </w:rPrChange>
              </w:rPr>
              <m:t>y</m:t>
            </m:r>
          </m:e>
          <m:sup>
            <m:r>
              <m:rPr>
                <m:sty m:val="bi"/>
              </m:rPr>
              <w:rPr>
                <w:rFonts w:ascii="Cambria Math" w:hAnsi="Cambria Math"/>
                <w:highlight w:val="yellow"/>
                <w:rPrChange w:id="135" w:author="Edgar Josué Malagón Montaña" w:date="2015-11-09T11:28:00Z">
                  <w:rPr>
                    <w:rFonts w:ascii="Cambria Math" w:hAnsi="Cambria Math"/>
                  </w:rPr>
                </w:rPrChange>
              </w:rPr>
              <m:t>6</m:t>
            </m:r>
          </m:sup>
        </m:sSup>
      </m:oMath>
      <w:r w:rsidRPr="00AE79CE">
        <w:rPr>
          <w:rFonts w:ascii="Times" w:hAnsi="Times"/>
          <w:b/>
          <w:highlight w:val="yellow"/>
          <w:rPrChange w:id="136" w:author="Edgar Josué Malagón Montaña" w:date="2015-11-09T11:28:00Z">
            <w:rPr>
              <w:rFonts w:ascii="Times" w:hAnsi="Times"/>
              <w:b/>
            </w:rPr>
          </w:rPrChange>
        </w:rPr>
        <w:t xml:space="preserve">,  </w:t>
      </w:r>
      <m:oMath>
        <m:r>
          <m:rPr>
            <m:sty m:val="bi"/>
          </m:rPr>
          <w:rPr>
            <w:rFonts w:ascii="Cambria Math" w:hAnsi="Cambria Math"/>
            <w:highlight w:val="yellow"/>
            <w:rPrChange w:id="137" w:author="Edgar Josué Malagón Montaña" w:date="2015-11-09T11:28:00Z">
              <w:rPr>
                <w:rFonts w:ascii="Cambria Math" w:hAnsi="Cambria Math"/>
              </w:rPr>
            </w:rPrChange>
          </w:rPr>
          <m:t>48</m:t>
        </m:r>
        <m:sSup>
          <m:sSupPr>
            <m:ctrlPr>
              <w:rPr>
                <w:rFonts w:ascii="Cambria Math" w:hAnsi="Cambria Math"/>
                <w:b/>
                <w:i/>
                <w:highlight w:val="yellow"/>
                <w:rPrChange w:id="138" w:author="Edgar Josué Malagón Montaña" w:date="2015-11-09T11:28:00Z">
                  <w:rPr>
                    <w:rFonts w:ascii="Cambria Math" w:hAnsi="Cambria Math"/>
                    <w:b/>
                    <w:i/>
                  </w:rPr>
                </w:rPrChange>
              </w:rPr>
            </m:ctrlPr>
          </m:sSupPr>
          <m:e>
            <m:r>
              <m:rPr>
                <m:sty m:val="bi"/>
              </m:rPr>
              <w:rPr>
                <w:rFonts w:ascii="Cambria Math" w:hAnsi="Cambria Math"/>
                <w:highlight w:val="yellow"/>
                <w:rPrChange w:id="139" w:author="Edgar Josué Malagón Montaña" w:date="2015-11-09T11:28:00Z">
                  <w:rPr>
                    <w:rFonts w:ascii="Cambria Math" w:hAnsi="Cambria Math"/>
                  </w:rPr>
                </w:rPrChange>
              </w:rPr>
              <m:t>x</m:t>
            </m:r>
          </m:e>
          <m:sup>
            <m:r>
              <m:rPr>
                <m:sty m:val="bi"/>
              </m:rPr>
              <w:rPr>
                <w:rFonts w:ascii="Cambria Math" w:hAnsi="Cambria Math"/>
                <w:highlight w:val="yellow"/>
                <w:rPrChange w:id="140" w:author="Edgar Josué Malagón Montaña" w:date="2015-11-09T11:28:00Z">
                  <w:rPr>
                    <w:rFonts w:ascii="Cambria Math" w:hAnsi="Cambria Math"/>
                  </w:rPr>
                </w:rPrChange>
              </w:rPr>
              <m:t>8</m:t>
            </m:r>
          </m:sup>
        </m:sSup>
        <m:sSup>
          <m:sSupPr>
            <m:ctrlPr>
              <w:rPr>
                <w:rFonts w:ascii="Cambria Math" w:hAnsi="Cambria Math"/>
                <w:b/>
                <w:i/>
                <w:highlight w:val="yellow"/>
                <w:rPrChange w:id="141" w:author="Edgar Josué Malagón Montaña" w:date="2015-11-09T11:28:00Z">
                  <w:rPr>
                    <w:rFonts w:ascii="Cambria Math" w:hAnsi="Cambria Math"/>
                    <w:b/>
                    <w:i/>
                  </w:rPr>
                </w:rPrChange>
              </w:rPr>
            </m:ctrlPr>
          </m:sSupPr>
          <m:e>
            <m:r>
              <m:rPr>
                <m:sty m:val="bi"/>
              </m:rPr>
              <w:rPr>
                <w:rFonts w:ascii="Cambria Math" w:hAnsi="Cambria Math"/>
                <w:highlight w:val="yellow"/>
                <w:rPrChange w:id="142" w:author="Edgar Josué Malagón Montaña" w:date="2015-11-09T11:28:00Z">
                  <w:rPr>
                    <w:rFonts w:ascii="Cambria Math" w:hAnsi="Cambria Math"/>
                  </w:rPr>
                </w:rPrChange>
              </w:rPr>
              <m:t>y</m:t>
            </m:r>
          </m:e>
          <m:sup>
            <m:r>
              <m:rPr>
                <m:sty m:val="bi"/>
              </m:rPr>
              <w:rPr>
                <w:rFonts w:ascii="Cambria Math" w:hAnsi="Cambria Math"/>
                <w:highlight w:val="yellow"/>
                <w:rPrChange w:id="143" w:author="Edgar Josué Malagón Montaña" w:date="2015-11-09T11:28:00Z">
                  <w:rPr>
                    <w:rFonts w:ascii="Cambria Math" w:hAnsi="Cambria Math"/>
                  </w:rPr>
                </w:rPrChange>
              </w:rPr>
              <m:t>4</m:t>
            </m:r>
          </m:sup>
        </m:sSup>
      </m:oMath>
      <w:r w:rsidRPr="00AE79CE">
        <w:rPr>
          <w:rFonts w:ascii="Times" w:eastAsiaTheme="minorEastAsia" w:hAnsi="Times"/>
          <w:b/>
          <w:highlight w:val="yellow"/>
          <w:rPrChange w:id="144" w:author="Edgar Josué Malagón Montaña" w:date="2015-11-09T11:28:00Z">
            <w:rPr>
              <w:rFonts w:ascii="Times" w:eastAsiaTheme="minorEastAsia" w:hAnsi="Times"/>
              <w:b/>
            </w:rPr>
          </w:rPrChange>
        </w:rPr>
        <w:t>,</w:t>
      </w:r>
      <w:r w:rsidRPr="00AE79CE">
        <w:rPr>
          <w:rFonts w:ascii="Times" w:hAnsi="Times"/>
          <w:b/>
          <w:highlight w:val="yellow"/>
          <w:rPrChange w:id="145" w:author="Edgar Josué Malagón Montaña" w:date="2015-11-09T11:28:00Z">
            <w:rPr>
              <w:rFonts w:ascii="Times" w:hAnsi="Times"/>
              <w:b/>
            </w:rPr>
          </w:rPrChange>
        </w:rPr>
        <w:t xml:space="preserve">  </w:t>
      </w:r>
      <m:oMath>
        <m:r>
          <m:rPr>
            <m:sty m:val="bi"/>
          </m:rPr>
          <w:rPr>
            <w:rFonts w:ascii="Cambria Math" w:hAnsi="Cambria Math"/>
            <w:highlight w:val="yellow"/>
            <w:rPrChange w:id="146" w:author="Edgar Josué Malagón Montaña" w:date="2015-11-09T11:28:00Z">
              <w:rPr>
                <w:rFonts w:ascii="Cambria Math" w:hAnsi="Cambria Math"/>
              </w:rPr>
            </w:rPrChange>
          </w:rPr>
          <m:t>60</m:t>
        </m:r>
        <m:sSup>
          <m:sSupPr>
            <m:ctrlPr>
              <w:rPr>
                <w:rFonts w:ascii="Cambria Math" w:hAnsi="Cambria Math"/>
                <w:b/>
                <w:i/>
                <w:highlight w:val="yellow"/>
                <w:rPrChange w:id="147" w:author="Edgar Josué Malagón Montaña" w:date="2015-11-09T11:28:00Z">
                  <w:rPr>
                    <w:rFonts w:ascii="Cambria Math" w:hAnsi="Cambria Math"/>
                    <w:b/>
                    <w:i/>
                  </w:rPr>
                </w:rPrChange>
              </w:rPr>
            </m:ctrlPr>
          </m:sSupPr>
          <m:e>
            <m:r>
              <m:rPr>
                <m:sty m:val="bi"/>
              </m:rPr>
              <w:rPr>
                <w:rFonts w:ascii="Cambria Math" w:hAnsi="Cambria Math"/>
                <w:highlight w:val="yellow"/>
                <w:rPrChange w:id="148" w:author="Edgar Josué Malagón Montaña" w:date="2015-11-09T11:28:00Z">
                  <w:rPr>
                    <w:rFonts w:ascii="Cambria Math" w:hAnsi="Cambria Math"/>
                  </w:rPr>
                </w:rPrChange>
              </w:rPr>
              <m:t>x</m:t>
            </m:r>
          </m:e>
          <m:sup>
            <m:r>
              <m:rPr>
                <m:sty m:val="bi"/>
              </m:rPr>
              <w:rPr>
                <w:rFonts w:ascii="Cambria Math" w:hAnsi="Cambria Math"/>
                <w:highlight w:val="yellow"/>
                <w:rPrChange w:id="149" w:author="Edgar Josué Malagón Montaña" w:date="2015-11-09T11:28:00Z">
                  <w:rPr>
                    <w:rFonts w:ascii="Cambria Math" w:hAnsi="Cambria Math"/>
                  </w:rPr>
                </w:rPrChange>
              </w:rPr>
              <m:t>3</m:t>
            </m:r>
          </m:sup>
        </m:sSup>
        <m:sSup>
          <m:sSupPr>
            <m:ctrlPr>
              <w:rPr>
                <w:rFonts w:ascii="Cambria Math" w:hAnsi="Cambria Math"/>
                <w:b/>
                <w:i/>
                <w:highlight w:val="yellow"/>
                <w:rPrChange w:id="150" w:author="Edgar Josué Malagón Montaña" w:date="2015-11-09T11:28:00Z">
                  <w:rPr>
                    <w:rFonts w:ascii="Cambria Math" w:hAnsi="Cambria Math"/>
                    <w:b/>
                    <w:i/>
                  </w:rPr>
                </w:rPrChange>
              </w:rPr>
            </m:ctrlPr>
          </m:sSupPr>
          <m:e>
            <m:r>
              <m:rPr>
                <m:sty m:val="bi"/>
              </m:rPr>
              <w:rPr>
                <w:rFonts w:ascii="Cambria Math" w:hAnsi="Cambria Math"/>
                <w:highlight w:val="yellow"/>
                <w:rPrChange w:id="151" w:author="Edgar Josué Malagón Montaña" w:date="2015-11-09T11:28:00Z">
                  <w:rPr>
                    <w:rFonts w:ascii="Cambria Math" w:hAnsi="Cambria Math"/>
                  </w:rPr>
                </w:rPrChange>
              </w:rPr>
              <m:t>y</m:t>
            </m:r>
          </m:e>
          <m:sup>
            <m:r>
              <m:rPr>
                <m:sty m:val="bi"/>
              </m:rPr>
              <w:rPr>
                <w:rFonts w:ascii="Cambria Math" w:hAnsi="Cambria Math"/>
                <w:highlight w:val="yellow"/>
                <w:rPrChange w:id="152" w:author="Edgar Josué Malagón Montaña" w:date="2015-11-09T11:28:00Z">
                  <w:rPr>
                    <w:rFonts w:ascii="Cambria Math" w:hAnsi="Cambria Math"/>
                  </w:rPr>
                </w:rPrChange>
              </w:rPr>
              <m:t>7</m:t>
            </m:r>
          </m:sup>
        </m:sSup>
        <m:r>
          <m:rPr>
            <m:sty m:val="bi"/>
          </m:rPr>
          <w:rPr>
            <w:rFonts w:ascii="Cambria Math" w:hAnsi="Cambria Math"/>
            <w:highlight w:val="yellow"/>
            <w:rPrChange w:id="153" w:author="Edgar Josué Malagón Montaña" w:date="2015-11-09T11:28:00Z">
              <w:rPr>
                <w:rFonts w:ascii="Cambria Math" w:hAnsi="Cambria Math"/>
              </w:rPr>
            </w:rPrChange>
          </w:rPr>
          <m:t>)=12</m:t>
        </m:r>
        <m:sSup>
          <m:sSupPr>
            <m:ctrlPr>
              <w:rPr>
                <w:rFonts w:ascii="Cambria Math" w:hAnsi="Cambria Math"/>
                <w:b/>
                <w:i/>
                <w:highlight w:val="yellow"/>
                <w:rPrChange w:id="154" w:author="Edgar Josué Malagón Montaña" w:date="2015-11-09T11:28:00Z">
                  <w:rPr>
                    <w:rFonts w:ascii="Cambria Math" w:hAnsi="Cambria Math"/>
                    <w:b/>
                    <w:i/>
                  </w:rPr>
                </w:rPrChange>
              </w:rPr>
            </m:ctrlPr>
          </m:sSupPr>
          <m:e>
            <m:r>
              <m:rPr>
                <m:sty m:val="bi"/>
              </m:rPr>
              <w:rPr>
                <w:rFonts w:ascii="Cambria Math" w:hAnsi="Cambria Math"/>
                <w:highlight w:val="yellow"/>
                <w:rPrChange w:id="155" w:author="Edgar Josué Malagón Montaña" w:date="2015-11-09T11:28:00Z">
                  <w:rPr>
                    <w:rFonts w:ascii="Cambria Math" w:hAnsi="Cambria Math"/>
                  </w:rPr>
                </w:rPrChange>
              </w:rPr>
              <m:t>x</m:t>
            </m:r>
          </m:e>
          <m:sup>
            <m:r>
              <m:rPr>
                <m:sty m:val="bi"/>
              </m:rPr>
              <w:rPr>
                <w:rFonts w:ascii="Cambria Math" w:hAnsi="Cambria Math"/>
                <w:highlight w:val="yellow"/>
                <w:rPrChange w:id="156" w:author="Edgar Josué Malagón Montaña" w:date="2015-11-09T11:28:00Z">
                  <w:rPr>
                    <w:rFonts w:ascii="Cambria Math" w:hAnsi="Cambria Math"/>
                  </w:rPr>
                </w:rPrChange>
              </w:rPr>
              <m:t>3</m:t>
            </m:r>
          </m:sup>
        </m:sSup>
        <m:sSup>
          <m:sSupPr>
            <m:ctrlPr>
              <w:rPr>
                <w:rFonts w:ascii="Cambria Math" w:hAnsi="Cambria Math"/>
                <w:b/>
                <w:i/>
                <w:highlight w:val="yellow"/>
                <w:rPrChange w:id="157" w:author="Edgar Josué Malagón Montaña" w:date="2015-11-09T11:28:00Z">
                  <w:rPr>
                    <w:rFonts w:ascii="Cambria Math" w:hAnsi="Cambria Math"/>
                    <w:b/>
                    <w:i/>
                  </w:rPr>
                </w:rPrChange>
              </w:rPr>
            </m:ctrlPr>
          </m:sSupPr>
          <m:e>
            <m:r>
              <m:rPr>
                <m:sty m:val="bi"/>
              </m:rPr>
              <w:rPr>
                <w:rFonts w:ascii="Cambria Math" w:hAnsi="Cambria Math"/>
                <w:highlight w:val="yellow"/>
                <w:rPrChange w:id="158" w:author="Edgar Josué Malagón Montaña" w:date="2015-11-09T11:28:00Z">
                  <w:rPr>
                    <w:rFonts w:ascii="Cambria Math" w:hAnsi="Cambria Math"/>
                  </w:rPr>
                </w:rPrChange>
              </w:rPr>
              <m:t>y</m:t>
            </m:r>
          </m:e>
          <m:sup>
            <m:r>
              <m:rPr>
                <m:sty m:val="bi"/>
              </m:rPr>
              <w:rPr>
                <w:rFonts w:ascii="Cambria Math" w:hAnsi="Cambria Math"/>
                <w:highlight w:val="yellow"/>
                <w:rPrChange w:id="159" w:author="Edgar Josué Malagón Montaña" w:date="2015-11-09T11:28:00Z">
                  <w:rPr>
                    <w:rFonts w:ascii="Cambria Math" w:hAnsi="Cambria Math"/>
                  </w:rPr>
                </w:rPrChange>
              </w:rPr>
              <m:t>4</m:t>
            </m:r>
          </m:sup>
        </m:sSup>
      </m:oMath>
    </w:p>
    <w:p w14:paraId="2C368690" w14:textId="77777777" w:rsidR="00FC60BD" w:rsidRPr="003B424F" w:rsidRDefault="00FC60BD" w:rsidP="003B424F">
      <w:pPr>
        <w:pStyle w:val="Prrafodelista"/>
        <w:tabs>
          <w:tab w:val="right" w:pos="8498"/>
        </w:tabs>
        <w:spacing w:after="0"/>
        <w:jc w:val="center"/>
        <w:rPr>
          <w:rFonts w:ascii="Times" w:hAnsi="Times"/>
          <w:b/>
        </w:rPr>
      </w:pPr>
    </w:p>
    <w:p w14:paraId="42D51389" w14:textId="77777777" w:rsidR="00FC60BD" w:rsidRPr="005D1B3F" w:rsidRDefault="00FC60BD" w:rsidP="00FC60BD">
      <w:pPr>
        <w:pStyle w:val="Prrafodelista"/>
        <w:numPr>
          <w:ilvl w:val="0"/>
          <w:numId w:val="16"/>
        </w:numPr>
        <w:tabs>
          <w:tab w:val="right" w:pos="8498"/>
        </w:tabs>
        <w:spacing w:after="0"/>
        <w:rPr>
          <w:rFonts w:ascii="Times" w:hAnsi="Times"/>
        </w:rPr>
      </w:pPr>
      <w:r>
        <w:rPr>
          <w:rFonts w:ascii="Times" w:hAnsi="Times"/>
        </w:rPr>
        <w:t xml:space="preserve">Hallar el </w:t>
      </w:r>
      <w:r w:rsidRPr="00AE79CE">
        <w:rPr>
          <w:rFonts w:ascii="Times" w:hAnsi="Times"/>
          <w:highlight w:val="yellow"/>
          <w:rPrChange w:id="160" w:author="Edgar Josué Malagón Montaña" w:date="2015-11-09T11:29:00Z">
            <w:rPr>
              <w:rFonts w:ascii="Times" w:hAnsi="Times"/>
            </w:rPr>
          </w:rPrChange>
        </w:rPr>
        <w:t>mcd</w:t>
      </w:r>
      <w:r>
        <w:rPr>
          <w:rFonts w:ascii="Times" w:hAnsi="Times"/>
        </w:rPr>
        <w:t xml:space="preserve"> entre </w:t>
      </w:r>
      <m:oMath>
        <m:r>
          <w:rPr>
            <w:rFonts w:ascii="Cambria Math" w:hAnsi="Cambria Math"/>
            <w:highlight w:val="yellow"/>
            <w:rPrChange w:id="161" w:author="Edgar Josué Malagón Montaña" w:date="2015-11-09T11:29:00Z">
              <w:rPr>
                <w:rFonts w:ascii="Cambria Math" w:hAnsi="Cambria Math"/>
              </w:rPr>
            </w:rPrChange>
          </w:rPr>
          <m:t>24</m:t>
        </m:r>
        <m:sSup>
          <m:sSupPr>
            <m:ctrlPr>
              <w:rPr>
                <w:rFonts w:ascii="Cambria Math" w:hAnsi="Cambria Math"/>
                <w:i/>
                <w:highlight w:val="yellow"/>
                <w:rPrChange w:id="162" w:author="Edgar Josué Malagón Montaña" w:date="2015-11-09T11:29:00Z">
                  <w:rPr>
                    <w:rFonts w:ascii="Cambria Math" w:hAnsi="Cambria Math"/>
                    <w:i/>
                  </w:rPr>
                </w:rPrChange>
              </w:rPr>
            </m:ctrlPr>
          </m:sSupPr>
          <m:e>
            <m:r>
              <w:rPr>
                <w:rFonts w:ascii="Cambria Math" w:hAnsi="Cambria Math"/>
                <w:highlight w:val="yellow"/>
                <w:rPrChange w:id="163" w:author="Edgar Josué Malagón Montaña" w:date="2015-11-09T11:29:00Z">
                  <w:rPr>
                    <w:rFonts w:ascii="Cambria Math" w:hAnsi="Cambria Math"/>
                  </w:rPr>
                </w:rPrChange>
              </w:rPr>
              <m:t>x</m:t>
            </m:r>
          </m:e>
          <m:sup>
            <m:r>
              <w:rPr>
                <w:rFonts w:ascii="Cambria Math" w:hAnsi="Cambria Math"/>
                <w:highlight w:val="yellow"/>
                <w:rPrChange w:id="164" w:author="Edgar Josué Malagón Montaña" w:date="2015-11-09T11:29:00Z">
                  <w:rPr>
                    <w:rFonts w:ascii="Cambria Math" w:hAnsi="Cambria Math"/>
                  </w:rPr>
                </w:rPrChange>
              </w:rPr>
              <m:t>8</m:t>
            </m:r>
          </m:sup>
        </m:sSup>
        <m:sSup>
          <m:sSupPr>
            <m:ctrlPr>
              <w:rPr>
                <w:rFonts w:ascii="Cambria Math" w:hAnsi="Cambria Math"/>
                <w:i/>
                <w:highlight w:val="yellow"/>
                <w:rPrChange w:id="165" w:author="Edgar Josué Malagón Montaña" w:date="2015-11-09T11:29:00Z">
                  <w:rPr>
                    <w:rFonts w:ascii="Cambria Math" w:hAnsi="Cambria Math"/>
                    <w:i/>
                  </w:rPr>
                </w:rPrChange>
              </w:rPr>
            </m:ctrlPr>
          </m:sSupPr>
          <m:e>
            <m:r>
              <w:rPr>
                <w:rFonts w:ascii="Cambria Math" w:hAnsi="Cambria Math"/>
                <w:highlight w:val="yellow"/>
                <w:rPrChange w:id="166" w:author="Edgar Josué Malagón Montaña" w:date="2015-11-09T11:29:00Z">
                  <w:rPr>
                    <w:rFonts w:ascii="Cambria Math" w:hAnsi="Cambria Math"/>
                  </w:rPr>
                </w:rPrChange>
              </w:rPr>
              <m:t>y</m:t>
            </m:r>
          </m:e>
          <m:sup>
            <m:r>
              <w:rPr>
                <w:rFonts w:ascii="Cambria Math" w:hAnsi="Cambria Math"/>
                <w:highlight w:val="yellow"/>
                <w:rPrChange w:id="167" w:author="Edgar Josué Malagón Montaña" w:date="2015-11-09T11:29:00Z">
                  <w:rPr>
                    <w:rFonts w:ascii="Cambria Math" w:hAnsi="Cambria Math"/>
                  </w:rPr>
                </w:rPrChange>
              </w:rPr>
              <m:t>2</m:t>
            </m:r>
          </m:sup>
        </m:sSup>
      </m:oMath>
      <w:r w:rsidRPr="00AE79CE">
        <w:rPr>
          <w:rFonts w:ascii="Times" w:hAnsi="Times"/>
          <w:highlight w:val="yellow"/>
          <w:rPrChange w:id="168" w:author="Edgar Josué Malagón Montaña" w:date="2015-11-09T11:29:00Z">
            <w:rPr>
              <w:rFonts w:ascii="Times" w:hAnsi="Times"/>
            </w:rPr>
          </w:rPrChange>
        </w:rPr>
        <w:t xml:space="preserve">,  </w:t>
      </w:r>
      <m:oMath>
        <m:r>
          <w:rPr>
            <w:rFonts w:ascii="Cambria Math" w:hAnsi="Cambria Math"/>
            <w:highlight w:val="yellow"/>
            <w:rPrChange w:id="169" w:author="Edgar Josué Malagón Montaña" w:date="2015-11-09T11:29:00Z">
              <w:rPr>
                <w:rFonts w:ascii="Cambria Math" w:hAnsi="Cambria Math"/>
              </w:rPr>
            </w:rPrChange>
          </w:rPr>
          <m:t>18</m:t>
        </m:r>
        <m:sSup>
          <m:sSupPr>
            <m:ctrlPr>
              <w:rPr>
                <w:rFonts w:ascii="Cambria Math" w:hAnsi="Cambria Math"/>
                <w:i/>
                <w:highlight w:val="yellow"/>
                <w:rPrChange w:id="170" w:author="Edgar Josué Malagón Montaña" w:date="2015-11-09T11:29:00Z">
                  <w:rPr>
                    <w:rFonts w:ascii="Cambria Math" w:hAnsi="Cambria Math"/>
                    <w:i/>
                  </w:rPr>
                </w:rPrChange>
              </w:rPr>
            </m:ctrlPr>
          </m:sSupPr>
          <m:e>
            <m:r>
              <w:rPr>
                <w:rFonts w:ascii="Cambria Math" w:hAnsi="Cambria Math"/>
                <w:highlight w:val="yellow"/>
                <w:rPrChange w:id="171" w:author="Edgar Josué Malagón Montaña" w:date="2015-11-09T11:29:00Z">
                  <w:rPr>
                    <w:rFonts w:ascii="Cambria Math" w:hAnsi="Cambria Math"/>
                  </w:rPr>
                </w:rPrChange>
              </w:rPr>
              <m:t>x</m:t>
            </m:r>
          </m:e>
          <m:sup>
            <m:r>
              <w:rPr>
                <w:rFonts w:ascii="Cambria Math" w:hAnsi="Cambria Math"/>
                <w:highlight w:val="yellow"/>
                <w:rPrChange w:id="172" w:author="Edgar Josué Malagón Montaña" w:date="2015-11-09T11:29:00Z">
                  <w:rPr>
                    <w:rFonts w:ascii="Cambria Math" w:hAnsi="Cambria Math"/>
                  </w:rPr>
                </w:rPrChange>
              </w:rPr>
              <m:t>6</m:t>
            </m:r>
          </m:sup>
        </m:sSup>
        <m:sSup>
          <m:sSupPr>
            <m:ctrlPr>
              <w:rPr>
                <w:rFonts w:ascii="Cambria Math" w:hAnsi="Cambria Math"/>
                <w:i/>
                <w:highlight w:val="yellow"/>
                <w:rPrChange w:id="173" w:author="Edgar Josué Malagón Montaña" w:date="2015-11-09T11:29:00Z">
                  <w:rPr>
                    <w:rFonts w:ascii="Cambria Math" w:hAnsi="Cambria Math"/>
                    <w:i/>
                  </w:rPr>
                </w:rPrChange>
              </w:rPr>
            </m:ctrlPr>
          </m:sSupPr>
          <m:e>
            <m:r>
              <w:rPr>
                <w:rFonts w:ascii="Cambria Math" w:hAnsi="Cambria Math"/>
                <w:highlight w:val="yellow"/>
                <w:rPrChange w:id="174" w:author="Edgar Josué Malagón Montaña" w:date="2015-11-09T11:29:00Z">
                  <w:rPr>
                    <w:rFonts w:ascii="Cambria Math" w:hAnsi="Cambria Math"/>
                  </w:rPr>
                </w:rPrChange>
              </w:rPr>
              <m:t>y</m:t>
            </m:r>
          </m:e>
          <m:sup>
            <m:r>
              <w:rPr>
                <w:rFonts w:ascii="Cambria Math" w:hAnsi="Cambria Math"/>
                <w:highlight w:val="yellow"/>
                <w:rPrChange w:id="175" w:author="Edgar Josué Malagón Montaña" w:date="2015-11-09T11:29:00Z">
                  <w:rPr>
                    <w:rFonts w:ascii="Cambria Math" w:hAnsi="Cambria Math"/>
                  </w:rPr>
                </w:rPrChange>
              </w:rPr>
              <m:t>4</m:t>
            </m:r>
          </m:sup>
        </m:sSup>
      </m:oMath>
      <w:r w:rsidRPr="00AE79CE">
        <w:rPr>
          <w:rFonts w:ascii="Times" w:hAnsi="Times"/>
          <w:highlight w:val="yellow"/>
          <w:rPrChange w:id="176" w:author="Edgar Josué Malagón Montaña" w:date="2015-11-09T11:29:00Z">
            <w:rPr>
              <w:rFonts w:ascii="Times" w:hAnsi="Times"/>
            </w:rPr>
          </w:rPrChange>
        </w:rPr>
        <w:t xml:space="preserve"> y </w:t>
      </w:r>
      <m:oMath>
        <m:r>
          <w:rPr>
            <w:rFonts w:ascii="Cambria Math" w:hAnsi="Cambria Math"/>
            <w:highlight w:val="yellow"/>
            <w:rPrChange w:id="177" w:author="Edgar Josué Malagón Montaña" w:date="2015-11-09T11:29:00Z">
              <w:rPr>
                <w:rFonts w:ascii="Cambria Math" w:hAnsi="Cambria Math"/>
              </w:rPr>
            </w:rPrChange>
          </w:rPr>
          <m:t>54</m:t>
        </m:r>
        <m:sSup>
          <m:sSupPr>
            <m:ctrlPr>
              <w:rPr>
                <w:rFonts w:ascii="Cambria Math" w:hAnsi="Cambria Math"/>
                <w:i/>
                <w:highlight w:val="yellow"/>
                <w:rPrChange w:id="178" w:author="Edgar Josué Malagón Montaña" w:date="2015-11-09T11:29:00Z">
                  <w:rPr>
                    <w:rFonts w:ascii="Cambria Math" w:hAnsi="Cambria Math"/>
                    <w:i/>
                  </w:rPr>
                </w:rPrChange>
              </w:rPr>
            </m:ctrlPr>
          </m:sSupPr>
          <m:e>
            <m:r>
              <w:rPr>
                <w:rFonts w:ascii="Cambria Math" w:hAnsi="Cambria Math"/>
                <w:highlight w:val="yellow"/>
                <w:rPrChange w:id="179" w:author="Edgar Josué Malagón Montaña" w:date="2015-11-09T11:29:00Z">
                  <w:rPr>
                    <w:rFonts w:ascii="Cambria Math" w:hAnsi="Cambria Math"/>
                  </w:rPr>
                </w:rPrChange>
              </w:rPr>
              <m:t>x</m:t>
            </m:r>
          </m:e>
          <m:sup>
            <m:r>
              <w:rPr>
                <w:rFonts w:ascii="Cambria Math" w:hAnsi="Cambria Math"/>
                <w:highlight w:val="yellow"/>
                <w:rPrChange w:id="180" w:author="Edgar Josué Malagón Montaña" w:date="2015-11-09T11:29:00Z">
                  <w:rPr>
                    <w:rFonts w:ascii="Cambria Math" w:hAnsi="Cambria Math"/>
                  </w:rPr>
                </w:rPrChange>
              </w:rPr>
              <m:t>4</m:t>
            </m:r>
          </m:sup>
        </m:sSup>
        <m:sSup>
          <m:sSupPr>
            <m:ctrlPr>
              <w:rPr>
                <w:rFonts w:ascii="Cambria Math" w:hAnsi="Cambria Math"/>
                <w:i/>
                <w:highlight w:val="yellow"/>
                <w:rPrChange w:id="181" w:author="Edgar Josué Malagón Montaña" w:date="2015-11-09T11:29:00Z">
                  <w:rPr>
                    <w:rFonts w:ascii="Cambria Math" w:hAnsi="Cambria Math"/>
                    <w:i/>
                  </w:rPr>
                </w:rPrChange>
              </w:rPr>
            </m:ctrlPr>
          </m:sSupPr>
          <m:e>
            <m:r>
              <w:rPr>
                <w:rFonts w:ascii="Cambria Math" w:hAnsi="Cambria Math"/>
                <w:highlight w:val="yellow"/>
                <w:rPrChange w:id="182" w:author="Edgar Josué Malagón Montaña" w:date="2015-11-09T11:29:00Z">
                  <w:rPr>
                    <w:rFonts w:ascii="Cambria Math" w:hAnsi="Cambria Math"/>
                  </w:rPr>
                </w:rPrChange>
              </w:rPr>
              <m:t>y</m:t>
            </m:r>
          </m:e>
          <m:sup>
            <m:r>
              <w:rPr>
                <w:rFonts w:ascii="Cambria Math" w:hAnsi="Cambria Math"/>
                <w:highlight w:val="yellow"/>
                <w:rPrChange w:id="183" w:author="Edgar Josué Malagón Montaña" w:date="2015-11-09T11:29:00Z">
                  <w:rPr>
                    <w:rFonts w:ascii="Cambria Math" w:hAnsi="Cambria Math"/>
                  </w:rPr>
                </w:rPrChange>
              </w:rPr>
              <m:t>6</m:t>
            </m:r>
          </m:sup>
        </m:sSup>
      </m:oMath>
    </w:p>
    <w:p w14:paraId="035B44B7" w14:textId="77777777" w:rsidR="00FC60BD" w:rsidRPr="005D1B3F" w:rsidRDefault="00FC60BD" w:rsidP="00FC60BD">
      <w:pPr>
        <w:pStyle w:val="Prrafodelista"/>
        <w:tabs>
          <w:tab w:val="right" w:pos="8498"/>
        </w:tabs>
        <w:spacing w:after="0"/>
        <w:rPr>
          <w:rFonts w:ascii="Times" w:hAnsi="Times"/>
        </w:rPr>
      </w:pPr>
    </w:p>
    <w:p w14:paraId="5F67E111" w14:textId="77777777" w:rsidR="00FC60BD" w:rsidRDefault="00FC60BD" w:rsidP="00FC60BD">
      <w:pPr>
        <w:pStyle w:val="Prrafodelista"/>
        <w:tabs>
          <w:tab w:val="right" w:pos="8498"/>
        </w:tabs>
        <w:spacing w:after="0"/>
        <w:rPr>
          <w:rFonts w:ascii="Times" w:eastAsiaTheme="minorEastAsia" w:hAnsi="Times"/>
        </w:rPr>
      </w:pPr>
      <w:r>
        <w:rPr>
          <w:rFonts w:ascii="Times" w:eastAsiaTheme="minorEastAsia" w:hAnsi="Times"/>
        </w:rPr>
        <w:t>Descomponiendo en factores primos los coeficientes tenemos:</w:t>
      </w:r>
    </w:p>
    <w:p w14:paraId="2F32390C" w14:textId="77777777" w:rsidR="00FC60BD" w:rsidRDefault="00FC60BD" w:rsidP="00FC60BD">
      <w:pPr>
        <w:pStyle w:val="Prrafodelista"/>
        <w:tabs>
          <w:tab w:val="right" w:pos="8498"/>
        </w:tabs>
        <w:spacing w:after="0"/>
        <w:rPr>
          <w:rFonts w:ascii="Times" w:eastAsiaTheme="minorEastAsia" w:hAnsi="Times"/>
        </w:rPr>
      </w:pPr>
    </w:p>
    <w:p w14:paraId="34C33C1B" w14:textId="77777777" w:rsidR="00FC60BD" w:rsidRPr="00AE79CE" w:rsidRDefault="00FC60BD" w:rsidP="00FC60BD">
      <w:pPr>
        <w:pStyle w:val="Prrafodelista"/>
        <w:tabs>
          <w:tab w:val="right" w:pos="8498"/>
        </w:tabs>
        <w:spacing w:after="0"/>
        <w:rPr>
          <w:rFonts w:ascii="Times" w:eastAsiaTheme="minorEastAsia" w:hAnsi="Times"/>
          <w:highlight w:val="yellow"/>
          <w:rPrChange w:id="184" w:author="Edgar Josué Malagón Montaña" w:date="2015-11-09T11:29:00Z">
            <w:rPr>
              <w:rFonts w:ascii="Times" w:eastAsiaTheme="minorEastAsia" w:hAnsi="Times"/>
            </w:rPr>
          </w:rPrChange>
        </w:rPr>
      </w:pPr>
      <m:oMathPara>
        <m:oMathParaPr>
          <m:jc m:val="left"/>
        </m:oMathParaPr>
        <m:oMath>
          <m:r>
            <w:rPr>
              <w:rFonts w:ascii="Cambria Math" w:hAnsi="Cambria Math"/>
              <w:highlight w:val="yellow"/>
              <w:rPrChange w:id="185" w:author="Edgar Josué Malagón Montaña" w:date="2015-11-09T11:29:00Z">
                <w:rPr>
                  <w:rFonts w:ascii="Cambria Math" w:hAnsi="Cambria Math"/>
                </w:rPr>
              </w:rPrChange>
            </w:rPr>
            <m:t>24</m:t>
          </m:r>
          <m:sSup>
            <m:sSupPr>
              <m:ctrlPr>
                <w:rPr>
                  <w:rFonts w:ascii="Cambria Math" w:hAnsi="Cambria Math"/>
                  <w:i/>
                  <w:highlight w:val="yellow"/>
                  <w:rPrChange w:id="186" w:author="Edgar Josué Malagón Montaña" w:date="2015-11-09T11:29:00Z">
                    <w:rPr>
                      <w:rFonts w:ascii="Cambria Math" w:hAnsi="Cambria Math"/>
                      <w:i/>
                    </w:rPr>
                  </w:rPrChange>
                </w:rPr>
              </m:ctrlPr>
            </m:sSupPr>
            <m:e>
              <m:r>
                <w:rPr>
                  <w:rFonts w:ascii="Cambria Math" w:hAnsi="Cambria Math"/>
                  <w:highlight w:val="yellow"/>
                  <w:rPrChange w:id="187" w:author="Edgar Josué Malagón Montaña" w:date="2015-11-09T11:29:00Z">
                    <w:rPr>
                      <w:rFonts w:ascii="Cambria Math" w:hAnsi="Cambria Math"/>
                    </w:rPr>
                  </w:rPrChange>
                </w:rPr>
                <m:t>x</m:t>
              </m:r>
            </m:e>
            <m:sup>
              <m:r>
                <w:rPr>
                  <w:rFonts w:ascii="Cambria Math" w:hAnsi="Cambria Math"/>
                  <w:highlight w:val="yellow"/>
                  <w:rPrChange w:id="188" w:author="Edgar Josué Malagón Montaña" w:date="2015-11-09T11:29:00Z">
                    <w:rPr>
                      <w:rFonts w:ascii="Cambria Math" w:hAnsi="Cambria Math"/>
                    </w:rPr>
                  </w:rPrChange>
                </w:rPr>
                <m:t>8</m:t>
              </m:r>
            </m:sup>
          </m:sSup>
          <m:sSup>
            <m:sSupPr>
              <m:ctrlPr>
                <w:rPr>
                  <w:rFonts w:ascii="Cambria Math" w:hAnsi="Cambria Math"/>
                  <w:i/>
                  <w:highlight w:val="yellow"/>
                  <w:rPrChange w:id="189" w:author="Edgar Josué Malagón Montaña" w:date="2015-11-09T11:29:00Z">
                    <w:rPr>
                      <w:rFonts w:ascii="Cambria Math" w:hAnsi="Cambria Math"/>
                      <w:i/>
                    </w:rPr>
                  </w:rPrChange>
                </w:rPr>
              </m:ctrlPr>
            </m:sSupPr>
            <m:e>
              <m:r>
                <w:rPr>
                  <w:rFonts w:ascii="Cambria Math" w:hAnsi="Cambria Math"/>
                  <w:highlight w:val="yellow"/>
                  <w:rPrChange w:id="190" w:author="Edgar Josué Malagón Montaña" w:date="2015-11-09T11:29:00Z">
                    <w:rPr>
                      <w:rFonts w:ascii="Cambria Math" w:hAnsi="Cambria Math"/>
                    </w:rPr>
                  </w:rPrChange>
                </w:rPr>
                <m:t>y</m:t>
              </m:r>
            </m:e>
            <m:sup>
              <m:r>
                <w:rPr>
                  <w:rFonts w:ascii="Cambria Math" w:hAnsi="Cambria Math"/>
                  <w:highlight w:val="yellow"/>
                  <w:rPrChange w:id="191" w:author="Edgar Josué Malagón Montaña" w:date="2015-11-09T11:29:00Z">
                    <w:rPr>
                      <w:rFonts w:ascii="Cambria Math" w:hAnsi="Cambria Math"/>
                    </w:rPr>
                  </w:rPrChange>
                </w:rPr>
                <m:t>2</m:t>
              </m:r>
            </m:sup>
          </m:sSup>
          <m:r>
            <w:rPr>
              <w:rFonts w:ascii="Cambria Math" w:hAnsi="Cambria Math"/>
              <w:highlight w:val="yellow"/>
              <w:rPrChange w:id="192" w:author="Edgar Josué Malagón Montaña" w:date="2015-11-09T11:29:00Z">
                <w:rPr>
                  <w:rFonts w:ascii="Cambria Math" w:hAnsi="Cambria Math"/>
                </w:rPr>
              </w:rPrChange>
            </w:rPr>
            <m:t>=</m:t>
          </m:r>
          <m:sSup>
            <m:sSupPr>
              <m:ctrlPr>
                <w:rPr>
                  <w:rFonts w:ascii="Cambria Math" w:eastAsiaTheme="minorEastAsia" w:hAnsi="Cambria Math"/>
                  <w:i/>
                  <w:highlight w:val="yellow"/>
                  <w:rPrChange w:id="193" w:author="Edgar Josué Malagón Montaña" w:date="2015-11-09T11:29:00Z">
                    <w:rPr>
                      <w:rFonts w:ascii="Cambria Math" w:eastAsiaTheme="minorEastAsia" w:hAnsi="Cambria Math"/>
                      <w:i/>
                    </w:rPr>
                  </w:rPrChange>
                </w:rPr>
              </m:ctrlPr>
            </m:sSupPr>
            <m:e>
              <m:r>
                <w:rPr>
                  <w:rFonts w:ascii="Cambria Math" w:eastAsiaTheme="minorEastAsia" w:hAnsi="Cambria Math"/>
                  <w:highlight w:val="yellow"/>
                  <w:rPrChange w:id="194" w:author="Edgar Josué Malagón Montaña" w:date="2015-11-09T11:29:00Z">
                    <w:rPr>
                      <w:rFonts w:ascii="Cambria Math" w:eastAsiaTheme="minorEastAsia" w:hAnsi="Cambria Math"/>
                    </w:rPr>
                  </w:rPrChange>
                </w:rPr>
                <m:t>2</m:t>
              </m:r>
            </m:e>
            <m:sup>
              <m:r>
                <w:rPr>
                  <w:rFonts w:ascii="Cambria Math" w:eastAsiaTheme="minorEastAsia" w:hAnsi="Cambria Math"/>
                  <w:highlight w:val="yellow"/>
                  <w:rPrChange w:id="195" w:author="Edgar Josué Malagón Montaña" w:date="2015-11-09T11:29:00Z">
                    <w:rPr>
                      <w:rFonts w:ascii="Cambria Math" w:eastAsiaTheme="minorEastAsia" w:hAnsi="Cambria Math"/>
                    </w:rPr>
                  </w:rPrChange>
                </w:rPr>
                <m:t>3</m:t>
              </m:r>
            </m:sup>
          </m:sSup>
          <m:r>
            <w:rPr>
              <w:rFonts w:ascii="Cambria Math" w:eastAsiaTheme="minorEastAsia" w:hAnsi="Cambria Math"/>
              <w:highlight w:val="yellow"/>
              <w:rPrChange w:id="196" w:author="Edgar Josué Malagón Montaña" w:date="2015-11-09T11:29:00Z">
                <w:rPr>
                  <w:rFonts w:ascii="Cambria Math" w:eastAsiaTheme="minorEastAsia" w:hAnsi="Cambria Math"/>
                </w:rPr>
              </w:rPrChange>
            </w:rPr>
            <m:t>∙3∙</m:t>
          </m:r>
          <m:sSup>
            <m:sSupPr>
              <m:ctrlPr>
                <w:rPr>
                  <w:rFonts w:ascii="Cambria Math" w:hAnsi="Cambria Math"/>
                  <w:i/>
                  <w:highlight w:val="yellow"/>
                  <w:rPrChange w:id="197" w:author="Edgar Josué Malagón Montaña" w:date="2015-11-09T11:29:00Z">
                    <w:rPr>
                      <w:rFonts w:ascii="Cambria Math" w:hAnsi="Cambria Math"/>
                      <w:i/>
                    </w:rPr>
                  </w:rPrChange>
                </w:rPr>
              </m:ctrlPr>
            </m:sSupPr>
            <m:e>
              <m:r>
                <w:rPr>
                  <w:rFonts w:ascii="Cambria Math" w:hAnsi="Cambria Math"/>
                  <w:highlight w:val="yellow"/>
                  <w:rPrChange w:id="198" w:author="Edgar Josué Malagón Montaña" w:date="2015-11-09T11:29:00Z">
                    <w:rPr>
                      <w:rFonts w:ascii="Cambria Math" w:hAnsi="Cambria Math"/>
                    </w:rPr>
                  </w:rPrChange>
                </w:rPr>
                <m:t>x</m:t>
              </m:r>
            </m:e>
            <m:sup>
              <m:r>
                <w:rPr>
                  <w:rFonts w:ascii="Cambria Math" w:hAnsi="Cambria Math"/>
                  <w:highlight w:val="yellow"/>
                  <w:rPrChange w:id="199" w:author="Edgar Josué Malagón Montaña" w:date="2015-11-09T11:29:00Z">
                    <w:rPr>
                      <w:rFonts w:ascii="Cambria Math" w:hAnsi="Cambria Math"/>
                    </w:rPr>
                  </w:rPrChange>
                </w:rPr>
                <m:t>8</m:t>
              </m:r>
            </m:sup>
          </m:sSup>
          <m:sSup>
            <m:sSupPr>
              <m:ctrlPr>
                <w:rPr>
                  <w:rFonts w:ascii="Cambria Math" w:hAnsi="Cambria Math"/>
                  <w:i/>
                  <w:highlight w:val="yellow"/>
                  <w:rPrChange w:id="200" w:author="Edgar Josué Malagón Montaña" w:date="2015-11-09T11:29:00Z">
                    <w:rPr>
                      <w:rFonts w:ascii="Cambria Math" w:hAnsi="Cambria Math"/>
                      <w:i/>
                    </w:rPr>
                  </w:rPrChange>
                </w:rPr>
              </m:ctrlPr>
            </m:sSupPr>
            <m:e>
              <m:r>
                <w:rPr>
                  <w:rFonts w:ascii="Cambria Math" w:hAnsi="Cambria Math"/>
                  <w:highlight w:val="yellow"/>
                  <w:rPrChange w:id="201" w:author="Edgar Josué Malagón Montaña" w:date="2015-11-09T11:29:00Z">
                    <w:rPr>
                      <w:rFonts w:ascii="Cambria Math" w:hAnsi="Cambria Math"/>
                    </w:rPr>
                  </w:rPrChange>
                </w:rPr>
                <m:t>y</m:t>
              </m:r>
            </m:e>
            <m:sup>
              <m:r>
                <w:rPr>
                  <w:rFonts w:ascii="Cambria Math" w:hAnsi="Cambria Math"/>
                  <w:highlight w:val="yellow"/>
                  <w:rPrChange w:id="202" w:author="Edgar Josué Malagón Montaña" w:date="2015-11-09T11:29:00Z">
                    <w:rPr>
                      <w:rFonts w:ascii="Cambria Math" w:hAnsi="Cambria Math"/>
                    </w:rPr>
                  </w:rPrChange>
                </w:rPr>
                <m:t>2</m:t>
              </m:r>
            </m:sup>
          </m:sSup>
        </m:oMath>
      </m:oMathPara>
    </w:p>
    <w:p w14:paraId="40E59ADF" w14:textId="77777777" w:rsidR="00FC60BD" w:rsidRPr="00AE79CE" w:rsidRDefault="00FC60BD" w:rsidP="00FC60BD">
      <w:pPr>
        <w:pStyle w:val="Prrafodelista"/>
        <w:tabs>
          <w:tab w:val="right" w:pos="8498"/>
        </w:tabs>
        <w:spacing w:after="0"/>
        <w:rPr>
          <w:rFonts w:ascii="Times" w:eastAsiaTheme="minorEastAsia" w:hAnsi="Times"/>
          <w:highlight w:val="yellow"/>
          <w:rPrChange w:id="203" w:author="Edgar Josué Malagón Montaña" w:date="2015-11-09T11:29:00Z">
            <w:rPr>
              <w:rFonts w:ascii="Times" w:eastAsiaTheme="minorEastAsia" w:hAnsi="Times"/>
            </w:rPr>
          </w:rPrChange>
        </w:rPr>
      </w:pPr>
      <m:oMathPara>
        <m:oMathParaPr>
          <m:jc m:val="left"/>
        </m:oMathParaPr>
        <m:oMath>
          <m:r>
            <w:rPr>
              <w:rFonts w:ascii="Cambria Math" w:hAnsi="Cambria Math"/>
              <w:highlight w:val="yellow"/>
              <w:rPrChange w:id="204" w:author="Edgar Josué Malagón Montaña" w:date="2015-11-09T11:29:00Z">
                <w:rPr>
                  <w:rFonts w:ascii="Cambria Math" w:hAnsi="Cambria Math"/>
                </w:rPr>
              </w:rPrChange>
            </w:rPr>
            <m:t>18</m:t>
          </m:r>
          <m:sSup>
            <m:sSupPr>
              <m:ctrlPr>
                <w:rPr>
                  <w:rFonts w:ascii="Cambria Math" w:hAnsi="Cambria Math"/>
                  <w:i/>
                  <w:highlight w:val="yellow"/>
                  <w:rPrChange w:id="205" w:author="Edgar Josué Malagón Montaña" w:date="2015-11-09T11:29:00Z">
                    <w:rPr>
                      <w:rFonts w:ascii="Cambria Math" w:hAnsi="Cambria Math"/>
                      <w:i/>
                    </w:rPr>
                  </w:rPrChange>
                </w:rPr>
              </m:ctrlPr>
            </m:sSupPr>
            <m:e>
              <m:r>
                <w:rPr>
                  <w:rFonts w:ascii="Cambria Math" w:hAnsi="Cambria Math"/>
                  <w:highlight w:val="yellow"/>
                  <w:rPrChange w:id="206" w:author="Edgar Josué Malagón Montaña" w:date="2015-11-09T11:29:00Z">
                    <w:rPr>
                      <w:rFonts w:ascii="Cambria Math" w:hAnsi="Cambria Math"/>
                    </w:rPr>
                  </w:rPrChange>
                </w:rPr>
                <m:t>x</m:t>
              </m:r>
            </m:e>
            <m:sup>
              <m:r>
                <w:rPr>
                  <w:rFonts w:ascii="Cambria Math" w:hAnsi="Cambria Math"/>
                  <w:highlight w:val="yellow"/>
                  <w:rPrChange w:id="207" w:author="Edgar Josué Malagón Montaña" w:date="2015-11-09T11:29:00Z">
                    <w:rPr>
                      <w:rFonts w:ascii="Cambria Math" w:hAnsi="Cambria Math"/>
                    </w:rPr>
                  </w:rPrChange>
                </w:rPr>
                <m:t>6</m:t>
              </m:r>
            </m:sup>
          </m:sSup>
          <m:sSup>
            <m:sSupPr>
              <m:ctrlPr>
                <w:rPr>
                  <w:rFonts w:ascii="Cambria Math" w:hAnsi="Cambria Math"/>
                  <w:i/>
                  <w:highlight w:val="yellow"/>
                  <w:rPrChange w:id="208" w:author="Edgar Josué Malagón Montaña" w:date="2015-11-09T11:29:00Z">
                    <w:rPr>
                      <w:rFonts w:ascii="Cambria Math" w:hAnsi="Cambria Math"/>
                      <w:i/>
                    </w:rPr>
                  </w:rPrChange>
                </w:rPr>
              </m:ctrlPr>
            </m:sSupPr>
            <m:e>
              <m:r>
                <w:rPr>
                  <w:rFonts w:ascii="Cambria Math" w:hAnsi="Cambria Math"/>
                  <w:highlight w:val="yellow"/>
                  <w:rPrChange w:id="209" w:author="Edgar Josué Malagón Montaña" w:date="2015-11-09T11:29:00Z">
                    <w:rPr>
                      <w:rFonts w:ascii="Cambria Math" w:hAnsi="Cambria Math"/>
                    </w:rPr>
                  </w:rPrChange>
                </w:rPr>
                <m:t>y</m:t>
              </m:r>
            </m:e>
            <m:sup>
              <m:r>
                <w:rPr>
                  <w:rFonts w:ascii="Cambria Math" w:hAnsi="Cambria Math"/>
                  <w:highlight w:val="yellow"/>
                  <w:rPrChange w:id="210" w:author="Edgar Josué Malagón Montaña" w:date="2015-11-09T11:29:00Z">
                    <w:rPr>
                      <w:rFonts w:ascii="Cambria Math" w:hAnsi="Cambria Math"/>
                    </w:rPr>
                  </w:rPrChange>
                </w:rPr>
                <m:t>4</m:t>
              </m:r>
            </m:sup>
          </m:sSup>
          <m:r>
            <w:rPr>
              <w:rFonts w:ascii="Cambria Math" w:eastAsiaTheme="minorEastAsia" w:hAnsi="Cambria Math"/>
              <w:highlight w:val="yellow"/>
              <w:rPrChange w:id="211" w:author="Edgar Josué Malagón Montaña" w:date="2015-11-09T11:29:00Z">
                <w:rPr>
                  <w:rFonts w:ascii="Cambria Math" w:eastAsiaTheme="minorEastAsia" w:hAnsi="Cambria Math"/>
                </w:rPr>
              </w:rPrChange>
            </w:rPr>
            <m:t>=2∙</m:t>
          </m:r>
          <m:sSup>
            <m:sSupPr>
              <m:ctrlPr>
                <w:rPr>
                  <w:rFonts w:ascii="Cambria Math" w:eastAsiaTheme="minorEastAsia" w:hAnsi="Cambria Math"/>
                  <w:i/>
                  <w:highlight w:val="yellow"/>
                  <w:rPrChange w:id="212" w:author="Edgar Josué Malagón Montaña" w:date="2015-11-09T11:29:00Z">
                    <w:rPr>
                      <w:rFonts w:ascii="Cambria Math" w:eastAsiaTheme="minorEastAsia" w:hAnsi="Cambria Math"/>
                      <w:i/>
                    </w:rPr>
                  </w:rPrChange>
                </w:rPr>
              </m:ctrlPr>
            </m:sSupPr>
            <m:e>
              <m:r>
                <w:rPr>
                  <w:rFonts w:ascii="Cambria Math" w:eastAsiaTheme="minorEastAsia" w:hAnsi="Cambria Math"/>
                  <w:highlight w:val="yellow"/>
                  <w:rPrChange w:id="213" w:author="Edgar Josué Malagón Montaña" w:date="2015-11-09T11:29:00Z">
                    <w:rPr>
                      <w:rFonts w:ascii="Cambria Math" w:eastAsiaTheme="minorEastAsia" w:hAnsi="Cambria Math"/>
                    </w:rPr>
                  </w:rPrChange>
                </w:rPr>
                <m:t>3</m:t>
              </m:r>
            </m:e>
            <m:sup>
              <m:r>
                <w:rPr>
                  <w:rFonts w:ascii="Cambria Math" w:eastAsiaTheme="minorEastAsia" w:hAnsi="Cambria Math"/>
                  <w:highlight w:val="yellow"/>
                  <w:rPrChange w:id="214" w:author="Edgar Josué Malagón Montaña" w:date="2015-11-09T11:29:00Z">
                    <w:rPr>
                      <w:rFonts w:ascii="Cambria Math" w:eastAsiaTheme="minorEastAsia" w:hAnsi="Cambria Math"/>
                    </w:rPr>
                  </w:rPrChange>
                </w:rPr>
                <m:t>2</m:t>
              </m:r>
            </m:sup>
          </m:sSup>
          <m:r>
            <w:rPr>
              <w:rFonts w:ascii="Cambria Math" w:eastAsiaTheme="minorEastAsia" w:hAnsi="Cambria Math"/>
              <w:highlight w:val="yellow"/>
              <w:rPrChange w:id="215" w:author="Edgar Josué Malagón Montaña" w:date="2015-11-09T11:29:00Z">
                <w:rPr>
                  <w:rFonts w:ascii="Cambria Math" w:eastAsiaTheme="minorEastAsia" w:hAnsi="Cambria Math"/>
                </w:rPr>
              </w:rPrChange>
            </w:rPr>
            <m:t>∙</m:t>
          </m:r>
          <m:sSup>
            <m:sSupPr>
              <m:ctrlPr>
                <w:rPr>
                  <w:rFonts w:ascii="Cambria Math" w:hAnsi="Cambria Math"/>
                  <w:i/>
                  <w:highlight w:val="yellow"/>
                  <w:rPrChange w:id="216" w:author="Edgar Josué Malagón Montaña" w:date="2015-11-09T11:29:00Z">
                    <w:rPr>
                      <w:rFonts w:ascii="Cambria Math" w:hAnsi="Cambria Math"/>
                      <w:i/>
                    </w:rPr>
                  </w:rPrChange>
                </w:rPr>
              </m:ctrlPr>
            </m:sSupPr>
            <m:e>
              <m:r>
                <w:rPr>
                  <w:rFonts w:ascii="Cambria Math" w:hAnsi="Cambria Math"/>
                  <w:highlight w:val="yellow"/>
                  <w:rPrChange w:id="217" w:author="Edgar Josué Malagón Montaña" w:date="2015-11-09T11:29:00Z">
                    <w:rPr>
                      <w:rFonts w:ascii="Cambria Math" w:hAnsi="Cambria Math"/>
                    </w:rPr>
                  </w:rPrChange>
                </w:rPr>
                <m:t>x</m:t>
              </m:r>
            </m:e>
            <m:sup>
              <m:r>
                <w:rPr>
                  <w:rFonts w:ascii="Cambria Math" w:hAnsi="Cambria Math"/>
                  <w:highlight w:val="yellow"/>
                  <w:rPrChange w:id="218" w:author="Edgar Josué Malagón Montaña" w:date="2015-11-09T11:29:00Z">
                    <w:rPr>
                      <w:rFonts w:ascii="Cambria Math" w:hAnsi="Cambria Math"/>
                    </w:rPr>
                  </w:rPrChange>
                </w:rPr>
                <m:t>6</m:t>
              </m:r>
            </m:sup>
          </m:sSup>
          <m:sSup>
            <m:sSupPr>
              <m:ctrlPr>
                <w:rPr>
                  <w:rFonts w:ascii="Cambria Math" w:hAnsi="Cambria Math"/>
                  <w:i/>
                  <w:highlight w:val="yellow"/>
                  <w:rPrChange w:id="219" w:author="Edgar Josué Malagón Montaña" w:date="2015-11-09T11:29:00Z">
                    <w:rPr>
                      <w:rFonts w:ascii="Cambria Math" w:hAnsi="Cambria Math"/>
                      <w:i/>
                    </w:rPr>
                  </w:rPrChange>
                </w:rPr>
              </m:ctrlPr>
            </m:sSupPr>
            <m:e>
              <m:r>
                <w:rPr>
                  <w:rFonts w:ascii="Cambria Math" w:hAnsi="Cambria Math"/>
                  <w:highlight w:val="yellow"/>
                  <w:rPrChange w:id="220" w:author="Edgar Josué Malagón Montaña" w:date="2015-11-09T11:29:00Z">
                    <w:rPr>
                      <w:rFonts w:ascii="Cambria Math" w:hAnsi="Cambria Math"/>
                    </w:rPr>
                  </w:rPrChange>
                </w:rPr>
                <m:t>y</m:t>
              </m:r>
            </m:e>
            <m:sup>
              <m:r>
                <w:rPr>
                  <w:rFonts w:ascii="Cambria Math" w:hAnsi="Cambria Math"/>
                  <w:highlight w:val="yellow"/>
                  <w:rPrChange w:id="221" w:author="Edgar Josué Malagón Montaña" w:date="2015-11-09T11:29:00Z">
                    <w:rPr>
                      <w:rFonts w:ascii="Cambria Math" w:hAnsi="Cambria Math"/>
                    </w:rPr>
                  </w:rPrChange>
                </w:rPr>
                <m:t>4</m:t>
              </m:r>
            </m:sup>
          </m:sSup>
        </m:oMath>
      </m:oMathPara>
    </w:p>
    <w:p w14:paraId="4373264B" w14:textId="77777777" w:rsidR="00FC60BD" w:rsidRPr="00AE79CE" w:rsidRDefault="00FC60BD" w:rsidP="00FC60BD">
      <w:pPr>
        <w:pStyle w:val="Prrafodelista"/>
        <w:tabs>
          <w:tab w:val="right" w:pos="8498"/>
        </w:tabs>
        <w:spacing w:after="0"/>
        <w:rPr>
          <w:ins w:id="222" w:author="Edgar Josué Malagón Montaña" w:date="2015-11-09T11:29:00Z"/>
          <w:rFonts w:ascii="Times" w:eastAsiaTheme="minorEastAsia" w:hAnsi="Times"/>
        </w:rPr>
      </w:pPr>
      <m:oMathPara>
        <m:oMathParaPr>
          <m:jc m:val="left"/>
        </m:oMathParaPr>
        <m:oMath>
          <m:r>
            <w:rPr>
              <w:rFonts w:ascii="Cambria Math" w:hAnsi="Cambria Math"/>
              <w:highlight w:val="yellow"/>
              <w:rPrChange w:id="223" w:author="Edgar Josué Malagón Montaña" w:date="2015-11-09T11:29:00Z">
                <w:rPr>
                  <w:rFonts w:ascii="Cambria Math" w:hAnsi="Cambria Math"/>
                </w:rPr>
              </w:rPrChange>
            </w:rPr>
            <m:t>54</m:t>
          </m:r>
          <m:sSup>
            <m:sSupPr>
              <m:ctrlPr>
                <w:rPr>
                  <w:rFonts w:ascii="Cambria Math" w:hAnsi="Cambria Math"/>
                  <w:i/>
                  <w:highlight w:val="yellow"/>
                  <w:rPrChange w:id="224" w:author="Edgar Josué Malagón Montaña" w:date="2015-11-09T11:29:00Z">
                    <w:rPr>
                      <w:rFonts w:ascii="Cambria Math" w:hAnsi="Cambria Math"/>
                      <w:i/>
                    </w:rPr>
                  </w:rPrChange>
                </w:rPr>
              </m:ctrlPr>
            </m:sSupPr>
            <m:e>
              <m:r>
                <w:rPr>
                  <w:rFonts w:ascii="Cambria Math" w:hAnsi="Cambria Math"/>
                  <w:highlight w:val="yellow"/>
                  <w:rPrChange w:id="225" w:author="Edgar Josué Malagón Montaña" w:date="2015-11-09T11:29:00Z">
                    <w:rPr>
                      <w:rFonts w:ascii="Cambria Math" w:hAnsi="Cambria Math"/>
                    </w:rPr>
                  </w:rPrChange>
                </w:rPr>
                <m:t>x</m:t>
              </m:r>
            </m:e>
            <m:sup>
              <m:r>
                <w:rPr>
                  <w:rFonts w:ascii="Cambria Math" w:hAnsi="Cambria Math"/>
                  <w:highlight w:val="yellow"/>
                  <w:rPrChange w:id="226" w:author="Edgar Josué Malagón Montaña" w:date="2015-11-09T11:29:00Z">
                    <w:rPr>
                      <w:rFonts w:ascii="Cambria Math" w:hAnsi="Cambria Math"/>
                    </w:rPr>
                  </w:rPrChange>
                </w:rPr>
                <m:t>4</m:t>
              </m:r>
            </m:sup>
          </m:sSup>
          <m:sSup>
            <m:sSupPr>
              <m:ctrlPr>
                <w:rPr>
                  <w:rFonts w:ascii="Cambria Math" w:hAnsi="Cambria Math"/>
                  <w:i/>
                  <w:highlight w:val="yellow"/>
                  <w:rPrChange w:id="227" w:author="Edgar Josué Malagón Montaña" w:date="2015-11-09T11:29:00Z">
                    <w:rPr>
                      <w:rFonts w:ascii="Cambria Math" w:hAnsi="Cambria Math"/>
                      <w:i/>
                    </w:rPr>
                  </w:rPrChange>
                </w:rPr>
              </m:ctrlPr>
            </m:sSupPr>
            <m:e>
              <m:r>
                <w:rPr>
                  <w:rFonts w:ascii="Cambria Math" w:hAnsi="Cambria Math"/>
                  <w:highlight w:val="yellow"/>
                  <w:rPrChange w:id="228" w:author="Edgar Josué Malagón Montaña" w:date="2015-11-09T11:29:00Z">
                    <w:rPr>
                      <w:rFonts w:ascii="Cambria Math" w:hAnsi="Cambria Math"/>
                    </w:rPr>
                  </w:rPrChange>
                </w:rPr>
                <m:t>y</m:t>
              </m:r>
            </m:e>
            <m:sup>
              <m:r>
                <w:rPr>
                  <w:rFonts w:ascii="Cambria Math" w:hAnsi="Cambria Math"/>
                  <w:highlight w:val="yellow"/>
                  <w:rPrChange w:id="229" w:author="Edgar Josué Malagón Montaña" w:date="2015-11-09T11:29:00Z">
                    <w:rPr>
                      <w:rFonts w:ascii="Cambria Math" w:hAnsi="Cambria Math"/>
                    </w:rPr>
                  </w:rPrChange>
                </w:rPr>
                <m:t>6</m:t>
              </m:r>
            </m:sup>
          </m:sSup>
          <m:r>
            <w:rPr>
              <w:rFonts w:ascii="Cambria Math" w:hAnsi="Cambria Math"/>
              <w:highlight w:val="yellow"/>
              <w:rPrChange w:id="230" w:author="Edgar Josué Malagón Montaña" w:date="2015-11-09T11:29:00Z">
                <w:rPr>
                  <w:rFonts w:ascii="Cambria Math" w:hAnsi="Cambria Math"/>
                </w:rPr>
              </w:rPrChange>
            </w:rPr>
            <m:t>=</m:t>
          </m:r>
          <m:r>
            <w:rPr>
              <w:rFonts w:ascii="Cambria Math" w:eastAsiaTheme="minorEastAsia" w:hAnsi="Cambria Math"/>
              <w:highlight w:val="yellow"/>
              <w:rPrChange w:id="231" w:author="Edgar Josué Malagón Montaña" w:date="2015-11-09T11:29:00Z">
                <w:rPr>
                  <w:rFonts w:ascii="Cambria Math" w:eastAsiaTheme="minorEastAsia" w:hAnsi="Cambria Math"/>
                </w:rPr>
              </w:rPrChange>
            </w:rPr>
            <m:t>2∙</m:t>
          </m:r>
          <m:sSup>
            <m:sSupPr>
              <m:ctrlPr>
                <w:rPr>
                  <w:rFonts w:ascii="Cambria Math" w:eastAsiaTheme="minorEastAsia" w:hAnsi="Cambria Math"/>
                  <w:i/>
                  <w:highlight w:val="yellow"/>
                  <w:rPrChange w:id="232" w:author="Edgar Josué Malagón Montaña" w:date="2015-11-09T11:29:00Z">
                    <w:rPr>
                      <w:rFonts w:ascii="Cambria Math" w:eastAsiaTheme="minorEastAsia" w:hAnsi="Cambria Math"/>
                      <w:i/>
                    </w:rPr>
                  </w:rPrChange>
                </w:rPr>
              </m:ctrlPr>
            </m:sSupPr>
            <m:e>
              <m:r>
                <w:rPr>
                  <w:rFonts w:ascii="Cambria Math" w:eastAsiaTheme="minorEastAsia" w:hAnsi="Cambria Math"/>
                  <w:highlight w:val="yellow"/>
                  <w:rPrChange w:id="233" w:author="Edgar Josué Malagón Montaña" w:date="2015-11-09T11:29:00Z">
                    <w:rPr>
                      <w:rFonts w:ascii="Cambria Math" w:eastAsiaTheme="minorEastAsia" w:hAnsi="Cambria Math"/>
                    </w:rPr>
                  </w:rPrChange>
                </w:rPr>
                <m:t>3</m:t>
              </m:r>
            </m:e>
            <m:sup>
              <m:r>
                <w:rPr>
                  <w:rFonts w:ascii="Cambria Math" w:eastAsiaTheme="minorEastAsia" w:hAnsi="Cambria Math"/>
                  <w:highlight w:val="yellow"/>
                  <w:rPrChange w:id="234" w:author="Edgar Josué Malagón Montaña" w:date="2015-11-09T11:29:00Z">
                    <w:rPr>
                      <w:rFonts w:ascii="Cambria Math" w:eastAsiaTheme="minorEastAsia" w:hAnsi="Cambria Math"/>
                    </w:rPr>
                  </w:rPrChange>
                </w:rPr>
                <m:t>3</m:t>
              </m:r>
            </m:sup>
          </m:sSup>
          <m:r>
            <w:rPr>
              <w:rFonts w:ascii="Cambria Math" w:eastAsiaTheme="minorEastAsia" w:hAnsi="Cambria Math"/>
              <w:highlight w:val="yellow"/>
              <w:rPrChange w:id="235" w:author="Edgar Josué Malagón Montaña" w:date="2015-11-09T11:29:00Z">
                <w:rPr>
                  <w:rFonts w:ascii="Cambria Math" w:eastAsiaTheme="minorEastAsia" w:hAnsi="Cambria Math"/>
                </w:rPr>
              </w:rPrChange>
            </w:rPr>
            <m:t>∙5</m:t>
          </m:r>
          <m:sSup>
            <m:sSupPr>
              <m:ctrlPr>
                <w:rPr>
                  <w:rFonts w:ascii="Cambria Math" w:hAnsi="Cambria Math"/>
                  <w:i/>
                  <w:highlight w:val="yellow"/>
                  <w:rPrChange w:id="236" w:author="Edgar Josué Malagón Montaña" w:date="2015-11-09T11:29:00Z">
                    <w:rPr>
                      <w:rFonts w:ascii="Cambria Math" w:hAnsi="Cambria Math"/>
                      <w:i/>
                    </w:rPr>
                  </w:rPrChange>
                </w:rPr>
              </m:ctrlPr>
            </m:sSupPr>
            <m:e>
              <m:r>
                <w:rPr>
                  <w:rFonts w:ascii="Cambria Math" w:hAnsi="Cambria Math"/>
                  <w:highlight w:val="yellow"/>
                  <w:rPrChange w:id="237" w:author="Edgar Josué Malagón Montaña" w:date="2015-11-09T11:29:00Z">
                    <w:rPr>
                      <w:rFonts w:ascii="Cambria Math" w:hAnsi="Cambria Math"/>
                    </w:rPr>
                  </w:rPrChange>
                </w:rPr>
                <m:t>∙x</m:t>
              </m:r>
            </m:e>
            <m:sup>
              <m:r>
                <w:rPr>
                  <w:rFonts w:ascii="Cambria Math" w:hAnsi="Cambria Math"/>
                  <w:highlight w:val="yellow"/>
                  <w:rPrChange w:id="238" w:author="Edgar Josué Malagón Montaña" w:date="2015-11-09T11:29:00Z">
                    <w:rPr>
                      <w:rFonts w:ascii="Cambria Math" w:hAnsi="Cambria Math"/>
                    </w:rPr>
                  </w:rPrChange>
                </w:rPr>
                <m:t>4</m:t>
              </m:r>
            </m:sup>
          </m:sSup>
          <m:sSup>
            <m:sSupPr>
              <m:ctrlPr>
                <w:rPr>
                  <w:rFonts w:ascii="Cambria Math" w:hAnsi="Cambria Math"/>
                  <w:i/>
                  <w:highlight w:val="yellow"/>
                  <w:rPrChange w:id="239" w:author="Edgar Josué Malagón Montaña" w:date="2015-11-09T11:29:00Z">
                    <w:rPr>
                      <w:rFonts w:ascii="Cambria Math" w:hAnsi="Cambria Math"/>
                      <w:i/>
                    </w:rPr>
                  </w:rPrChange>
                </w:rPr>
              </m:ctrlPr>
            </m:sSupPr>
            <m:e>
              <m:r>
                <w:rPr>
                  <w:rFonts w:ascii="Cambria Math" w:hAnsi="Cambria Math"/>
                  <w:highlight w:val="yellow"/>
                  <w:rPrChange w:id="240" w:author="Edgar Josué Malagón Montaña" w:date="2015-11-09T11:29:00Z">
                    <w:rPr>
                      <w:rFonts w:ascii="Cambria Math" w:hAnsi="Cambria Math"/>
                    </w:rPr>
                  </w:rPrChange>
                </w:rPr>
                <m:t>y</m:t>
              </m:r>
            </m:e>
            <m:sup>
              <m:r>
                <w:rPr>
                  <w:rFonts w:ascii="Cambria Math" w:hAnsi="Cambria Math"/>
                  <w:highlight w:val="yellow"/>
                  <w:rPrChange w:id="241" w:author="Edgar Josué Malagón Montaña" w:date="2015-11-09T11:29:00Z">
                    <w:rPr>
                      <w:rFonts w:ascii="Cambria Math" w:hAnsi="Cambria Math"/>
                    </w:rPr>
                  </w:rPrChange>
                </w:rPr>
                <m:t>6</m:t>
              </m:r>
            </m:sup>
          </m:sSup>
        </m:oMath>
      </m:oMathPara>
    </w:p>
    <w:p w14:paraId="3390D773" w14:textId="77777777" w:rsidR="00AE79CE" w:rsidRPr="003B424F" w:rsidRDefault="00AE79CE" w:rsidP="00FC60BD">
      <w:pPr>
        <w:pStyle w:val="Prrafodelista"/>
        <w:tabs>
          <w:tab w:val="right" w:pos="8498"/>
        </w:tabs>
        <w:spacing w:after="0"/>
        <w:rPr>
          <w:rFonts w:ascii="Times" w:eastAsiaTheme="minorEastAsia" w:hAnsi="Times"/>
        </w:rPr>
      </w:pPr>
    </w:p>
    <w:p w14:paraId="56A62633" w14:textId="77777777" w:rsidR="00FC60BD" w:rsidRDefault="00FC60BD" w:rsidP="00FC60BD">
      <w:pPr>
        <w:pStyle w:val="Prrafodelista"/>
        <w:tabs>
          <w:tab w:val="right" w:pos="8498"/>
        </w:tabs>
        <w:spacing w:after="0"/>
        <w:rPr>
          <w:rFonts w:ascii="Times" w:eastAsiaTheme="minorEastAsia" w:hAnsi="Times"/>
        </w:rPr>
      </w:pPr>
      <w:r w:rsidRPr="003B424F">
        <w:rPr>
          <w:rFonts w:ascii="Times" w:eastAsiaTheme="minorEastAsia" w:hAnsi="Times"/>
        </w:rPr>
        <w:t>Observa que los coeficientes comunes con menor exponente son</w:t>
      </w:r>
      <m:oMath>
        <m:r>
          <w:rPr>
            <w:rFonts w:ascii="Cambria Math" w:hAnsi="Cambria Math"/>
          </w:rPr>
          <m:t xml:space="preserve"> </m:t>
        </m:r>
        <m:r>
          <w:rPr>
            <w:rFonts w:ascii="Cambria Math" w:eastAsiaTheme="minorEastAsia" w:hAnsi="Cambria Math"/>
            <w:highlight w:val="yellow"/>
            <w:rPrChange w:id="242" w:author="Edgar Josué Malagón Montaña" w:date="2015-11-09T11:29:00Z">
              <w:rPr>
                <w:rFonts w:ascii="Cambria Math" w:eastAsiaTheme="minorEastAsia" w:hAnsi="Cambria Math"/>
              </w:rPr>
            </w:rPrChange>
          </w:rPr>
          <m:t>2 y 3</m:t>
        </m:r>
      </m:oMath>
      <w:r>
        <w:rPr>
          <w:rFonts w:ascii="Times" w:eastAsiaTheme="minorEastAsia" w:hAnsi="Times"/>
        </w:rPr>
        <w:t xml:space="preserve"> es decir </w:t>
      </w:r>
      <m:oMath>
        <m:r>
          <w:rPr>
            <w:rFonts w:ascii="Cambria Math" w:eastAsiaTheme="minorEastAsia" w:hAnsi="Cambria Math"/>
            <w:highlight w:val="yellow"/>
            <w:rPrChange w:id="243" w:author="Edgar Josué Malagón Montaña" w:date="2015-11-09T11:29:00Z">
              <w:rPr>
                <w:rFonts w:ascii="Cambria Math" w:eastAsiaTheme="minorEastAsia" w:hAnsi="Cambria Math"/>
              </w:rPr>
            </w:rPrChange>
          </w:rPr>
          <m:t>2∙3=6</m:t>
        </m:r>
      </m:oMath>
      <w:r>
        <w:rPr>
          <w:rFonts w:ascii="Times" w:eastAsiaTheme="minorEastAsia" w:hAnsi="Times"/>
        </w:rPr>
        <w:t xml:space="preserve"> y en la parte literal se tiene </w:t>
      </w:r>
      <m:oMath>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ascii="Times" w:eastAsiaTheme="minorEastAsia" w:hAnsi="Times"/>
        </w:rPr>
        <w:t xml:space="preserve">  por tanto</w:t>
      </w:r>
    </w:p>
    <w:p w14:paraId="3F14610C" w14:textId="77777777" w:rsidR="00FC60BD" w:rsidRDefault="00FC60BD" w:rsidP="00FC60BD">
      <w:pPr>
        <w:pStyle w:val="Prrafodelista"/>
        <w:tabs>
          <w:tab w:val="right" w:pos="8498"/>
        </w:tabs>
        <w:spacing w:after="0"/>
        <w:rPr>
          <w:rFonts w:ascii="Times" w:eastAsiaTheme="minorEastAsia" w:hAnsi="Times"/>
        </w:rPr>
      </w:pPr>
    </w:p>
    <w:p w14:paraId="0BDBE021" w14:textId="77777777" w:rsidR="00FC60BD" w:rsidRDefault="00FC60BD" w:rsidP="00FC60BD">
      <w:pPr>
        <w:pStyle w:val="Prrafodelista"/>
        <w:tabs>
          <w:tab w:val="right" w:pos="8498"/>
        </w:tabs>
        <w:spacing w:after="0"/>
        <w:jc w:val="center"/>
        <w:rPr>
          <w:rFonts w:ascii="Times" w:eastAsiaTheme="minorEastAsia" w:hAnsi="Times"/>
          <w:b/>
        </w:rPr>
      </w:pPr>
      <w:r w:rsidRPr="00AE79CE">
        <w:rPr>
          <w:rFonts w:ascii="Times" w:eastAsiaTheme="minorEastAsia" w:hAnsi="Times"/>
          <w:b/>
          <w:highlight w:val="yellow"/>
          <w:rPrChange w:id="244" w:author="Edgar Josué Malagón Montaña" w:date="2015-11-09T11:29:00Z">
            <w:rPr>
              <w:rFonts w:ascii="Times" w:eastAsiaTheme="minorEastAsia" w:hAnsi="Times"/>
              <w:b/>
            </w:rPr>
          </w:rPrChange>
        </w:rPr>
        <w:t>mcd (</w:t>
      </w:r>
      <m:oMath>
        <m:r>
          <m:rPr>
            <m:sty m:val="bi"/>
          </m:rPr>
          <w:rPr>
            <w:rFonts w:ascii="Cambria Math" w:hAnsi="Cambria Math"/>
            <w:highlight w:val="yellow"/>
            <w:rPrChange w:id="245" w:author="Edgar Josué Malagón Montaña" w:date="2015-11-09T11:29:00Z">
              <w:rPr>
                <w:rFonts w:ascii="Cambria Math" w:hAnsi="Cambria Math"/>
              </w:rPr>
            </w:rPrChange>
          </w:rPr>
          <m:t>24</m:t>
        </m:r>
        <m:sSup>
          <m:sSupPr>
            <m:ctrlPr>
              <w:rPr>
                <w:rFonts w:ascii="Cambria Math" w:hAnsi="Cambria Math"/>
                <w:b/>
                <w:i/>
                <w:highlight w:val="yellow"/>
                <w:rPrChange w:id="246" w:author="Edgar Josué Malagón Montaña" w:date="2015-11-09T11:29:00Z">
                  <w:rPr>
                    <w:rFonts w:ascii="Cambria Math" w:hAnsi="Cambria Math"/>
                    <w:b/>
                    <w:i/>
                  </w:rPr>
                </w:rPrChange>
              </w:rPr>
            </m:ctrlPr>
          </m:sSupPr>
          <m:e>
            <m:r>
              <m:rPr>
                <m:sty m:val="bi"/>
              </m:rPr>
              <w:rPr>
                <w:rFonts w:ascii="Cambria Math" w:hAnsi="Cambria Math"/>
                <w:highlight w:val="yellow"/>
                <w:rPrChange w:id="247" w:author="Edgar Josué Malagón Montaña" w:date="2015-11-09T11:29:00Z">
                  <w:rPr>
                    <w:rFonts w:ascii="Cambria Math" w:hAnsi="Cambria Math"/>
                  </w:rPr>
                </w:rPrChange>
              </w:rPr>
              <m:t>x</m:t>
            </m:r>
          </m:e>
          <m:sup>
            <m:r>
              <m:rPr>
                <m:sty m:val="bi"/>
              </m:rPr>
              <w:rPr>
                <w:rFonts w:ascii="Cambria Math" w:hAnsi="Cambria Math"/>
                <w:highlight w:val="yellow"/>
                <w:rPrChange w:id="248" w:author="Edgar Josué Malagón Montaña" w:date="2015-11-09T11:29:00Z">
                  <w:rPr>
                    <w:rFonts w:ascii="Cambria Math" w:hAnsi="Cambria Math"/>
                  </w:rPr>
                </w:rPrChange>
              </w:rPr>
              <m:t>8</m:t>
            </m:r>
          </m:sup>
        </m:sSup>
        <m:sSup>
          <m:sSupPr>
            <m:ctrlPr>
              <w:rPr>
                <w:rFonts w:ascii="Cambria Math" w:hAnsi="Cambria Math"/>
                <w:b/>
                <w:i/>
                <w:highlight w:val="yellow"/>
                <w:rPrChange w:id="249" w:author="Edgar Josué Malagón Montaña" w:date="2015-11-09T11:29:00Z">
                  <w:rPr>
                    <w:rFonts w:ascii="Cambria Math" w:hAnsi="Cambria Math"/>
                    <w:b/>
                    <w:i/>
                  </w:rPr>
                </w:rPrChange>
              </w:rPr>
            </m:ctrlPr>
          </m:sSupPr>
          <m:e>
            <m:r>
              <m:rPr>
                <m:sty m:val="bi"/>
              </m:rPr>
              <w:rPr>
                <w:rFonts w:ascii="Cambria Math" w:hAnsi="Cambria Math"/>
                <w:highlight w:val="yellow"/>
                <w:rPrChange w:id="250" w:author="Edgar Josué Malagón Montaña" w:date="2015-11-09T11:29:00Z">
                  <w:rPr>
                    <w:rFonts w:ascii="Cambria Math" w:hAnsi="Cambria Math"/>
                  </w:rPr>
                </w:rPrChange>
              </w:rPr>
              <m:t>y</m:t>
            </m:r>
          </m:e>
          <m:sup>
            <m:r>
              <m:rPr>
                <m:sty m:val="bi"/>
              </m:rPr>
              <w:rPr>
                <w:rFonts w:ascii="Cambria Math" w:hAnsi="Cambria Math"/>
                <w:highlight w:val="yellow"/>
                <w:rPrChange w:id="251" w:author="Edgar Josué Malagón Montaña" w:date="2015-11-09T11:29:00Z">
                  <w:rPr>
                    <w:rFonts w:ascii="Cambria Math" w:hAnsi="Cambria Math"/>
                  </w:rPr>
                </w:rPrChange>
              </w:rPr>
              <m:t>2</m:t>
            </m:r>
          </m:sup>
        </m:sSup>
      </m:oMath>
      <w:r w:rsidRPr="00AE79CE">
        <w:rPr>
          <w:rFonts w:ascii="Times" w:hAnsi="Times"/>
          <w:b/>
          <w:highlight w:val="yellow"/>
          <w:rPrChange w:id="252" w:author="Edgar Josué Malagón Montaña" w:date="2015-11-09T11:29:00Z">
            <w:rPr>
              <w:rFonts w:ascii="Times" w:hAnsi="Times"/>
              <w:b/>
            </w:rPr>
          </w:rPrChange>
        </w:rPr>
        <w:t xml:space="preserve">,  </w:t>
      </w:r>
      <m:oMath>
        <m:r>
          <m:rPr>
            <m:sty m:val="bi"/>
          </m:rPr>
          <w:rPr>
            <w:rFonts w:ascii="Cambria Math" w:hAnsi="Cambria Math"/>
            <w:highlight w:val="yellow"/>
            <w:rPrChange w:id="253" w:author="Edgar Josué Malagón Montaña" w:date="2015-11-09T11:29:00Z">
              <w:rPr>
                <w:rFonts w:ascii="Cambria Math" w:hAnsi="Cambria Math"/>
              </w:rPr>
            </w:rPrChange>
          </w:rPr>
          <m:t>48</m:t>
        </m:r>
        <m:sSup>
          <m:sSupPr>
            <m:ctrlPr>
              <w:rPr>
                <w:rFonts w:ascii="Cambria Math" w:hAnsi="Cambria Math"/>
                <w:b/>
                <w:i/>
                <w:highlight w:val="yellow"/>
                <w:rPrChange w:id="254" w:author="Edgar Josué Malagón Montaña" w:date="2015-11-09T11:29:00Z">
                  <w:rPr>
                    <w:rFonts w:ascii="Cambria Math" w:hAnsi="Cambria Math"/>
                    <w:b/>
                    <w:i/>
                  </w:rPr>
                </w:rPrChange>
              </w:rPr>
            </m:ctrlPr>
          </m:sSupPr>
          <m:e>
            <m:r>
              <m:rPr>
                <m:sty m:val="bi"/>
              </m:rPr>
              <w:rPr>
                <w:rFonts w:ascii="Cambria Math" w:hAnsi="Cambria Math"/>
                <w:highlight w:val="yellow"/>
                <w:rPrChange w:id="255" w:author="Edgar Josué Malagón Montaña" w:date="2015-11-09T11:29:00Z">
                  <w:rPr>
                    <w:rFonts w:ascii="Cambria Math" w:hAnsi="Cambria Math"/>
                  </w:rPr>
                </w:rPrChange>
              </w:rPr>
              <m:t>x</m:t>
            </m:r>
          </m:e>
          <m:sup>
            <m:r>
              <m:rPr>
                <m:sty m:val="bi"/>
              </m:rPr>
              <w:rPr>
                <w:rFonts w:ascii="Cambria Math" w:hAnsi="Cambria Math"/>
                <w:highlight w:val="yellow"/>
                <w:rPrChange w:id="256" w:author="Edgar Josué Malagón Montaña" w:date="2015-11-09T11:29:00Z">
                  <w:rPr>
                    <w:rFonts w:ascii="Cambria Math" w:hAnsi="Cambria Math"/>
                  </w:rPr>
                </w:rPrChange>
              </w:rPr>
              <m:t>6</m:t>
            </m:r>
          </m:sup>
        </m:sSup>
        <m:sSup>
          <m:sSupPr>
            <m:ctrlPr>
              <w:rPr>
                <w:rFonts w:ascii="Cambria Math" w:hAnsi="Cambria Math"/>
                <w:b/>
                <w:i/>
                <w:highlight w:val="yellow"/>
                <w:rPrChange w:id="257" w:author="Edgar Josué Malagón Montaña" w:date="2015-11-09T11:29:00Z">
                  <w:rPr>
                    <w:rFonts w:ascii="Cambria Math" w:hAnsi="Cambria Math"/>
                    <w:b/>
                    <w:i/>
                  </w:rPr>
                </w:rPrChange>
              </w:rPr>
            </m:ctrlPr>
          </m:sSupPr>
          <m:e>
            <m:r>
              <m:rPr>
                <m:sty m:val="bi"/>
              </m:rPr>
              <w:rPr>
                <w:rFonts w:ascii="Cambria Math" w:hAnsi="Cambria Math"/>
                <w:highlight w:val="yellow"/>
                <w:rPrChange w:id="258" w:author="Edgar Josué Malagón Montaña" w:date="2015-11-09T11:29:00Z">
                  <w:rPr>
                    <w:rFonts w:ascii="Cambria Math" w:hAnsi="Cambria Math"/>
                  </w:rPr>
                </w:rPrChange>
              </w:rPr>
              <m:t>y</m:t>
            </m:r>
          </m:e>
          <m:sup>
            <m:r>
              <m:rPr>
                <m:sty m:val="bi"/>
              </m:rPr>
              <w:rPr>
                <w:rFonts w:ascii="Cambria Math" w:hAnsi="Cambria Math"/>
                <w:highlight w:val="yellow"/>
                <w:rPrChange w:id="259" w:author="Edgar Josué Malagón Montaña" w:date="2015-11-09T11:29:00Z">
                  <w:rPr>
                    <w:rFonts w:ascii="Cambria Math" w:hAnsi="Cambria Math"/>
                  </w:rPr>
                </w:rPrChange>
              </w:rPr>
              <m:t>4</m:t>
            </m:r>
          </m:sup>
        </m:sSup>
      </m:oMath>
      <w:r w:rsidRPr="00AE79CE">
        <w:rPr>
          <w:rFonts w:ascii="Times" w:eastAsiaTheme="minorEastAsia" w:hAnsi="Times"/>
          <w:b/>
          <w:highlight w:val="yellow"/>
          <w:rPrChange w:id="260" w:author="Edgar Josué Malagón Montaña" w:date="2015-11-09T11:29:00Z">
            <w:rPr>
              <w:rFonts w:ascii="Times" w:eastAsiaTheme="minorEastAsia" w:hAnsi="Times"/>
              <w:b/>
            </w:rPr>
          </w:rPrChange>
        </w:rPr>
        <w:t>,</w:t>
      </w:r>
      <w:r w:rsidRPr="00AE79CE">
        <w:rPr>
          <w:rFonts w:ascii="Times" w:hAnsi="Times"/>
          <w:b/>
          <w:highlight w:val="yellow"/>
          <w:rPrChange w:id="261" w:author="Edgar Josué Malagón Montaña" w:date="2015-11-09T11:29:00Z">
            <w:rPr>
              <w:rFonts w:ascii="Times" w:hAnsi="Times"/>
              <w:b/>
            </w:rPr>
          </w:rPrChange>
        </w:rPr>
        <w:t xml:space="preserve">  </w:t>
      </w:r>
      <m:oMath>
        <m:r>
          <m:rPr>
            <m:sty m:val="bi"/>
          </m:rPr>
          <w:rPr>
            <w:rFonts w:ascii="Cambria Math" w:hAnsi="Cambria Math"/>
            <w:highlight w:val="yellow"/>
            <w:rPrChange w:id="262" w:author="Edgar Josué Malagón Montaña" w:date="2015-11-09T11:29:00Z">
              <w:rPr>
                <w:rFonts w:ascii="Cambria Math" w:hAnsi="Cambria Math"/>
              </w:rPr>
            </w:rPrChange>
          </w:rPr>
          <m:t>60</m:t>
        </m:r>
        <m:sSup>
          <m:sSupPr>
            <m:ctrlPr>
              <w:rPr>
                <w:rFonts w:ascii="Cambria Math" w:hAnsi="Cambria Math"/>
                <w:b/>
                <w:i/>
                <w:highlight w:val="yellow"/>
                <w:rPrChange w:id="263" w:author="Edgar Josué Malagón Montaña" w:date="2015-11-09T11:29:00Z">
                  <w:rPr>
                    <w:rFonts w:ascii="Cambria Math" w:hAnsi="Cambria Math"/>
                    <w:b/>
                    <w:i/>
                  </w:rPr>
                </w:rPrChange>
              </w:rPr>
            </m:ctrlPr>
          </m:sSupPr>
          <m:e>
            <m:r>
              <m:rPr>
                <m:sty m:val="bi"/>
              </m:rPr>
              <w:rPr>
                <w:rFonts w:ascii="Cambria Math" w:hAnsi="Cambria Math"/>
                <w:highlight w:val="yellow"/>
                <w:rPrChange w:id="264" w:author="Edgar Josué Malagón Montaña" w:date="2015-11-09T11:29:00Z">
                  <w:rPr>
                    <w:rFonts w:ascii="Cambria Math" w:hAnsi="Cambria Math"/>
                  </w:rPr>
                </w:rPrChange>
              </w:rPr>
              <m:t>x</m:t>
            </m:r>
          </m:e>
          <m:sup>
            <m:r>
              <m:rPr>
                <m:sty m:val="bi"/>
              </m:rPr>
              <w:rPr>
                <w:rFonts w:ascii="Cambria Math" w:hAnsi="Cambria Math"/>
                <w:highlight w:val="yellow"/>
                <w:rPrChange w:id="265" w:author="Edgar Josué Malagón Montaña" w:date="2015-11-09T11:29:00Z">
                  <w:rPr>
                    <w:rFonts w:ascii="Cambria Math" w:hAnsi="Cambria Math"/>
                  </w:rPr>
                </w:rPrChange>
              </w:rPr>
              <m:t>4</m:t>
            </m:r>
          </m:sup>
        </m:sSup>
        <m:sSup>
          <m:sSupPr>
            <m:ctrlPr>
              <w:rPr>
                <w:rFonts w:ascii="Cambria Math" w:hAnsi="Cambria Math"/>
                <w:b/>
                <w:i/>
                <w:highlight w:val="yellow"/>
                <w:rPrChange w:id="266" w:author="Edgar Josué Malagón Montaña" w:date="2015-11-09T11:29:00Z">
                  <w:rPr>
                    <w:rFonts w:ascii="Cambria Math" w:hAnsi="Cambria Math"/>
                    <w:b/>
                    <w:i/>
                  </w:rPr>
                </w:rPrChange>
              </w:rPr>
            </m:ctrlPr>
          </m:sSupPr>
          <m:e>
            <m:r>
              <m:rPr>
                <m:sty m:val="bi"/>
              </m:rPr>
              <w:rPr>
                <w:rFonts w:ascii="Cambria Math" w:hAnsi="Cambria Math"/>
                <w:highlight w:val="yellow"/>
                <w:rPrChange w:id="267" w:author="Edgar Josué Malagón Montaña" w:date="2015-11-09T11:29:00Z">
                  <w:rPr>
                    <w:rFonts w:ascii="Cambria Math" w:hAnsi="Cambria Math"/>
                  </w:rPr>
                </w:rPrChange>
              </w:rPr>
              <m:t>y</m:t>
            </m:r>
          </m:e>
          <m:sup>
            <m:r>
              <m:rPr>
                <m:sty m:val="bi"/>
              </m:rPr>
              <w:rPr>
                <w:rFonts w:ascii="Cambria Math" w:hAnsi="Cambria Math"/>
                <w:highlight w:val="yellow"/>
                <w:rPrChange w:id="268" w:author="Edgar Josué Malagón Montaña" w:date="2015-11-09T11:29:00Z">
                  <w:rPr>
                    <w:rFonts w:ascii="Cambria Math" w:hAnsi="Cambria Math"/>
                  </w:rPr>
                </w:rPrChange>
              </w:rPr>
              <m:t>6</m:t>
            </m:r>
          </m:sup>
        </m:sSup>
        <m:r>
          <m:rPr>
            <m:sty m:val="bi"/>
          </m:rPr>
          <w:rPr>
            <w:rFonts w:ascii="Cambria Math" w:hAnsi="Cambria Math"/>
            <w:highlight w:val="yellow"/>
            <w:rPrChange w:id="269" w:author="Edgar Josué Malagón Montaña" w:date="2015-11-09T11:29:00Z">
              <w:rPr>
                <w:rFonts w:ascii="Cambria Math" w:hAnsi="Cambria Math"/>
              </w:rPr>
            </w:rPrChange>
          </w:rPr>
          <m:t>)=6</m:t>
        </m:r>
        <m:sSup>
          <m:sSupPr>
            <m:ctrlPr>
              <w:rPr>
                <w:rFonts w:ascii="Cambria Math" w:hAnsi="Cambria Math"/>
                <w:b/>
                <w:i/>
                <w:highlight w:val="yellow"/>
                <w:rPrChange w:id="270" w:author="Edgar Josué Malagón Montaña" w:date="2015-11-09T11:29:00Z">
                  <w:rPr>
                    <w:rFonts w:ascii="Cambria Math" w:hAnsi="Cambria Math"/>
                    <w:b/>
                    <w:i/>
                  </w:rPr>
                </w:rPrChange>
              </w:rPr>
            </m:ctrlPr>
          </m:sSupPr>
          <m:e>
            <m:r>
              <m:rPr>
                <m:sty m:val="bi"/>
              </m:rPr>
              <w:rPr>
                <w:rFonts w:ascii="Cambria Math" w:hAnsi="Cambria Math"/>
                <w:highlight w:val="yellow"/>
                <w:rPrChange w:id="271" w:author="Edgar Josué Malagón Montaña" w:date="2015-11-09T11:29:00Z">
                  <w:rPr>
                    <w:rFonts w:ascii="Cambria Math" w:hAnsi="Cambria Math"/>
                  </w:rPr>
                </w:rPrChange>
              </w:rPr>
              <m:t>x</m:t>
            </m:r>
          </m:e>
          <m:sup>
            <m:r>
              <m:rPr>
                <m:sty m:val="bi"/>
              </m:rPr>
              <w:rPr>
                <w:rFonts w:ascii="Cambria Math" w:hAnsi="Cambria Math"/>
                <w:highlight w:val="yellow"/>
                <w:rPrChange w:id="272" w:author="Edgar Josué Malagón Montaña" w:date="2015-11-09T11:29:00Z">
                  <w:rPr>
                    <w:rFonts w:ascii="Cambria Math" w:hAnsi="Cambria Math"/>
                  </w:rPr>
                </w:rPrChange>
              </w:rPr>
              <m:t>4</m:t>
            </m:r>
          </m:sup>
        </m:sSup>
        <m:sSup>
          <m:sSupPr>
            <m:ctrlPr>
              <w:rPr>
                <w:rFonts w:ascii="Cambria Math" w:hAnsi="Cambria Math"/>
                <w:b/>
                <w:i/>
                <w:highlight w:val="yellow"/>
                <w:rPrChange w:id="273" w:author="Edgar Josué Malagón Montaña" w:date="2015-11-09T11:29:00Z">
                  <w:rPr>
                    <w:rFonts w:ascii="Cambria Math" w:hAnsi="Cambria Math"/>
                    <w:b/>
                    <w:i/>
                  </w:rPr>
                </w:rPrChange>
              </w:rPr>
            </m:ctrlPr>
          </m:sSupPr>
          <m:e>
            <m:r>
              <m:rPr>
                <m:sty m:val="bi"/>
              </m:rPr>
              <w:rPr>
                <w:rFonts w:ascii="Cambria Math" w:hAnsi="Cambria Math"/>
                <w:highlight w:val="yellow"/>
                <w:rPrChange w:id="274" w:author="Edgar Josué Malagón Montaña" w:date="2015-11-09T11:29:00Z">
                  <w:rPr>
                    <w:rFonts w:ascii="Cambria Math" w:hAnsi="Cambria Math"/>
                  </w:rPr>
                </w:rPrChange>
              </w:rPr>
              <m:t>y</m:t>
            </m:r>
          </m:e>
          <m:sup>
            <m:r>
              <m:rPr>
                <m:sty m:val="bi"/>
              </m:rPr>
              <w:rPr>
                <w:rFonts w:ascii="Cambria Math" w:hAnsi="Cambria Math"/>
                <w:highlight w:val="yellow"/>
                <w:rPrChange w:id="275" w:author="Edgar Josué Malagón Montaña" w:date="2015-11-09T11:29:00Z">
                  <w:rPr>
                    <w:rFonts w:ascii="Cambria Math" w:hAnsi="Cambria Math"/>
                  </w:rPr>
                </w:rPrChange>
              </w:rPr>
              <m:t>2</m:t>
            </m:r>
          </m:sup>
        </m:sSup>
      </m:oMath>
    </w:p>
    <w:p w14:paraId="0D321281" w14:textId="77777777" w:rsidR="00842DA2" w:rsidRDefault="00842DA2" w:rsidP="00FC60BD">
      <w:pPr>
        <w:pStyle w:val="Prrafodelista"/>
        <w:tabs>
          <w:tab w:val="right" w:pos="8498"/>
        </w:tabs>
        <w:spacing w:after="0"/>
        <w:jc w:val="center"/>
        <w:rPr>
          <w:rFonts w:ascii="Times" w:hAnsi="Times"/>
          <w:b/>
        </w:rPr>
      </w:pPr>
    </w:p>
    <w:tbl>
      <w:tblPr>
        <w:tblStyle w:val="Tablaconcuadrcula"/>
        <w:tblW w:w="0" w:type="auto"/>
        <w:tblLook w:val="04A0" w:firstRow="1" w:lastRow="0" w:firstColumn="1" w:lastColumn="0" w:noHBand="0" w:noVBand="1"/>
      </w:tblPr>
      <w:tblGrid>
        <w:gridCol w:w="2467"/>
        <w:gridCol w:w="6361"/>
      </w:tblGrid>
      <w:tr w:rsidR="00842DA2" w:rsidRPr="005D1738" w14:paraId="7AC8AB48" w14:textId="77777777" w:rsidTr="001758C2">
        <w:tc>
          <w:tcPr>
            <w:tcW w:w="9033" w:type="dxa"/>
            <w:gridSpan w:val="2"/>
            <w:shd w:val="clear" w:color="auto" w:fill="000000" w:themeFill="text1"/>
          </w:tcPr>
          <w:p w14:paraId="54FCA166" w14:textId="77777777" w:rsidR="00842DA2" w:rsidRPr="005D1738" w:rsidRDefault="00842DA2"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DA2" w14:paraId="7417A1B5" w14:textId="77777777" w:rsidTr="001758C2">
        <w:tc>
          <w:tcPr>
            <w:tcW w:w="2518" w:type="dxa"/>
          </w:tcPr>
          <w:p w14:paraId="7F5FD234"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100835" w14:textId="77777777" w:rsidR="00842DA2" w:rsidRPr="00053744" w:rsidRDefault="00842DA2" w:rsidP="00842DA2">
            <w:pPr>
              <w:rPr>
                <w:rFonts w:ascii="Times New Roman" w:hAnsi="Times New Roman" w:cs="Times New Roman"/>
                <w:b/>
                <w:color w:val="000000"/>
                <w:sz w:val="18"/>
                <w:szCs w:val="18"/>
              </w:rPr>
            </w:pPr>
            <w:r>
              <w:rPr>
                <w:rFonts w:ascii="Times New Roman" w:hAnsi="Times New Roman" w:cs="Times New Roman"/>
                <w:color w:val="000000"/>
              </w:rPr>
              <w:t>MA_</w:t>
            </w:r>
            <w:r w:rsidRPr="00EB3A4A">
              <w:rPr>
                <w:rFonts w:ascii="Times New Roman" w:hAnsi="Times New Roman" w:cs="Times New Roman"/>
                <w:color w:val="000000"/>
                <w:highlight w:val="yellow"/>
              </w:rPr>
              <w:t>G</w:t>
            </w:r>
            <w:r>
              <w:rPr>
                <w:rFonts w:ascii="Times New Roman" w:hAnsi="Times New Roman" w:cs="Times New Roman"/>
                <w:color w:val="000000"/>
              </w:rPr>
              <w:t>08_05_REC20</w:t>
            </w:r>
          </w:p>
        </w:tc>
      </w:tr>
      <w:tr w:rsidR="00842DA2" w14:paraId="5E338BC4" w14:textId="77777777" w:rsidTr="001758C2">
        <w:tc>
          <w:tcPr>
            <w:tcW w:w="2518" w:type="dxa"/>
          </w:tcPr>
          <w:p w14:paraId="49A38F65" w14:textId="77777777" w:rsidR="00842DA2" w:rsidRDefault="00842DA2"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2C0EC3C" w14:textId="77777777" w:rsidR="00842DA2" w:rsidRDefault="00842DA2" w:rsidP="001758C2">
            <w:pPr>
              <w:rPr>
                <w:rFonts w:ascii="Times New Roman" w:hAnsi="Times New Roman" w:cs="Times New Roman"/>
                <w:color w:val="000000"/>
              </w:rPr>
            </w:pPr>
            <w:r w:rsidRPr="00842DA2">
              <w:rPr>
                <w:rFonts w:ascii="Times New Roman" w:hAnsi="Times New Roman" w:cs="Times New Roman"/>
                <w:color w:val="000000"/>
              </w:rPr>
              <w:t>Calcula el máximo común divisor de monomios</w:t>
            </w:r>
          </w:p>
        </w:tc>
      </w:tr>
      <w:tr w:rsidR="00842DA2" w14:paraId="7192907E" w14:textId="77777777" w:rsidTr="001758C2">
        <w:tc>
          <w:tcPr>
            <w:tcW w:w="2518" w:type="dxa"/>
          </w:tcPr>
          <w:p w14:paraId="7A85D376" w14:textId="77777777" w:rsidR="00842DA2" w:rsidRDefault="00842DA2"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B0E6055" w14:textId="77777777" w:rsidR="00842DA2" w:rsidRDefault="00842DA2" w:rsidP="001758C2">
            <w:pPr>
              <w:rPr>
                <w:rFonts w:ascii="Times New Roman" w:hAnsi="Times New Roman" w:cs="Times New Roman"/>
                <w:color w:val="000000"/>
              </w:rPr>
            </w:pPr>
            <w:r w:rsidRPr="00842DA2">
              <w:rPr>
                <w:rFonts w:ascii="Times New Roman" w:hAnsi="Times New Roman" w:cs="Times New Roman"/>
                <w:color w:val="000000"/>
              </w:rPr>
              <w:t>Actividad para relacionar dos o más monomios con su máximo común divisor</w:t>
            </w:r>
          </w:p>
        </w:tc>
      </w:tr>
    </w:tbl>
    <w:p w14:paraId="1EBE161B" w14:textId="77777777" w:rsidR="00842DA2" w:rsidRPr="003B424F" w:rsidRDefault="00842DA2" w:rsidP="00FC60BD">
      <w:pPr>
        <w:pStyle w:val="Prrafodelista"/>
        <w:tabs>
          <w:tab w:val="right" w:pos="8498"/>
        </w:tabs>
        <w:spacing w:after="0"/>
        <w:jc w:val="center"/>
        <w:rPr>
          <w:rFonts w:ascii="Times" w:hAnsi="Times"/>
          <w:b/>
        </w:rPr>
      </w:pPr>
    </w:p>
    <w:p w14:paraId="7D62C5AC" w14:textId="77777777" w:rsidR="005D1B3F" w:rsidRPr="005D1B3F" w:rsidRDefault="005D1B3F" w:rsidP="005D1B3F">
      <w:pPr>
        <w:tabs>
          <w:tab w:val="right" w:pos="8498"/>
        </w:tabs>
        <w:spacing w:after="0"/>
        <w:rPr>
          <w:rFonts w:ascii="Times" w:hAnsi="Times"/>
        </w:rPr>
      </w:pPr>
    </w:p>
    <w:p w14:paraId="51465CB5" w14:textId="77777777" w:rsidR="009F0D1E" w:rsidRDefault="009F0D1E" w:rsidP="009F0D1E">
      <w:pPr>
        <w:tabs>
          <w:tab w:val="right" w:pos="8498"/>
        </w:tabs>
        <w:spacing w:after="0"/>
        <w:rPr>
          <w:rFonts w:ascii="Times" w:hAnsi="Times"/>
          <w:b/>
        </w:rPr>
      </w:pPr>
      <w:r w:rsidRPr="004E5E51">
        <w:rPr>
          <w:rFonts w:ascii="Times" w:hAnsi="Times"/>
          <w:highlight w:val="yellow"/>
        </w:rPr>
        <w:t>[SECCIÓN</w:t>
      </w:r>
      <w:r>
        <w:rPr>
          <w:rFonts w:ascii="Times" w:hAnsi="Times"/>
          <w:highlight w:val="yellow"/>
        </w:rPr>
        <w:t xml:space="preserve"> 3</w:t>
      </w:r>
      <w:r w:rsidR="00036BDF">
        <w:rPr>
          <w:rFonts w:ascii="Times" w:hAnsi="Times"/>
          <w:highlight w:val="yellow"/>
        </w:rPr>
        <w:t>]</w:t>
      </w:r>
      <w:r>
        <w:rPr>
          <w:rFonts w:ascii="Times" w:hAnsi="Times"/>
        </w:rPr>
        <w:t xml:space="preserve"> </w:t>
      </w:r>
      <w:r w:rsidRPr="004E5E51">
        <w:rPr>
          <w:rFonts w:ascii="Times" w:hAnsi="Times"/>
          <w:b/>
        </w:rPr>
        <w:t>1</w:t>
      </w:r>
      <w:r>
        <w:rPr>
          <w:rFonts w:ascii="Times" w:hAnsi="Times"/>
          <w:b/>
        </w:rPr>
        <w:t>.1.2</w:t>
      </w:r>
      <w:r w:rsidRPr="004E5E51">
        <w:rPr>
          <w:rFonts w:ascii="Times" w:hAnsi="Times"/>
          <w:b/>
        </w:rPr>
        <w:t xml:space="preserve"> </w:t>
      </w:r>
      <w:ins w:id="276" w:author="Edgar Josué Malagón Montaña" w:date="2015-11-09T10:24:00Z">
        <w:r w:rsidR="00E4550A">
          <w:rPr>
            <w:rFonts w:ascii="Times" w:hAnsi="Times"/>
            <w:b/>
          </w:rPr>
          <w:t>El m</w:t>
        </w:r>
      </w:ins>
      <w:del w:id="277" w:author="Edgar Josué Malagón Montaña" w:date="2015-11-09T10:24:00Z">
        <w:r w:rsidDel="00E4550A">
          <w:rPr>
            <w:rFonts w:ascii="Times" w:hAnsi="Times"/>
            <w:b/>
          </w:rPr>
          <w:delText>M</w:delText>
        </w:r>
      </w:del>
      <w:r>
        <w:rPr>
          <w:rFonts w:ascii="Times" w:hAnsi="Times"/>
          <w:b/>
        </w:rPr>
        <w:t xml:space="preserve">áximo común divisor </w:t>
      </w:r>
      <w:del w:id="278" w:author="Edgar Josué Malagón Montaña" w:date="2015-11-09T10:24:00Z">
        <w:r w:rsidRPr="00EE5CCF" w:rsidDel="00E4550A">
          <w:rPr>
            <w:rFonts w:ascii="Times" w:hAnsi="Times"/>
            <w:b/>
            <w:highlight w:val="yellow"/>
          </w:rPr>
          <w:delText>entre</w:delText>
        </w:r>
      </w:del>
      <w:r>
        <w:rPr>
          <w:rFonts w:ascii="Times" w:hAnsi="Times"/>
          <w:b/>
        </w:rPr>
        <w:t xml:space="preserve"> </w:t>
      </w:r>
      <w:r w:rsidR="00EE5CCF">
        <w:rPr>
          <w:rFonts w:ascii="Times" w:hAnsi="Times"/>
          <w:b/>
        </w:rPr>
        <w:t xml:space="preserve">de </w:t>
      </w:r>
      <w:r>
        <w:rPr>
          <w:rFonts w:ascii="Times" w:hAnsi="Times"/>
          <w:b/>
        </w:rPr>
        <w:t>polinomios</w:t>
      </w:r>
    </w:p>
    <w:p w14:paraId="135F6419" w14:textId="77777777" w:rsidR="009F0D1E" w:rsidRDefault="009F0D1E" w:rsidP="00005818">
      <w:pPr>
        <w:tabs>
          <w:tab w:val="right" w:pos="8498"/>
        </w:tabs>
        <w:spacing w:after="0"/>
        <w:rPr>
          <w:rFonts w:ascii="Times" w:hAnsi="Times"/>
        </w:rPr>
      </w:pPr>
    </w:p>
    <w:p w14:paraId="4D8FCC7A" w14:textId="77777777" w:rsidR="009F0D1E" w:rsidRDefault="0034033C" w:rsidP="00005818">
      <w:pPr>
        <w:tabs>
          <w:tab w:val="right" w:pos="8498"/>
        </w:tabs>
        <w:spacing w:after="0"/>
        <w:rPr>
          <w:rFonts w:ascii="Times" w:hAnsi="Times"/>
        </w:rPr>
      </w:pPr>
      <w:r>
        <w:rPr>
          <w:rFonts w:ascii="Times" w:hAnsi="Times"/>
        </w:rPr>
        <w:t xml:space="preserve">Para hallar el </w:t>
      </w:r>
      <w:r w:rsidRPr="00AE79CE">
        <w:rPr>
          <w:rFonts w:ascii="Times" w:hAnsi="Times"/>
          <w:highlight w:val="yellow"/>
          <w:rPrChange w:id="279" w:author="Edgar Josué Malagón Montaña" w:date="2015-11-09T11:29:00Z">
            <w:rPr>
              <w:rFonts w:ascii="Times" w:hAnsi="Times"/>
            </w:rPr>
          </w:rPrChange>
        </w:rPr>
        <w:t>mcd</w:t>
      </w:r>
      <w:r>
        <w:rPr>
          <w:rFonts w:ascii="Times" w:hAnsi="Times"/>
        </w:rPr>
        <w:t xml:space="preserve"> entre dos o más polinomios, se factoriza cada uno de ellos y se y se multiplican los factores que sean comunes a todos los polinomios.</w:t>
      </w:r>
    </w:p>
    <w:p w14:paraId="20A44368" w14:textId="77777777" w:rsidR="0034033C" w:rsidRDefault="0034033C" w:rsidP="00005818">
      <w:pPr>
        <w:tabs>
          <w:tab w:val="right" w:pos="8498"/>
        </w:tabs>
        <w:spacing w:after="0"/>
        <w:rPr>
          <w:rFonts w:ascii="Times" w:hAnsi="Times"/>
        </w:rPr>
      </w:pPr>
    </w:p>
    <w:p w14:paraId="58BAB383" w14:textId="77777777" w:rsidR="00005818" w:rsidRDefault="00005818" w:rsidP="00005818">
      <w:pPr>
        <w:tabs>
          <w:tab w:val="right" w:pos="8498"/>
        </w:tabs>
        <w:spacing w:after="0"/>
        <w:rPr>
          <w:rFonts w:ascii="Times" w:hAnsi="Times"/>
        </w:rPr>
      </w:pPr>
      <w:r>
        <w:rPr>
          <w:rFonts w:ascii="Times" w:hAnsi="Times"/>
        </w:rPr>
        <w:t>Miremos algunos ejemplos</w:t>
      </w:r>
      <w:ins w:id="280" w:author="Edgar Josué Malagón Montaña" w:date="2015-11-09T11:29:00Z">
        <w:r w:rsidR="00AE79CE">
          <w:rPr>
            <w:rFonts w:ascii="Times" w:hAnsi="Times"/>
          </w:rPr>
          <w:t>.</w:t>
        </w:r>
      </w:ins>
    </w:p>
    <w:p w14:paraId="0D85946A" w14:textId="77777777" w:rsidR="00005818" w:rsidRDefault="00005818" w:rsidP="00005818">
      <w:pPr>
        <w:tabs>
          <w:tab w:val="right" w:pos="8498"/>
        </w:tabs>
        <w:spacing w:after="0"/>
        <w:rPr>
          <w:rFonts w:ascii="Times" w:hAnsi="Times"/>
        </w:rPr>
      </w:pPr>
    </w:p>
    <w:p w14:paraId="589B6898" w14:textId="77777777" w:rsidR="00FA78C4" w:rsidRDefault="0034033C" w:rsidP="00FA78C4">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Hallar el </w:t>
      </w:r>
      <w:r w:rsidRPr="00AE79CE">
        <w:rPr>
          <w:rFonts w:ascii="Times" w:eastAsiaTheme="minorEastAsia" w:hAnsi="Times"/>
          <w:highlight w:val="yellow"/>
          <w:rPrChange w:id="281" w:author="Edgar Josué Malagón Montaña" w:date="2015-11-09T11:30:00Z">
            <w:rPr>
              <w:rFonts w:ascii="Times" w:eastAsiaTheme="minorEastAsia" w:hAnsi="Times"/>
            </w:rPr>
          </w:rPrChange>
        </w:rPr>
        <w:t>mcd</w:t>
      </w:r>
      <w:r>
        <w:rPr>
          <w:rFonts w:ascii="Times" w:eastAsiaTheme="minorEastAsia" w:hAnsi="Times"/>
        </w:rPr>
        <w:t xml:space="preserve"> entre</w:t>
      </w:r>
      <w:del w:id="282" w:author="Edgar Josué Malagón Montaña" w:date="2015-11-09T11:30:00Z">
        <w:r w:rsidDel="00AE79CE">
          <w:rPr>
            <w:rFonts w:ascii="Times" w:eastAsiaTheme="minorEastAsia" w:hAnsi="Times"/>
          </w:rPr>
          <w:delText xml:space="preserve"> </w:delText>
        </w:r>
      </w:del>
      <w:r>
        <w:rPr>
          <w:rFonts w:ascii="Times" w:eastAsiaTheme="minorEastAsia" w:hAnsi="Times"/>
        </w:rPr>
        <w:t xml:space="preserve"> </w:t>
      </w:r>
      <m:oMath>
        <m:r>
          <w:rPr>
            <w:rFonts w:ascii="Cambria Math" w:eastAsiaTheme="minorEastAsia" w:hAnsi="Cambria Math"/>
            <w:highlight w:val="yellow"/>
            <w:rPrChange w:id="283" w:author="Edgar Josué Malagón Montaña" w:date="2015-11-09T11:30:00Z">
              <w:rPr>
                <w:rFonts w:ascii="Cambria Math" w:eastAsiaTheme="minorEastAsia" w:hAnsi="Cambria Math"/>
              </w:rPr>
            </w:rPrChange>
          </w:rPr>
          <m:t>4</m:t>
        </m:r>
        <m:sSup>
          <m:sSupPr>
            <m:ctrlPr>
              <w:rPr>
                <w:rFonts w:ascii="Cambria Math" w:eastAsiaTheme="minorEastAsia" w:hAnsi="Cambria Math"/>
                <w:i/>
                <w:highlight w:val="yellow"/>
                <w:rPrChange w:id="284" w:author="Edgar Josué Malagón Montaña" w:date="2015-11-09T11:30:00Z">
                  <w:rPr>
                    <w:rFonts w:ascii="Cambria Math" w:eastAsiaTheme="minorEastAsia" w:hAnsi="Cambria Math"/>
                    <w:i/>
                  </w:rPr>
                </w:rPrChange>
              </w:rPr>
            </m:ctrlPr>
          </m:sSupPr>
          <m:e>
            <m:r>
              <w:rPr>
                <w:rFonts w:ascii="Cambria Math" w:eastAsiaTheme="minorEastAsia" w:hAnsi="Cambria Math"/>
                <w:highlight w:val="yellow"/>
                <w:rPrChange w:id="285" w:author="Edgar Josué Malagón Montaña" w:date="2015-11-09T11:30:00Z">
                  <w:rPr>
                    <w:rFonts w:ascii="Cambria Math" w:eastAsiaTheme="minorEastAsia" w:hAnsi="Cambria Math"/>
                  </w:rPr>
                </w:rPrChange>
              </w:rPr>
              <m:t>x</m:t>
            </m:r>
          </m:e>
          <m:sup>
            <m:r>
              <w:rPr>
                <w:rFonts w:ascii="Cambria Math" w:eastAsiaTheme="minorEastAsia" w:hAnsi="Cambria Math"/>
                <w:highlight w:val="yellow"/>
                <w:rPrChange w:id="286" w:author="Edgar Josué Malagón Montaña" w:date="2015-11-09T11:30:00Z">
                  <w:rPr>
                    <w:rFonts w:ascii="Cambria Math" w:eastAsiaTheme="minorEastAsia" w:hAnsi="Cambria Math"/>
                  </w:rPr>
                </w:rPrChange>
              </w:rPr>
              <m:t>4</m:t>
            </m:r>
          </m:sup>
        </m:sSup>
        <m:r>
          <w:rPr>
            <w:rFonts w:ascii="Cambria Math" w:eastAsiaTheme="minorEastAsia" w:hAnsi="Cambria Math"/>
            <w:highlight w:val="yellow"/>
            <w:rPrChange w:id="287" w:author="Edgar Josué Malagón Montaña" w:date="2015-11-09T11:30:00Z">
              <w:rPr>
                <w:rFonts w:ascii="Cambria Math" w:eastAsiaTheme="minorEastAsia" w:hAnsi="Cambria Math"/>
              </w:rPr>
            </w:rPrChange>
          </w:rPr>
          <m:t>+2</m:t>
        </m:r>
        <m:sSup>
          <m:sSupPr>
            <m:ctrlPr>
              <w:rPr>
                <w:rFonts w:ascii="Cambria Math" w:eastAsiaTheme="minorEastAsia" w:hAnsi="Cambria Math"/>
                <w:i/>
                <w:highlight w:val="yellow"/>
                <w:rPrChange w:id="288" w:author="Edgar Josué Malagón Montaña" w:date="2015-11-09T11:30:00Z">
                  <w:rPr>
                    <w:rFonts w:ascii="Cambria Math" w:eastAsiaTheme="minorEastAsia" w:hAnsi="Cambria Math"/>
                    <w:i/>
                  </w:rPr>
                </w:rPrChange>
              </w:rPr>
            </m:ctrlPr>
          </m:sSupPr>
          <m:e>
            <m:r>
              <w:rPr>
                <w:rFonts w:ascii="Cambria Math" w:eastAsiaTheme="minorEastAsia" w:hAnsi="Cambria Math"/>
                <w:highlight w:val="yellow"/>
                <w:rPrChange w:id="289" w:author="Edgar Josué Malagón Montaña" w:date="2015-11-09T11:30:00Z">
                  <w:rPr>
                    <w:rFonts w:ascii="Cambria Math" w:eastAsiaTheme="minorEastAsia" w:hAnsi="Cambria Math"/>
                  </w:rPr>
                </w:rPrChange>
              </w:rPr>
              <m:t>x</m:t>
            </m:r>
          </m:e>
          <m:sup>
            <m:r>
              <w:rPr>
                <w:rFonts w:ascii="Cambria Math" w:eastAsiaTheme="minorEastAsia" w:hAnsi="Cambria Math"/>
                <w:highlight w:val="yellow"/>
                <w:rPrChange w:id="290" w:author="Edgar Josué Malagón Montaña" w:date="2015-11-09T11:30:00Z">
                  <w:rPr>
                    <w:rFonts w:ascii="Cambria Math" w:eastAsiaTheme="minorEastAsia" w:hAnsi="Cambria Math"/>
                  </w:rPr>
                </w:rPrChange>
              </w:rPr>
              <m:t>3</m:t>
            </m:r>
          </m:sup>
        </m:sSup>
        <m:r>
          <w:rPr>
            <w:rFonts w:ascii="Cambria Math" w:eastAsiaTheme="minorEastAsia" w:hAnsi="Cambria Math"/>
            <w:highlight w:val="yellow"/>
            <w:rPrChange w:id="291" w:author="Edgar Josué Malagón Montaña" w:date="2015-11-09T11:30:00Z">
              <w:rPr>
                <w:rFonts w:ascii="Cambria Math" w:eastAsiaTheme="minorEastAsia" w:hAnsi="Cambria Math"/>
              </w:rPr>
            </w:rPrChange>
          </w:rPr>
          <m:t>y</m:t>
        </m:r>
      </m:oMath>
      <w:r w:rsidR="00FA78C4" w:rsidRPr="00AE79CE">
        <w:rPr>
          <w:rFonts w:ascii="Times" w:eastAsiaTheme="minorEastAsia" w:hAnsi="Times"/>
          <w:highlight w:val="yellow"/>
          <w:rPrChange w:id="292" w:author="Edgar Josué Malagón Montaña" w:date="2015-11-09T11:30:00Z">
            <w:rPr>
              <w:rFonts w:ascii="Times" w:eastAsiaTheme="minorEastAsia" w:hAnsi="Times"/>
            </w:rPr>
          </w:rPrChange>
        </w:rPr>
        <w:t xml:space="preserve"> y </w:t>
      </w:r>
      <m:oMath>
        <m:r>
          <w:rPr>
            <w:rFonts w:ascii="Cambria Math" w:eastAsiaTheme="minorEastAsia" w:hAnsi="Cambria Math"/>
            <w:highlight w:val="yellow"/>
            <w:rPrChange w:id="293" w:author="Edgar Josué Malagón Montaña" w:date="2015-11-09T11:30:00Z">
              <w:rPr>
                <w:rFonts w:ascii="Cambria Math" w:eastAsiaTheme="minorEastAsia" w:hAnsi="Cambria Math"/>
              </w:rPr>
            </w:rPrChange>
          </w:rPr>
          <m:t>16</m:t>
        </m:r>
        <m:sSup>
          <m:sSupPr>
            <m:ctrlPr>
              <w:rPr>
                <w:rFonts w:ascii="Cambria Math" w:eastAsiaTheme="minorEastAsia" w:hAnsi="Cambria Math"/>
                <w:i/>
                <w:highlight w:val="yellow"/>
                <w:rPrChange w:id="294" w:author="Edgar Josué Malagón Montaña" w:date="2015-11-09T11:30:00Z">
                  <w:rPr>
                    <w:rFonts w:ascii="Cambria Math" w:eastAsiaTheme="minorEastAsia" w:hAnsi="Cambria Math"/>
                    <w:i/>
                  </w:rPr>
                </w:rPrChange>
              </w:rPr>
            </m:ctrlPr>
          </m:sSupPr>
          <m:e>
            <m:r>
              <w:rPr>
                <w:rFonts w:ascii="Cambria Math" w:eastAsiaTheme="minorEastAsia" w:hAnsi="Cambria Math"/>
                <w:highlight w:val="yellow"/>
                <w:rPrChange w:id="295" w:author="Edgar Josué Malagón Montaña" w:date="2015-11-09T11:30:00Z">
                  <w:rPr>
                    <w:rFonts w:ascii="Cambria Math" w:eastAsiaTheme="minorEastAsia" w:hAnsi="Cambria Math"/>
                  </w:rPr>
                </w:rPrChange>
              </w:rPr>
              <m:t>x</m:t>
            </m:r>
          </m:e>
          <m:sup>
            <m:r>
              <w:rPr>
                <w:rFonts w:ascii="Cambria Math" w:eastAsiaTheme="minorEastAsia" w:hAnsi="Cambria Math"/>
                <w:highlight w:val="yellow"/>
                <w:rPrChange w:id="296" w:author="Edgar Josué Malagón Montaña" w:date="2015-11-09T11:30:00Z">
                  <w:rPr>
                    <w:rFonts w:ascii="Cambria Math" w:eastAsiaTheme="minorEastAsia" w:hAnsi="Cambria Math"/>
                  </w:rPr>
                </w:rPrChange>
              </w:rPr>
              <m:t>4</m:t>
            </m:r>
          </m:sup>
        </m:sSup>
        <m:r>
          <w:rPr>
            <w:rFonts w:ascii="Cambria Math" w:eastAsiaTheme="minorEastAsia" w:hAnsi="Cambria Math"/>
            <w:highlight w:val="yellow"/>
            <w:rPrChange w:id="297" w:author="Edgar Josué Malagón Montaña" w:date="2015-11-09T11:30:00Z">
              <w:rPr>
                <w:rFonts w:ascii="Cambria Math" w:eastAsiaTheme="minorEastAsia" w:hAnsi="Cambria Math"/>
              </w:rPr>
            </w:rPrChange>
          </w:rPr>
          <m:t>-4</m:t>
        </m:r>
        <m:sSup>
          <m:sSupPr>
            <m:ctrlPr>
              <w:rPr>
                <w:rFonts w:ascii="Cambria Math" w:eastAsiaTheme="minorEastAsia" w:hAnsi="Cambria Math"/>
                <w:i/>
                <w:highlight w:val="yellow"/>
                <w:rPrChange w:id="298" w:author="Edgar Josué Malagón Montaña" w:date="2015-11-09T11:30:00Z">
                  <w:rPr>
                    <w:rFonts w:ascii="Cambria Math" w:eastAsiaTheme="minorEastAsia" w:hAnsi="Cambria Math"/>
                    <w:i/>
                  </w:rPr>
                </w:rPrChange>
              </w:rPr>
            </m:ctrlPr>
          </m:sSupPr>
          <m:e>
            <m:r>
              <w:rPr>
                <w:rFonts w:ascii="Cambria Math" w:eastAsiaTheme="minorEastAsia" w:hAnsi="Cambria Math"/>
                <w:highlight w:val="yellow"/>
                <w:rPrChange w:id="299" w:author="Edgar Josué Malagón Montaña" w:date="2015-11-09T11:30:00Z">
                  <w:rPr>
                    <w:rFonts w:ascii="Cambria Math" w:eastAsiaTheme="minorEastAsia" w:hAnsi="Cambria Math"/>
                  </w:rPr>
                </w:rPrChange>
              </w:rPr>
              <m:t>x</m:t>
            </m:r>
          </m:e>
          <m:sup>
            <m:r>
              <w:rPr>
                <w:rFonts w:ascii="Cambria Math" w:eastAsiaTheme="minorEastAsia" w:hAnsi="Cambria Math"/>
                <w:highlight w:val="yellow"/>
                <w:rPrChange w:id="300" w:author="Edgar Josué Malagón Montaña" w:date="2015-11-09T11:30:00Z">
                  <w:rPr>
                    <w:rFonts w:ascii="Cambria Math" w:eastAsiaTheme="minorEastAsia" w:hAnsi="Cambria Math"/>
                  </w:rPr>
                </w:rPrChange>
              </w:rPr>
              <m:t>4</m:t>
            </m:r>
          </m:sup>
        </m:sSup>
        <m:sSup>
          <m:sSupPr>
            <m:ctrlPr>
              <w:rPr>
                <w:rFonts w:ascii="Cambria Math" w:eastAsiaTheme="minorEastAsia" w:hAnsi="Cambria Math"/>
                <w:i/>
                <w:highlight w:val="yellow"/>
                <w:rPrChange w:id="301" w:author="Edgar Josué Malagón Montaña" w:date="2015-11-09T11:30:00Z">
                  <w:rPr>
                    <w:rFonts w:ascii="Cambria Math" w:eastAsiaTheme="minorEastAsia" w:hAnsi="Cambria Math"/>
                    <w:i/>
                  </w:rPr>
                </w:rPrChange>
              </w:rPr>
            </m:ctrlPr>
          </m:sSupPr>
          <m:e>
            <m:r>
              <w:rPr>
                <w:rFonts w:ascii="Cambria Math" w:eastAsiaTheme="minorEastAsia" w:hAnsi="Cambria Math"/>
                <w:highlight w:val="yellow"/>
                <w:rPrChange w:id="302" w:author="Edgar Josué Malagón Montaña" w:date="2015-11-09T11:30:00Z">
                  <w:rPr>
                    <w:rFonts w:ascii="Cambria Math" w:eastAsiaTheme="minorEastAsia" w:hAnsi="Cambria Math"/>
                  </w:rPr>
                </w:rPrChange>
              </w:rPr>
              <m:t>y</m:t>
            </m:r>
          </m:e>
          <m:sup>
            <m:r>
              <w:rPr>
                <w:rFonts w:ascii="Cambria Math" w:eastAsiaTheme="minorEastAsia" w:hAnsi="Cambria Math"/>
                <w:highlight w:val="yellow"/>
                <w:rPrChange w:id="303" w:author="Edgar Josué Malagón Montaña" w:date="2015-11-09T11:30:00Z">
                  <w:rPr>
                    <w:rFonts w:ascii="Cambria Math" w:eastAsiaTheme="minorEastAsia" w:hAnsi="Cambria Math"/>
                  </w:rPr>
                </w:rPrChange>
              </w:rPr>
              <m:t>2</m:t>
            </m:r>
          </m:sup>
        </m:sSup>
      </m:oMath>
    </w:p>
    <w:p w14:paraId="5D087100" w14:textId="77777777" w:rsidR="00FA78C4" w:rsidRDefault="00FA78C4" w:rsidP="00FA78C4">
      <w:pPr>
        <w:pStyle w:val="Prrafodelista"/>
        <w:tabs>
          <w:tab w:val="right" w:pos="8498"/>
        </w:tabs>
        <w:spacing w:after="0"/>
        <w:rPr>
          <w:rFonts w:ascii="Times" w:eastAsiaTheme="minorEastAsia" w:hAnsi="Times"/>
        </w:rPr>
      </w:pPr>
      <w:r>
        <w:rPr>
          <w:rFonts w:ascii="Times" w:eastAsiaTheme="minorEastAsia" w:hAnsi="Times"/>
        </w:rPr>
        <w:t>Factorizando cada expresión tenemos:</w:t>
      </w:r>
    </w:p>
    <w:p w14:paraId="27E3E86A" w14:textId="77777777" w:rsidR="00FA78C4" w:rsidRDefault="00E4550A" w:rsidP="00FA78C4">
      <w:pPr>
        <w:pStyle w:val="Prrafodelista"/>
        <w:tabs>
          <w:tab w:val="right" w:pos="8498"/>
        </w:tabs>
        <w:spacing w:after="0"/>
        <w:rPr>
          <w:rFonts w:ascii="Times" w:eastAsiaTheme="minorEastAsia" w:hAnsi="Times"/>
        </w:rPr>
      </w:pPr>
      <m:oMath>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(2x+y)</m:t>
        </m:r>
      </m:oMath>
      <w:r w:rsidR="00FA78C4">
        <w:rPr>
          <w:rFonts w:ascii="Times" w:eastAsiaTheme="minorEastAsia" w:hAnsi="Times"/>
        </w:rPr>
        <w:t xml:space="preserve"> </w:t>
      </w:r>
      <w:r w:rsidR="002B1660">
        <w:rPr>
          <w:rFonts w:ascii="Times" w:eastAsiaTheme="minorEastAsia" w:hAnsi="Times"/>
        </w:rPr>
        <w:t>Factor</w:t>
      </w:r>
      <w:r w:rsidR="00FA78C4">
        <w:rPr>
          <w:rFonts w:ascii="Times" w:eastAsiaTheme="minorEastAsia" w:hAnsi="Times"/>
        </w:rPr>
        <w:t xml:space="preserve"> común</w:t>
      </w:r>
    </w:p>
    <w:p w14:paraId="6D57F50F" w14:textId="77777777" w:rsidR="00FA78C4" w:rsidRDefault="00FA78C4" w:rsidP="00FA78C4">
      <w:pPr>
        <w:pStyle w:val="Prrafodelista"/>
        <w:tabs>
          <w:tab w:val="right" w:pos="8498"/>
        </w:tabs>
        <w:spacing w:after="0"/>
        <w:rPr>
          <w:rFonts w:ascii="Times" w:eastAsiaTheme="minorEastAsia" w:hAnsi="Times"/>
        </w:rPr>
      </w:pP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(2x-y)(2x+y)</m:t>
        </m:r>
      </m:oMath>
      <w:r>
        <w:rPr>
          <w:rFonts w:ascii="Times" w:eastAsiaTheme="minorEastAsia" w:hAnsi="Times"/>
        </w:rPr>
        <w:t xml:space="preserve"> </w:t>
      </w:r>
      <w:del w:id="304" w:author="Edgar Josué Malagón Montaña" w:date="2015-11-09T11:30:00Z">
        <w:r w:rsidDel="00AE79CE">
          <w:rPr>
            <w:rFonts w:ascii="Times" w:eastAsiaTheme="minorEastAsia" w:hAnsi="Times"/>
          </w:rPr>
          <w:delText>factor</w:delText>
        </w:r>
      </w:del>
      <w:ins w:id="305" w:author="Edgar Josué Malagón Montaña" w:date="2015-11-09T11:30:00Z">
        <w:r w:rsidR="00AE79CE">
          <w:rPr>
            <w:rFonts w:ascii="Times" w:eastAsiaTheme="minorEastAsia" w:hAnsi="Times"/>
          </w:rPr>
          <w:t>Factor</w:t>
        </w:r>
      </w:ins>
      <w:r>
        <w:rPr>
          <w:rFonts w:ascii="Times" w:eastAsiaTheme="minorEastAsia" w:hAnsi="Times"/>
        </w:rPr>
        <w:t xml:space="preserve"> común y diferencia de cuadrados</w:t>
      </w:r>
      <w:commentRangeStart w:id="306"/>
      <w:ins w:id="307" w:author="Edgar Josué Malagón Montaña" w:date="2015-11-09T11:30:00Z">
        <w:r w:rsidR="00AE79CE">
          <w:rPr>
            <w:rFonts w:ascii="Times" w:eastAsiaTheme="minorEastAsia" w:hAnsi="Times"/>
          </w:rPr>
          <w:t>.</w:t>
        </w:r>
        <w:commentRangeEnd w:id="306"/>
        <w:r w:rsidR="00AE79CE">
          <w:rPr>
            <w:rStyle w:val="Refdecomentario"/>
          </w:rPr>
          <w:commentReference w:id="306"/>
        </w:r>
      </w:ins>
    </w:p>
    <w:p w14:paraId="62613662" w14:textId="77777777" w:rsidR="002B1660" w:rsidRDefault="002B1660" w:rsidP="00FA78C4">
      <w:pPr>
        <w:pStyle w:val="Prrafodelista"/>
        <w:tabs>
          <w:tab w:val="right" w:pos="8498"/>
        </w:tabs>
        <w:spacing w:after="0"/>
        <w:rPr>
          <w:rFonts w:ascii="Times" w:eastAsiaTheme="minorEastAsia" w:hAnsi="Times"/>
        </w:rPr>
      </w:pPr>
      <w:r w:rsidRPr="002B1660">
        <w:rPr>
          <w:rFonts w:ascii="Times" w:eastAsiaTheme="minorEastAsia" w:hAnsi="Times"/>
        </w:rPr>
        <w:t xml:space="preserve">Los términos comunes en cada polinomio son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ascii="Times" w:eastAsiaTheme="minorEastAsia" w:hAnsi="Times"/>
        </w:rPr>
        <w:t xml:space="preserve"> y </w:t>
      </w:r>
      <m:oMath>
        <m:r>
          <w:rPr>
            <w:rFonts w:ascii="Cambria Math" w:eastAsiaTheme="minorEastAsia" w:hAnsi="Cambria Math"/>
          </w:rPr>
          <m:t>(2x+y)</m:t>
        </m:r>
      </m:oMath>
      <w:r>
        <w:rPr>
          <w:rFonts w:ascii="Times" w:eastAsiaTheme="minorEastAsia" w:hAnsi="Times"/>
        </w:rPr>
        <w:t xml:space="preserve"> luego</w:t>
      </w:r>
      <w:ins w:id="308" w:author="Edgar Josué Malagón Montaña" w:date="2015-11-09T11:30:00Z">
        <w:r w:rsidR="00AE79CE">
          <w:rPr>
            <w:rFonts w:ascii="Times" w:eastAsiaTheme="minorEastAsia" w:hAnsi="Times"/>
          </w:rPr>
          <w:t>:</w:t>
        </w:r>
      </w:ins>
      <w:r>
        <w:rPr>
          <w:rFonts w:ascii="Times" w:eastAsiaTheme="minorEastAsia" w:hAnsi="Times"/>
        </w:rPr>
        <w:t xml:space="preserve"> </w:t>
      </w:r>
    </w:p>
    <w:p w14:paraId="46704A35" w14:textId="77777777" w:rsidR="002B1660" w:rsidRDefault="002B1660" w:rsidP="00FA78C4">
      <w:pPr>
        <w:pStyle w:val="Prrafodelista"/>
        <w:tabs>
          <w:tab w:val="right" w:pos="8498"/>
        </w:tabs>
        <w:spacing w:after="0"/>
        <w:rPr>
          <w:rFonts w:ascii="Times" w:eastAsiaTheme="minorEastAsia" w:hAnsi="Times"/>
        </w:rPr>
      </w:pPr>
    </w:p>
    <w:p w14:paraId="5CDBAFB7" w14:textId="77777777" w:rsidR="002B1660" w:rsidRPr="002B1660" w:rsidRDefault="002B1660" w:rsidP="002B1660">
      <w:pPr>
        <w:pStyle w:val="Prrafodelista"/>
        <w:tabs>
          <w:tab w:val="right" w:pos="8498"/>
        </w:tabs>
        <w:spacing w:after="0"/>
        <w:jc w:val="center"/>
        <w:rPr>
          <w:rFonts w:ascii="Times" w:eastAsiaTheme="minorEastAsia" w:hAnsi="Times"/>
          <w:b/>
        </w:rPr>
      </w:pPr>
      <w:r w:rsidRPr="00AE79CE">
        <w:rPr>
          <w:rFonts w:ascii="Times" w:eastAsiaTheme="minorEastAsia" w:hAnsi="Times"/>
          <w:b/>
          <w:highlight w:val="yellow"/>
          <w:rPrChange w:id="309" w:author="Edgar Josué Malagón Montaña" w:date="2015-11-09T11:31:00Z">
            <w:rPr>
              <w:rFonts w:ascii="Times" w:eastAsiaTheme="minorEastAsia" w:hAnsi="Times"/>
              <w:b/>
            </w:rPr>
          </w:rPrChange>
        </w:rPr>
        <w:t xml:space="preserve">mcd </w:t>
      </w:r>
      <m:oMath>
        <m:d>
          <m:dPr>
            <m:ctrlPr>
              <w:rPr>
                <w:rFonts w:ascii="Cambria Math" w:eastAsiaTheme="minorEastAsia" w:hAnsi="Cambria Math"/>
                <w:b/>
                <w:i/>
                <w:highlight w:val="yellow"/>
                <w:rPrChange w:id="310" w:author="Edgar Josué Malagón Montaña" w:date="2015-11-09T11:31:00Z">
                  <w:rPr>
                    <w:rFonts w:ascii="Cambria Math" w:eastAsiaTheme="minorEastAsia" w:hAnsi="Cambria Math"/>
                    <w:b/>
                    <w:i/>
                  </w:rPr>
                </w:rPrChange>
              </w:rPr>
            </m:ctrlPr>
          </m:dPr>
          <m:e>
            <m:r>
              <m:rPr>
                <m:sty m:val="bi"/>
              </m:rPr>
              <w:rPr>
                <w:rFonts w:ascii="Cambria Math" w:eastAsiaTheme="minorEastAsia" w:hAnsi="Cambria Math"/>
                <w:highlight w:val="yellow"/>
                <w:rPrChange w:id="311" w:author="Edgar Josué Malagón Montaña" w:date="2015-11-09T11:31:00Z">
                  <w:rPr>
                    <w:rFonts w:ascii="Cambria Math" w:eastAsiaTheme="minorEastAsia" w:hAnsi="Cambria Math"/>
                  </w:rPr>
                </w:rPrChange>
              </w:rPr>
              <m:t>4</m:t>
            </m:r>
            <m:sSup>
              <m:sSupPr>
                <m:ctrlPr>
                  <w:rPr>
                    <w:rFonts w:ascii="Cambria Math" w:eastAsiaTheme="minorEastAsia" w:hAnsi="Cambria Math"/>
                    <w:b/>
                    <w:i/>
                    <w:highlight w:val="yellow"/>
                    <w:rPrChange w:id="312"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313"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314" w:author="Edgar Josué Malagón Montaña" w:date="2015-11-09T11:31:00Z">
                      <w:rPr>
                        <w:rFonts w:ascii="Cambria Math" w:eastAsiaTheme="minorEastAsia" w:hAnsi="Cambria Math"/>
                      </w:rPr>
                    </w:rPrChange>
                  </w:rPr>
                  <m:t>4</m:t>
                </m:r>
              </m:sup>
            </m:sSup>
            <m:r>
              <m:rPr>
                <m:sty m:val="bi"/>
              </m:rPr>
              <w:rPr>
                <w:rFonts w:ascii="Cambria Math" w:eastAsiaTheme="minorEastAsia" w:hAnsi="Cambria Math"/>
                <w:highlight w:val="yellow"/>
                <w:rPrChange w:id="315" w:author="Edgar Josué Malagón Montaña" w:date="2015-11-09T11:31:00Z">
                  <w:rPr>
                    <w:rFonts w:ascii="Cambria Math" w:eastAsiaTheme="minorEastAsia" w:hAnsi="Cambria Math"/>
                  </w:rPr>
                </w:rPrChange>
              </w:rPr>
              <m:t>+2</m:t>
            </m:r>
            <m:sSup>
              <m:sSupPr>
                <m:ctrlPr>
                  <w:rPr>
                    <w:rFonts w:ascii="Cambria Math" w:eastAsiaTheme="minorEastAsia" w:hAnsi="Cambria Math"/>
                    <w:b/>
                    <w:i/>
                    <w:highlight w:val="yellow"/>
                    <w:rPrChange w:id="316"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317"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318" w:author="Edgar Josué Malagón Montaña" w:date="2015-11-09T11:31:00Z">
                      <w:rPr>
                        <w:rFonts w:ascii="Cambria Math" w:eastAsiaTheme="minorEastAsia" w:hAnsi="Cambria Math"/>
                      </w:rPr>
                    </w:rPrChange>
                  </w:rPr>
                  <m:t>3</m:t>
                </m:r>
              </m:sup>
            </m:sSup>
            <m:r>
              <m:rPr>
                <m:sty m:val="bi"/>
              </m:rPr>
              <w:rPr>
                <w:rFonts w:ascii="Cambria Math" w:eastAsiaTheme="minorEastAsia" w:hAnsi="Cambria Math"/>
                <w:highlight w:val="yellow"/>
                <w:rPrChange w:id="319" w:author="Edgar Josué Malagón Montaña" w:date="2015-11-09T11:31:00Z">
                  <w:rPr>
                    <w:rFonts w:ascii="Cambria Math" w:eastAsiaTheme="minorEastAsia" w:hAnsi="Cambria Math"/>
                  </w:rPr>
                </w:rPrChange>
              </w:rPr>
              <m:t>y 16</m:t>
            </m:r>
            <m:sSup>
              <m:sSupPr>
                <m:ctrlPr>
                  <w:rPr>
                    <w:rFonts w:ascii="Cambria Math" w:eastAsiaTheme="minorEastAsia" w:hAnsi="Cambria Math"/>
                    <w:b/>
                    <w:i/>
                    <w:highlight w:val="yellow"/>
                    <w:rPrChange w:id="320"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321"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322" w:author="Edgar Josué Malagón Montaña" w:date="2015-11-09T11:31:00Z">
                      <w:rPr>
                        <w:rFonts w:ascii="Cambria Math" w:eastAsiaTheme="minorEastAsia" w:hAnsi="Cambria Math"/>
                      </w:rPr>
                    </w:rPrChange>
                  </w:rPr>
                  <m:t>4</m:t>
                </m:r>
              </m:sup>
            </m:sSup>
            <m:r>
              <m:rPr>
                <m:sty m:val="bi"/>
              </m:rPr>
              <w:rPr>
                <w:rFonts w:ascii="Cambria Math" w:eastAsiaTheme="minorEastAsia" w:hAnsi="Cambria Math"/>
                <w:highlight w:val="yellow"/>
                <w:rPrChange w:id="323" w:author="Edgar Josué Malagón Montaña" w:date="2015-11-09T11:31:00Z">
                  <w:rPr>
                    <w:rFonts w:ascii="Cambria Math" w:eastAsiaTheme="minorEastAsia" w:hAnsi="Cambria Math"/>
                  </w:rPr>
                </w:rPrChange>
              </w:rPr>
              <m:t>-4</m:t>
            </m:r>
            <m:sSup>
              <m:sSupPr>
                <m:ctrlPr>
                  <w:rPr>
                    <w:rFonts w:ascii="Cambria Math" w:eastAsiaTheme="minorEastAsia" w:hAnsi="Cambria Math"/>
                    <w:b/>
                    <w:i/>
                    <w:highlight w:val="yellow"/>
                    <w:rPrChange w:id="324"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325"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326" w:author="Edgar Josué Malagón Montaña" w:date="2015-11-09T11:31:00Z">
                      <w:rPr>
                        <w:rFonts w:ascii="Cambria Math" w:eastAsiaTheme="minorEastAsia" w:hAnsi="Cambria Math"/>
                      </w:rPr>
                    </w:rPrChange>
                  </w:rPr>
                  <m:t>4</m:t>
                </m:r>
              </m:sup>
            </m:sSup>
            <m:sSup>
              <m:sSupPr>
                <m:ctrlPr>
                  <w:rPr>
                    <w:rFonts w:ascii="Cambria Math" w:eastAsiaTheme="minorEastAsia" w:hAnsi="Cambria Math"/>
                    <w:b/>
                    <w:i/>
                    <w:highlight w:val="yellow"/>
                    <w:rPrChange w:id="327"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328" w:author="Edgar Josué Malagón Montaña" w:date="2015-11-09T11:31:00Z">
                      <w:rPr>
                        <w:rFonts w:ascii="Cambria Math" w:eastAsiaTheme="minorEastAsia" w:hAnsi="Cambria Math"/>
                      </w:rPr>
                    </w:rPrChange>
                  </w:rPr>
                  <m:t>y</m:t>
                </m:r>
              </m:e>
              <m:sup>
                <m:r>
                  <m:rPr>
                    <m:sty m:val="bi"/>
                  </m:rPr>
                  <w:rPr>
                    <w:rFonts w:ascii="Cambria Math" w:eastAsiaTheme="minorEastAsia" w:hAnsi="Cambria Math"/>
                    <w:highlight w:val="yellow"/>
                    <w:rPrChange w:id="329" w:author="Edgar Josué Malagón Montaña" w:date="2015-11-09T11:31:00Z">
                      <w:rPr>
                        <w:rFonts w:ascii="Cambria Math" w:eastAsiaTheme="minorEastAsia" w:hAnsi="Cambria Math"/>
                      </w:rPr>
                    </w:rPrChange>
                  </w:rPr>
                  <m:t>2</m:t>
                </m:r>
              </m:sup>
            </m:sSup>
          </m:e>
        </m:d>
        <m:r>
          <m:rPr>
            <m:sty m:val="bi"/>
          </m:rPr>
          <w:rPr>
            <w:rFonts w:ascii="Cambria Math" w:eastAsiaTheme="minorEastAsia" w:hAnsi="Cambria Math"/>
            <w:highlight w:val="yellow"/>
            <w:rPrChange w:id="330" w:author="Edgar Josué Malagón Montaña" w:date="2015-11-09T11:31:00Z">
              <w:rPr>
                <w:rFonts w:ascii="Cambria Math" w:eastAsiaTheme="minorEastAsia" w:hAnsi="Cambria Math"/>
              </w:rPr>
            </w:rPrChange>
          </w:rPr>
          <m:t>= 2</m:t>
        </m:r>
        <m:sSup>
          <m:sSupPr>
            <m:ctrlPr>
              <w:rPr>
                <w:rFonts w:ascii="Cambria Math" w:eastAsiaTheme="minorEastAsia" w:hAnsi="Cambria Math"/>
                <w:b/>
                <w:i/>
                <w:highlight w:val="yellow"/>
                <w:rPrChange w:id="331"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332"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333" w:author="Edgar Josué Malagón Montaña" w:date="2015-11-09T11:31:00Z">
                  <w:rPr>
                    <w:rFonts w:ascii="Cambria Math" w:eastAsiaTheme="minorEastAsia" w:hAnsi="Cambria Math"/>
                  </w:rPr>
                </w:rPrChange>
              </w:rPr>
              <m:t>3</m:t>
            </m:r>
          </m:sup>
        </m:sSup>
        <m:r>
          <m:rPr>
            <m:sty m:val="bi"/>
          </m:rPr>
          <w:rPr>
            <w:rFonts w:ascii="Cambria Math" w:eastAsiaTheme="minorEastAsia" w:hAnsi="Cambria Math"/>
            <w:highlight w:val="yellow"/>
            <w:rPrChange w:id="334" w:author="Edgar Josué Malagón Montaña" w:date="2015-11-09T11:31:00Z">
              <w:rPr>
                <w:rFonts w:ascii="Cambria Math" w:eastAsiaTheme="minorEastAsia" w:hAnsi="Cambria Math"/>
              </w:rPr>
            </w:rPrChange>
          </w:rPr>
          <m:t>(2</m:t>
        </m:r>
        <m:r>
          <m:rPr>
            <m:sty m:val="bi"/>
          </m:rPr>
          <w:rPr>
            <w:rFonts w:ascii="Cambria Math" w:eastAsiaTheme="minorEastAsia" w:hAnsi="Cambria Math"/>
            <w:highlight w:val="yellow"/>
            <w:rPrChange w:id="335" w:author="Edgar Josué Malagón Montaña" w:date="2015-11-09T11:31:00Z">
              <w:rPr>
                <w:rFonts w:ascii="Cambria Math" w:eastAsiaTheme="minorEastAsia" w:hAnsi="Cambria Math"/>
              </w:rPr>
            </w:rPrChange>
          </w:rPr>
          <m:t>x+y)</m:t>
        </m:r>
      </m:oMath>
    </w:p>
    <w:p w14:paraId="72F0DEDD" w14:textId="77777777" w:rsidR="00FA78C4" w:rsidRDefault="00FA78C4" w:rsidP="00FA78C4">
      <w:pPr>
        <w:pStyle w:val="Prrafodelista"/>
        <w:tabs>
          <w:tab w:val="right" w:pos="8498"/>
        </w:tabs>
        <w:spacing w:after="0"/>
        <w:rPr>
          <w:rFonts w:ascii="Times" w:eastAsiaTheme="minorEastAsia" w:hAnsi="Times"/>
        </w:rPr>
      </w:pPr>
    </w:p>
    <w:p w14:paraId="1DA2A6E5" w14:textId="77777777" w:rsidR="00005818" w:rsidRDefault="002B1660" w:rsidP="00005818">
      <w:pPr>
        <w:pStyle w:val="Prrafodelista"/>
        <w:numPr>
          <w:ilvl w:val="0"/>
          <w:numId w:val="3"/>
        </w:numPr>
        <w:tabs>
          <w:tab w:val="right" w:pos="8498"/>
        </w:tabs>
        <w:spacing w:after="0"/>
        <w:rPr>
          <w:rFonts w:ascii="Times" w:eastAsiaTheme="minorEastAsia" w:hAnsi="Times"/>
        </w:rPr>
      </w:pPr>
      <w:r>
        <w:rPr>
          <w:rFonts w:ascii="Times" w:eastAsiaTheme="minorEastAsia" w:hAnsi="Times"/>
        </w:rPr>
        <w:t xml:space="preserve">Hallar el mcd de </w:t>
      </w:r>
      <m:oMath>
        <m:r>
          <w:rPr>
            <w:rFonts w:ascii="Cambria Math" w:eastAsiaTheme="minorEastAsia" w:hAnsi="Cambria Math"/>
            <w:highlight w:val="yellow"/>
            <w:rPrChange w:id="336" w:author="Edgar Josué Malagón Montaña" w:date="2015-11-09T11:31:00Z">
              <w:rPr>
                <w:rFonts w:ascii="Cambria Math" w:eastAsiaTheme="minorEastAsia" w:hAnsi="Cambria Math"/>
              </w:rPr>
            </w:rPrChange>
          </w:rPr>
          <m:t>9</m:t>
        </m:r>
        <m:sSup>
          <m:sSupPr>
            <m:ctrlPr>
              <w:rPr>
                <w:rFonts w:ascii="Cambria Math" w:eastAsiaTheme="minorEastAsia" w:hAnsi="Cambria Math"/>
                <w:i/>
                <w:highlight w:val="yellow"/>
                <w:rPrChange w:id="337"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38"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39"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40" w:author="Edgar Josué Malagón Montaña" w:date="2015-11-09T11:31:00Z">
              <w:rPr>
                <w:rFonts w:ascii="Cambria Math" w:eastAsiaTheme="minorEastAsia" w:hAnsi="Cambria Math"/>
              </w:rPr>
            </w:rPrChange>
          </w:rPr>
          <m:t>-36</m:t>
        </m:r>
      </m:oMath>
      <w:r w:rsidRPr="00AE79CE">
        <w:rPr>
          <w:rFonts w:ascii="Times" w:eastAsiaTheme="minorEastAsia" w:hAnsi="Times"/>
          <w:highlight w:val="yellow"/>
          <w:rPrChange w:id="341" w:author="Edgar Josué Malagón Montaña" w:date="2015-11-09T11:31:00Z">
            <w:rPr>
              <w:rFonts w:ascii="Times" w:eastAsiaTheme="minorEastAsia" w:hAnsi="Times"/>
            </w:rPr>
          </w:rPrChange>
        </w:rPr>
        <w:t xml:space="preserve">, </w:t>
      </w:r>
      <m:oMath>
        <m:r>
          <w:rPr>
            <w:rFonts w:ascii="Cambria Math" w:eastAsiaTheme="minorEastAsia" w:hAnsi="Cambria Math"/>
            <w:highlight w:val="yellow"/>
            <w:rPrChange w:id="342" w:author="Edgar Josué Malagón Montaña" w:date="2015-11-09T11:31:00Z">
              <w:rPr>
                <w:rFonts w:ascii="Cambria Math" w:eastAsiaTheme="minorEastAsia" w:hAnsi="Cambria Math"/>
              </w:rPr>
            </w:rPrChange>
          </w:rPr>
          <m:t>9</m:t>
        </m:r>
        <m:sSup>
          <m:sSupPr>
            <m:ctrlPr>
              <w:rPr>
                <w:rFonts w:ascii="Cambria Math" w:eastAsiaTheme="minorEastAsia" w:hAnsi="Cambria Math"/>
                <w:i/>
                <w:highlight w:val="yellow"/>
                <w:rPrChange w:id="343"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44"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45"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46" w:author="Edgar Josué Malagón Montaña" w:date="2015-11-09T11:31:00Z">
              <w:rPr>
                <w:rFonts w:ascii="Cambria Math" w:eastAsiaTheme="minorEastAsia" w:hAnsi="Cambria Math"/>
              </w:rPr>
            </w:rPrChange>
          </w:rPr>
          <m:t>-9x-54</m:t>
        </m:r>
      </m:oMath>
      <w:r w:rsidRPr="00AE79CE">
        <w:rPr>
          <w:rFonts w:ascii="Times" w:eastAsiaTheme="minorEastAsia" w:hAnsi="Times"/>
          <w:highlight w:val="yellow"/>
          <w:rPrChange w:id="347" w:author="Edgar Josué Malagón Montaña" w:date="2015-11-09T11:31:00Z">
            <w:rPr>
              <w:rFonts w:ascii="Times" w:eastAsiaTheme="minorEastAsia" w:hAnsi="Times"/>
            </w:rPr>
          </w:rPrChange>
        </w:rPr>
        <w:t xml:space="preserve"> y </w:t>
      </w:r>
      <m:oMath>
        <m:r>
          <w:rPr>
            <w:rFonts w:ascii="Cambria Math" w:eastAsiaTheme="minorEastAsia" w:hAnsi="Cambria Math"/>
            <w:highlight w:val="yellow"/>
            <w:rPrChange w:id="348" w:author="Edgar Josué Malagón Montaña" w:date="2015-11-09T11:31:00Z">
              <w:rPr>
                <w:rFonts w:ascii="Cambria Math" w:eastAsiaTheme="minorEastAsia" w:hAnsi="Cambria Math"/>
              </w:rPr>
            </w:rPrChange>
          </w:rPr>
          <m:t>9</m:t>
        </m:r>
        <m:sSup>
          <m:sSupPr>
            <m:ctrlPr>
              <w:rPr>
                <w:rFonts w:ascii="Cambria Math" w:eastAsiaTheme="minorEastAsia" w:hAnsi="Cambria Math"/>
                <w:i/>
                <w:highlight w:val="yellow"/>
                <w:rPrChange w:id="349"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50"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51"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52" w:author="Edgar Josué Malagón Montaña" w:date="2015-11-09T11:31:00Z">
              <w:rPr>
                <w:rFonts w:ascii="Cambria Math" w:eastAsiaTheme="minorEastAsia" w:hAnsi="Cambria Math"/>
              </w:rPr>
            </w:rPrChange>
          </w:rPr>
          <m:t>+36x+36</m:t>
        </m:r>
      </m:oMath>
    </w:p>
    <w:p w14:paraId="03E9542B" w14:textId="77777777" w:rsidR="002B1660" w:rsidRDefault="002B1660" w:rsidP="002B1660">
      <w:pPr>
        <w:pStyle w:val="Prrafodelista"/>
        <w:tabs>
          <w:tab w:val="right" w:pos="8498"/>
        </w:tabs>
        <w:spacing w:after="0"/>
        <w:rPr>
          <w:rFonts w:ascii="Times" w:eastAsiaTheme="minorEastAsia" w:hAnsi="Times"/>
        </w:rPr>
      </w:pPr>
      <w:r>
        <w:rPr>
          <w:rFonts w:ascii="Times" w:eastAsiaTheme="minorEastAsia" w:hAnsi="Times"/>
        </w:rPr>
        <w:t>Factorizando cada expresión tenemos</w:t>
      </w:r>
    </w:p>
    <w:p w14:paraId="294EB935" w14:textId="77777777" w:rsidR="002B1660" w:rsidRPr="00AE79CE" w:rsidRDefault="002B1660" w:rsidP="002B1660">
      <w:pPr>
        <w:pStyle w:val="Prrafodelista"/>
        <w:tabs>
          <w:tab w:val="right" w:pos="8498"/>
        </w:tabs>
        <w:spacing w:after="0"/>
        <w:rPr>
          <w:rFonts w:ascii="Times" w:eastAsiaTheme="minorEastAsia" w:hAnsi="Times"/>
          <w:highlight w:val="yellow"/>
          <w:rPrChange w:id="353" w:author="Edgar Josué Malagón Montaña" w:date="2015-11-09T11:31:00Z">
            <w:rPr>
              <w:rFonts w:ascii="Times" w:eastAsiaTheme="minorEastAsia" w:hAnsi="Times"/>
            </w:rPr>
          </w:rPrChange>
        </w:rPr>
      </w:pPr>
      <m:oMathPara>
        <m:oMathParaPr>
          <m:jc m:val="left"/>
        </m:oMathParaPr>
        <m:oMath>
          <m:r>
            <w:rPr>
              <w:rFonts w:ascii="Cambria Math" w:eastAsiaTheme="minorEastAsia" w:hAnsi="Cambria Math"/>
              <w:highlight w:val="yellow"/>
              <w:rPrChange w:id="354" w:author="Edgar Josué Malagón Montaña" w:date="2015-11-09T11:31:00Z">
                <w:rPr>
                  <w:rFonts w:ascii="Cambria Math" w:eastAsiaTheme="minorEastAsia" w:hAnsi="Cambria Math"/>
                </w:rPr>
              </w:rPrChange>
            </w:rPr>
            <m:t>9</m:t>
          </m:r>
          <m:sSup>
            <m:sSupPr>
              <m:ctrlPr>
                <w:rPr>
                  <w:rFonts w:ascii="Cambria Math" w:eastAsiaTheme="minorEastAsia" w:hAnsi="Cambria Math"/>
                  <w:i/>
                  <w:highlight w:val="yellow"/>
                  <w:rPrChange w:id="355"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56"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57"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58" w:author="Edgar Josué Malagón Montaña" w:date="2015-11-09T11:31:00Z">
                <w:rPr>
                  <w:rFonts w:ascii="Cambria Math" w:eastAsiaTheme="minorEastAsia" w:hAnsi="Cambria Math"/>
                </w:rPr>
              </w:rPrChange>
            </w:rPr>
            <m:t>-36=9</m:t>
          </m:r>
          <m:d>
            <m:dPr>
              <m:ctrlPr>
                <w:rPr>
                  <w:rFonts w:ascii="Cambria Math" w:eastAsiaTheme="minorEastAsia" w:hAnsi="Cambria Math"/>
                  <w:i/>
                  <w:highlight w:val="yellow"/>
                  <w:rPrChange w:id="359" w:author="Edgar Josué Malagón Montaña" w:date="2015-11-09T11:31:00Z">
                    <w:rPr>
                      <w:rFonts w:ascii="Cambria Math" w:eastAsiaTheme="minorEastAsia" w:hAnsi="Cambria Math"/>
                      <w:i/>
                    </w:rPr>
                  </w:rPrChange>
                </w:rPr>
              </m:ctrlPr>
            </m:dPr>
            <m:e>
              <m:sSup>
                <m:sSupPr>
                  <m:ctrlPr>
                    <w:rPr>
                      <w:rFonts w:ascii="Cambria Math" w:eastAsiaTheme="minorEastAsia" w:hAnsi="Cambria Math"/>
                      <w:i/>
                      <w:highlight w:val="yellow"/>
                      <w:rPrChange w:id="360"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61"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62"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63" w:author="Edgar Josué Malagón Montaña" w:date="2015-11-09T11:31:00Z">
                    <w:rPr>
                      <w:rFonts w:ascii="Cambria Math" w:eastAsiaTheme="minorEastAsia" w:hAnsi="Cambria Math"/>
                    </w:rPr>
                  </w:rPrChange>
                </w:rPr>
                <m:t>-4</m:t>
              </m:r>
            </m:e>
          </m:d>
          <m:r>
            <w:rPr>
              <w:rFonts w:ascii="Cambria Math" w:eastAsiaTheme="minorEastAsia" w:hAnsi="Cambria Math"/>
              <w:highlight w:val="yellow"/>
              <w:rPrChange w:id="364" w:author="Edgar Josué Malagón Montaña" w:date="2015-11-09T11:31:00Z">
                <w:rPr>
                  <w:rFonts w:ascii="Cambria Math" w:eastAsiaTheme="minorEastAsia" w:hAnsi="Cambria Math"/>
                </w:rPr>
              </w:rPrChange>
            </w:rPr>
            <m:t>=9(x-2)(x+2)</m:t>
          </m:r>
        </m:oMath>
      </m:oMathPara>
    </w:p>
    <w:p w14:paraId="4C23F9F3" w14:textId="77777777" w:rsidR="008A452C" w:rsidRPr="00AE79CE" w:rsidRDefault="008A452C" w:rsidP="002B1660">
      <w:pPr>
        <w:pStyle w:val="Prrafodelista"/>
        <w:tabs>
          <w:tab w:val="right" w:pos="8498"/>
        </w:tabs>
        <w:spacing w:after="0"/>
        <w:rPr>
          <w:rFonts w:ascii="Times" w:eastAsiaTheme="minorEastAsia" w:hAnsi="Times"/>
          <w:highlight w:val="yellow"/>
          <w:rPrChange w:id="365" w:author="Edgar Josué Malagón Montaña" w:date="2015-11-09T11:31:00Z">
            <w:rPr>
              <w:rFonts w:ascii="Times" w:eastAsiaTheme="minorEastAsia" w:hAnsi="Times"/>
            </w:rPr>
          </w:rPrChange>
        </w:rPr>
      </w:pPr>
      <m:oMathPara>
        <m:oMathParaPr>
          <m:jc m:val="left"/>
        </m:oMathParaPr>
        <m:oMath>
          <m:r>
            <w:rPr>
              <w:rFonts w:ascii="Cambria Math" w:eastAsiaTheme="minorEastAsia" w:hAnsi="Cambria Math"/>
              <w:highlight w:val="yellow"/>
              <w:rPrChange w:id="366" w:author="Edgar Josué Malagón Montaña" w:date="2015-11-09T11:31:00Z">
                <w:rPr>
                  <w:rFonts w:ascii="Cambria Math" w:eastAsiaTheme="minorEastAsia" w:hAnsi="Cambria Math"/>
                </w:rPr>
              </w:rPrChange>
            </w:rPr>
            <w:lastRenderedPageBreak/>
            <m:t>9</m:t>
          </m:r>
          <m:sSup>
            <m:sSupPr>
              <m:ctrlPr>
                <w:rPr>
                  <w:rFonts w:ascii="Cambria Math" w:eastAsiaTheme="minorEastAsia" w:hAnsi="Cambria Math"/>
                  <w:i/>
                  <w:highlight w:val="yellow"/>
                  <w:rPrChange w:id="367"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68"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69"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70" w:author="Edgar Josué Malagón Montaña" w:date="2015-11-09T11:31:00Z">
                <w:rPr>
                  <w:rFonts w:ascii="Cambria Math" w:eastAsiaTheme="minorEastAsia" w:hAnsi="Cambria Math"/>
                </w:rPr>
              </w:rPrChange>
            </w:rPr>
            <m:t>-9x-36=9</m:t>
          </m:r>
          <m:d>
            <m:dPr>
              <m:ctrlPr>
                <w:rPr>
                  <w:rFonts w:ascii="Cambria Math" w:eastAsiaTheme="minorEastAsia" w:hAnsi="Cambria Math"/>
                  <w:i/>
                  <w:highlight w:val="yellow"/>
                  <w:rPrChange w:id="371" w:author="Edgar Josué Malagón Montaña" w:date="2015-11-09T11:31:00Z">
                    <w:rPr>
                      <w:rFonts w:ascii="Cambria Math" w:eastAsiaTheme="minorEastAsia" w:hAnsi="Cambria Math"/>
                      <w:i/>
                    </w:rPr>
                  </w:rPrChange>
                </w:rPr>
              </m:ctrlPr>
            </m:dPr>
            <m:e>
              <m:sSup>
                <m:sSupPr>
                  <m:ctrlPr>
                    <w:rPr>
                      <w:rFonts w:ascii="Cambria Math" w:eastAsiaTheme="minorEastAsia" w:hAnsi="Cambria Math"/>
                      <w:i/>
                      <w:highlight w:val="yellow"/>
                      <w:rPrChange w:id="372"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73"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74"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75" w:author="Edgar Josué Malagón Montaña" w:date="2015-11-09T11:31:00Z">
                    <w:rPr>
                      <w:rFonts w:ascii="Cambria Math" w:eastAsiaTheme="minorEastAsia" w:hAnsi="Cambria Math"/>
                    </w:rPr>
                  </w:rPrChange>
                </w:rPr>
                <m:t>-x-6</m:t>
              </m:r>
            </m:e>
          </m:d>
          <m:r>
            <w:rPr>
              <w:rFonts w:ascii="Cambria Math" w:eastAsiaTheme="minorEastAsia" w:hAnsi="Cambria Math"/>
              <w:highlight w:val="yellow"/>
              <w:rPrChange w:id="376" w:author="Edgar Josué Malagón Montaña" w:date="2015-11-09T11:31:00Z">
                <w:rPr>
                  <w:rFonts w:ascii="Cambria Math" w:eastAsiaTheme="minorEastAsia" w:hAnsi="Cambria Math"/>
                </w:rPr>
              </w:rPrChange>
            </w:rPr>
            <m:t>=9(x-3)(x+2)</m:t>
          </m:r>
        </m:oMath>
      </m:oMathPara>
    </w:p>
    <w:p w14:paraId="1B38B4FF" w14:textId="77777777" w:rsidR="008A452C" w:rsidRPr="00AE79CE" w:rsidRDefault="008A452C" w:rsidP="002B1660">
      <w:pPr>
        <w:pStyle w:val="Prrafodelista"/>
        <w:tabs>
          <w:tab w:val="right" w:pos="8498"/>
        </w:tabs>
        <w:spacing w:after="0"/>
        <w:rPr>
          <w:rFonts w:ascii="Times" w:eastAsiaTheme="minorEastAsia" w:hAnsi="Times"/>
          <w:highlight w:val="yellow"/>
          <w:rPrChange w:id="377" w:author="Edgar Josué Malagón Montaña" w:date="2015-11-09T11:31:00Z">
            <w:rPr>
              <w:rFonts w:ascii="Times" w:eastAsiaTheme="minorEastAsia" w:hAnsi="Times"/>
            </w:rPr>
          </w:rPrChange>
        </w:rPr>
      </w:pPr>
      <m:oMathPara>
        <m:oMathParaPr>
          <m:jc m:val="left"/>
        </m:oMathParaPr>
        <m:oMath>
          <m:r>
            <w:rPr>
              <w:rFonts w:ascii="Cambria Math" w:eastAsiaTheme="minorEastAsia" w:hAnsi="Cambria Math"/>
              <w:highlight w:val="yellow"/>
              <w:rPrChange w:id="378" w:author="Edgar Josué Malagón Montaña" w:date="2015-11-09T11:31:00Z">
                <w:rPr>
                  <w:rFonts w:ascii="Cambria Math" w:eastAsiaTheme="minorEastAsia" w:hAnsi="Cambria Math"/>
                </w:rPr>
              </w:rPrChange>
            </w:rPr>
            <m:t>9</m:t>
          </m:r>
          <m:sSup>
            <m:sSupPr>
              <m:ctrlPr>
                <w:rPr>
                  <w:rFonts w:ascii="Cambria Math" w:eastAsiaTheme="minorEastAsia" w:hAnsi="Cambria Math"/>
                  <w:i/>
                  <w:highlight w:val="yellow"/>
                  <w:rPrChange w:id="379"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80"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81"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82" w:author="Edgar Josué Malagón Montaña" w:date="2015-11-09T11:31:00Z">
                <w:rPr>
                  <w:rFonts w:ascii="Cambria Math" w:eastAsiaTheme="minorEastAsia" w:hAnsi="Cambria Math"/>
                </w:rPr>
              </w:rPrChange>
            </w:rPr>
            <m:t>+36x+36=9</m:t>
          </m:r>
          <m:d>
            <m:dPr>
              <m:ctrlPr>
                <w:rPr>
                  <w:rFonts w:ascii="Cambria Math" w:eastAsiaTheme="minorEastAsia" w:hAnsi="Cambria Math"/>
                  <w:i/>
                  <w:highlight w:val="yellow"/>
                  <w:rPrChange w:id="383" w:author="Edgar Josué Malagón Montaña" w:date="2015-11-09T11:31:00Z">
                    <w:rPr>
                      <w:rFonts w:ascii="Cambria Math" w:eastAsiaTheme="minorEastAsia" w:hAnsi="Cambria Math"/>
                      <w:i/>
                    </w:rPr>
                  </w:rPrChange>
                </w:rPr>
              </m:ctrlPr>
            </m:dPr>
            <m:e>
              <m:sSup>
                <m:sSupPr>
                  <m:ctrlPr>
                    <w:rPr>
                      <w:rFonts w:ascii="Cambria Math" w:eastAsiaTheme="minorEastAsia" w:hAnsi="Cambria Math"/>
                      <w:i/>
                      <w:highlight w:val="yellow"/>
                      <w:rPrChange w:id="384"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85" w:author="Edgar Josué Malagón Montaña" w:date="2015-11-09T11:31:00Z">
                        <w:rPr>
                          <w:rFonts w:ascii="Cambria Math" w:eastAsiaTheme="minorEastAsia" w:hAnsi="Cambria Math"/>
                        </w:rPr>
                      </w:rPrChange>
                    </w:rPr>
                    <m:t>x</m:t>
                  </m:r>
                </m:e>
                <m:sup>
                  <m:r>
                    <w:rPr>
                      <w:rFonts w:ascii="Cambria Math" w:eastAsiaTheme="minorEastAsia" w:hAnsi="Cambria Math"/>
                      <w:highlight w:val="yellow"/>
                      <w:rPrChange w:id="386" w:author="Edgar Josué Malagón Montaña" w:date="2015-11-09T11:31:00Z">
                        <w:rPr>
                          <w:rFonts w:ascii="Cambria Math" w:eastAsiaTheme="minorEastAsia" w:hAnsi="Cambria Math"/>
                        </w:rPr>
                      </w:rPrChange>
                    </w:rPr>
                    <m:t>2</m:t>
                  </m:r>
                </m:sup>
              </m:sSup>
              <m:r>
                <w:rPr>
                  <w:rFonts w:ascii="Cambria Math" w:eastAsiaTheme="minorEastAsia" w:hAnsi="Cambria Math"/>
                  <w:highlight w:val="yellow"/>
                  <w:rPrChange w:id="387" w:author="Edgar Josué Malagón Montaña" w:date="2015-11-09T11:31:00Z">
                    <w:rPr>
                      <w:rFonts w:ascii="Cambria Math" w:eastAsiaTheme="minorEastAsia" w:hAnsi="Cambria Math"/>
                    </w:rPr>
                  </w:rPrChange>
                </w:rPr>
                <m:t>+4x+4</m:t>
              </m:r>
            </m:e>
          </m:d>
          <m:r>
            <w:rPr>
              <w:rFonts w:ascii="Cambria Math" w:eastAsiaTheme="minorEastAsia" w:hAnsi="Cambria Math"/>
              <w:highlight w:val="yellow"/>
              <w:rPrChange w:id="388" w:author="Edgar Josué Malagón Montaña" w:date="2015-11-09T11:31:00Z">
                <w:rPr>
                  <w:rFonts w:ascii="Cambria Math" w:eastAsiaTheme="minorEastAsia" w:hAnsi="Cambria Math"/>
                </w:rPr>
              </w:rPrChange>
            </w:rPr>
            <m:t>=9</m:t>
          </m:r>
          <m:sSup>
            <m:sSupPr>
              <m:ctrlPr>
                <w:rPr>
                  <w:rFonts w:ascii="Cambria Math" w:eastAsiaTheme="minorEastAsia" w:hAnsi="Cambria Math"/>
                  <w:i/>
                  <w:highlight w:val="yellow"/>
                  <w:rPrChange w:id="389" w:author="Edgar Josué Malagón Montaña" w:date="2015-11-09T11:31:00Z">
                    <w:rPr>
                      <w:rFonts w:ascii="Cambria Math" w:eastAsiaTheme="minorEastAsia" w:hAnsi="Cambria Math"/>
                      <w:i/>
                    </w:rPr>
                  </w:rPrChange>
                </w:rPr>
              </m:ctrlPr>
            </m:sSupPr>
            <m:e>
              <m:r>
                <w:rPr>
                  <w:rFonts w:ascii="Cambria Math" w:eastAsiaTheme="minorEastAsia" w:hAnsi="Cambria Math"/>
                  <w:highlight w:val="yellow"/>
                  <w:rPrChange w:id="390" w:author="Edgar Josué Malagón Montaña" w:date="2015-11-09T11:31:00Z">
                    <w:rPr>
                      <w:rFonts w:ascii="Cambria Math" w:eastAsiaTheme="minorEastAsia" w:hAnsi="Cambria Math"/>
                    </w:rPr>
                  </w:rPrChange>
                </w:rPr>
                <m:t>(x+2)</m:t>
              </m:r>
            </m:e>
            <m:sup>
              <m:r>
                <w:rPr>
                  <w:rFonts w:ascii="Cambria Math" w:eastAsiaTheme="minorEastAsia" w:hAnsi="Cambria Math"/>
                  <w:highlight w:val="yellow"/>
                  <w:rPrChange w:id="391" w:author="Edgar Josué Malagón Montaña" w:date="2015-11-09T11:31:00Z">
                    <w:rPr>
                      <w:rFonts w:ascii="Cambria Math" w:eastAsiaTheme="minorEastAsia" w:hAnsi="Cambria Math"/>
                    </w:rPr>
                  </w:rPrChange>
                </w:rPr>
                <m:t>2</m:t>
              </m:r>
            </m:sup>
          </m:sSup>
        </m:oMath>
      </m:oMathPara>
    </w:p>
    <w:p w14:paraId="69846CAE" w14:textId="77777777" w:rsidR="008A452C" w:rsidRPr="00AE79CE" w:rsidRDefault="008A452C" w:rsidP="008A452C">
      <w:pPr>
        <w:pStyle w:val="Prrafodelista"/>
        <w:tabs>
          <w:tab w:val="right" w:pos="8498"/>
        </w:tabs>
        <w:spacing w:after="0"/>
        <w:rPr>
          <w:rFonts w:ascii="Times" w:eastAsiaTheme="minorEastAsia" w:hAnsi="Times"/>
          <w:highlight w:val="yellow"/>
          <w:rPrChange w:id="392" w:author="Edgar Josué Malagón Montaña" w:date="2015-11-09T11:31:00Z">
            <w:rPr>
              <w:rFonts w:ascii="Times" w:eastAsiaTheme="minorEastAsia" w:hAnsi="Times"/>
            </w:rPr>
          </w:rPrChange>
        </w:rPr>
      </w:pPr>
      <w:r w:rsidRPr="00AE79CE">
        <w:rPr>
          <w:rFonts w:ascii="Times" w:eastAsiaTheme="minorEastAsia" w:hAnsi="Times"/>
          <w:highlight w:val="yellow"/>
          <w:rPrChange w:id="393" w:author="Edgar Josué Malagón Montaña" w:date="2015-11-09T11:31:00Z">
            <w:rPr>
              <w:rFonts w:ascii="Times" w:eastAsiaTheme="minorEastAsia" w:hAnsi="Times"/>
            </w:rPr>
          </w:rPrChange>
        </w:rPr>
        <w:t xml:space="preserve">Los términos comunes en cada polinomio son 9 y </w:t>
      </w:r>
      <m:oMath>
        <m:d>
          <m:dPr>
            <m:ctrlPr>
              <w:rPr>
                <w:rFonts w:ascii="Cambria Math" w:eastAsiaTheme="minorEastAsia" w:hAnsi="Cambria Math"/>
                <w:i/>
                <w:highlight w:val="yellow"/>
                <w:rPrChange w:id="394" w:author="Edgar Josué Malagón Montaña" w:date="2015-11-09T11:31:00Z">
                  <w:rPr>
                    <w:rFonts w:ascii="Cambria Math" w:eastAsiaTheme="minorEastAsia" w:hAnsi="Cambria Math"/>
                    <w:i/>
                  </w:rPr>
                </w:rPrChange>
              </w:rPr>
            </m:ctrlPr>
          </m:dPr>
          <m:e>
            <m:r>
              <w:rPr>
                <w:rFonts w:ascii="Cambria Math" w:eastAsiaTheme="minorEastAsia" w:hAnsi="Cambria Math"/>
                <w:highlight w:val="yellow"/>
                <w:rPrChange w:id="395" w:author="Edgar Josué Malagón Montaña" w:date="2015-11-09T11:31:00Z">
                  <w:rPr>
                    <w:rFonts w:ascii="Cambria Math" w:eastAsiaTheme="minorEastAsia" w:hAnsi="Cambria Math"/>
                  </w:rPr>
                </w:rPrChange>
              </w:rPr>
              <m:t>x+2</m:t>
            </m:r>
          </m:e>
        </m:d>
      </m:oMath>
      <w:r w:rsidRPr="00AE79CE">
        <w:rPr>
          <w:rFonts w:ascii="Times" w:eastAsiaTheme="minorEastAsia" w:hAnsi="Times"/>
          <w:highlight w:val="yellow"/>
          <w:rPrChange w:id="396" w:author="Edgar Josué Malagón Montaña" w:date="2015-11-09T11:31:00Z">
            <w:rPr>
              <w:rFonts w:ascii="Times" w:eastAsiaTheme="minorEastAsia" w:hAnsi="Times"/>
            </w:rPr>
          </w:rPrChange>
        </w:rPr>
        <w:t xml:space="preserve">, luego </w:t>
      </w:r>
    </w:p>
    <w:p w14:paraId="184A4B72" w14:textId="77777777" w:rsidR="008A452C" w:rsidRPr="00AE79CE" w:rsidRDefault="008A452C" w:rsidP="008A452C">
      <w:pPr>
        <w:pStyle w:val="Prrafodelista"/>
        <w:tabs>
          <w:tab w:val="right" w:pos="8498"/>
        </w:tabs>
        <w:spacing w:after="0"/>
        <w:rPr>
          <w:rFonts w:ascii="Times" w:eastAsiaTheme="minorEastAsia" w:hAnsi="Times"/>
          <w:highlight w:val="yellow"/>
          <w:rPrChange w:id="397" w:author="Edgar Josué Malagón Montaña" w:date="2015-11-09T11:31:00Z">
            <w:rPr>
              <w:rFonts w:ascii="Times" w:eastAsiaTheme="minorEastAsia" w:hAnsi="Times"/>
            </w:rPr>
          </w:rPrChange>
        </w:rPr>
      </w:pPr>
    </w:p>
    <w:p w14:paraId="753D0E08" w14:textId="77777777" w:rsidR="008A452C" w:rsidRDefault="008A452C" w:rsidP="008A452C">
      <w:pPr>
        <w:pStyle w:val="Prrafodelista"/>
        <w:tabs>
          <w:tab w:val="right" w:pos="8498"/>
        </w:tabs>
        <w:spacing w:after="0"/>
        <w:jc w:val="center"/>
        <w:rPr>
          <w:rFonts w:ascii="Times" w:eastAsiaTheme="minorEastAsia" w:hAnsi="Times"/>
          <w:b/>
        </w:rPr>
      </w:pPr>
      <w:r w:rsidRPr="00AE79CE">
        <w:rPr>
          <w:rFonts w:ascii="Times" w:eastAsiaTheme="minorEastAsia" w:hAnsi="Times"/>
          <w:b/>
          <w:highlight w:val="yellow"/>
          <w:rPrChange w:id="398" w:author="Edgar Josué Malagón Montaña" w:date="2015-11-09T11:31:00Z">
            <w:rPr>
              <w:rFonts w:ascii="Times" w:eastAsiaTheme="minorEastAsia" w:hAnsi="Times"/>
              <w:b/>
            </w:rPr>
          </w:rPrChange>
        </w:rPr>
        <w:t xml:space="preserve">mcm </w:t>
      </w:r>
      <m:oMath>
        <m:d>
          <m:dPr>
            <m:ctrlPr>
              <w:rPr>
                <w:rFonts w:ascii="Cambria Math" w:eastAsiaTheme="minorEastAsia" w:hAnsi="Cambria Math"/>
                <w:b/>
                <w:i/>
                <w:highlight w:val="yellow"/>
                <w:rPrChange w:id="399" w:author="Edgar Josué Malagón Montaña" w:date="2015-11-09T11:31:00Z">
                  <w:rPr>
                    <w:rFonts w:ascii="Cambria Math" w:eastAsiaTheme="minorEastAsia" w:hAnsi="Cambria Math"/>
                    <w:b/>
                    <w:i/>
                  </w:rPr>
                </w:rPrChange>
              </w:rPr>
            </m:ctrlPr>
          </m:dPr>
          <m:e>
            <m:r>
              <m:rPr>
                <m:sty m:val="bi"/>
              </m:rPr>
              <w:rPr>
                <w:rFonts w:ascii="Cambria Math" w:eastAsiaTheme="minorEastAsia" w:hAnsi="Cambria Math"/>
                <w:highlight w:val="yellow"/>
                <w:rPrChange w:id="400" w:author="Edgar Josué Malagón Montaña" w:date="2015-11-09T11:31:00Z">
                  <w:rPr>
                    <w:rFonts w:ascii="Cambria Math" w:eastAsiaTheme="minorEastAsia" w:hAnsi="Cambria Math"/>
                  </w:rPr>
                </w:rPrChange>
              </w:rPr>
              <m:t>9</m:t>
            </m:r>
            <m:sSup>
              <m:sSupPr>
                <m:ctrlPr>
                  <w:rPr>
                    <w:rFonts w:ascii="Cambria Math" w:eastAsiaTheme="minorEastAsia" w:hAnsi="Cambria Math"/>
                    <w:b/>
                    <w:i/>
                    <w:highlight w:val="yellow"/>
                    <w:rPrChange w:id="401"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402"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403" w:author="Edgar Josué Malagón Montaña" w:date="2015-11-09T11:31:00Z">
                      <w:rPr>
                        <w:rFonts w:ascii="Cambria Math" w:eastAsiaTheme="minorEastAsia" w:hAnsi="Cambria Math"/>
                      </w:rPr>
                    </w:rPrChange>
                  </w:rPr>
                  <m:t>2</m:t>
                </m:r>
              </m:sup>
            </m:sSup>
            <m:r>
              <m:rPr>
                <m:sty m:val="bi"/>
              </m:rPr>
              <w:rPr>
                <w:rFonts w:ascii="Cambria Math" w:eastAsiaTheme="minorEastAsia" w:hAnsi="Cambria Math"/>
                <w:highlight w:val="yellow"/>
                <w:rPrChange w:id="404" w:author="Edgar Josué Malagón Montaña" w:date="2015-11-09T11:31:00Z">
                  <w:rPr>
                    <w:rFonts w:ascii="Cambria Math" w:eastAsiaTheme="minorEastAsia" w:hAnsi="Cambria Math"/>
                  </w:rPr>
                </w:rPrChange>
              </w:rPr>
              <m:t>-36, 9</m:t>
            </m:r>
            <m:sSup>
              <m:sSupPr>
                <m:ctrlPr>
                  <w:rPr>
                    <w:rFonts w:ascii="Cambria Math" w:eastAsiaTheme="minorEastAsia" w:hAnsi="Cambria Math"/>
                    <w:b/>
                    <w:i/>
                    <w:highlight w:val="yellow"/>
                    <w:rPrChange w:id="405"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406"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407" w:author="Edgar Josué Malagón Montaña" w:date="2015-11-09T11:31:00Z">
                      <w:rPr>
                        <w:rFonts w:ascii="Cambria Math" w:eastAsiaTheme="minorEastAsia" w:hAnsi="Cambria Math"/>
                      </w:rPr>
                    </w:rPrChange>
                  </w:rPr>
                  <m:t>2</m:t>
                </m:r>
              </m:sup>
            </m:sSup>
            <m:r>
              <m:rPr>
                <m:sty m:val="bi"/>
              </m:rPr>
              <w:rPr>
                <w:rFonts w:ascii="Cambria Math" w:eastAsiaTheme="minorEastAsia" w:hAnsi="Cambria Math"/>
                <w:highlight w:val="yellow"/>
                <w:rPrChange w:id="408" w:author="Edgar Josué Malagón Montaña" w:date="2015-11-09T11:31:00Z">
                  <w:rPr>
                    <w:rFonts w:ascii="Cambria Math" w:eastAsiaTheme="minorEastAsia" w:hAnsi="Cambria Math"/>
                  </w:rPr>
                </w:rPrChange>
              </w:rPr>
              <m:t>-9</m:t>
            </m:r>
            <m:r>
              <m:rPr>
                <m:sty m:val="bi"/>
              </m:rPr>
              <w:rPr>
                <w:rFonts w:ascii="Cambria Math" w:eastAsiaTheme="minorEastAsia" w:hAnsi="Cambria Math"/>
                <w:highlight w:val="yellow"/>
                <w:rPrChange w:id="409" w:author="Edgar Josué Malagón Montaña" w:date="2015-11-09T11:31:00Z">
                  <w:rPr>
                    <w:rFonts w:ascii="Cambria Math" w:eastAsiaTheme="minorEastAsia" w:hAnsi="Cambria Math"/>
                  </w:rPr>
                </w:rPrChange>
              </w:rPr>
              <m:t>x-54, 9</m:t>
            </m:r>
            <m:sSup>
              <m:sSupPr>
                <m:ctrlPr>
                  <w:rPr>
                    <w:rFonts w:ascii="Cambria Math" w:eastAsiaTheme="minorEastAsia" w:hAnsi="Cambria Math"/>
                    <w:b/>
                    <w:i/>
                    <w:highlight w:val="yellow"/>
                    <w:rPrChange w:id="410" w:author="Edgar Josué Malagón Montaña" w:date="2015-11-09T11:31:00Z">
                      <w:rPr>
                        <w:rFonts w:ascii="Cambria Math" w:eastAsiaTheme="minorEastAsia" w:hAnsi="Cambria Math"/>
                        <w:b/>
                        <w:i/>
                      </w:rPr>
                    </w:rPrChange>
                  </w:rPr>
                </m:ctrlPr>
              </m:sSupPr>
              <m:e>
                <m:r>
                  <m:rPr>
                    <m:sty m:val="bi"/>
                  </m:rPr>
                  <w:rPr>
                    <w:rFonts w:ascii="Cambria Math" w:eastAsiaTheme="minorEastAsia" w:hAnsi="Cambria Math"/>
                    <w:highlight w:val="yellow"/>
                    <w:rPrChange w:id="411" w:author="Edgar Josué Malagón Montaña" w:date="2015-11-09T11:31:00Z">
                      <w:rPr>
                        <w:rFonts w:ascii="Cambria Math" w:eastAsiaTheme="minorEastAsia" w:hAnsi="Cambria Math"/>
                      </w:rPr>
                    </w:rPrChange>
                  </w:rPr>
                  <m:t>x</m:t>
                </m:r>
              </m:e>
              <m:sup>
                <m:r>
                  <m:rPr>
                    <m:sty m:val="bi"/>
                  </m:rPr>
                  <w:rPr>
                    <w:rFonts w:ascii="Cambria Math" w:eastAsiaTheme="minorEastAsia" w:hAnsi="Cambria Math"/>
                    <w:highlight w:val="yellow"/>
                    <w:rPrChange w:id="412" w:author="Edgar Josué Malagón Montaña" w:date="2015-11-09T11:31:00Z">
                      <w:rPr>
                        <w:rFonts w:ascii="Cambria Math" w:eastAsiaTheme="minorEastAsia" w:hAnsi="Cambria Math"/>
                      </w:rPr>
                    </w:rPrChange>
                  </w:rPr>
                  <m:t>2</m:t>
                </m:r>
              </m:sup>
            </m:sSup>
            <m:r>
              <m:rPr>
                <m:sty m:val="bi"/>
              </m:rPr>
              <w:rPr>
                <w:rFonts w:ascii="Cambria Math" w:eastAsiaTheme="minorEastAsia" w:hAnsi="Cambria Math"/>
                <w:highlight w:val="yellow"/>
                <w:rPrChange w:id="413" w:author="Edgar Josué Malagón Montaña" w:date="2015-11-09T11:31:00Z">
                  <w:rPr>
                    <w:rFonts w:ascii="Cambria Math" w:eastAsiaTheme="minorEastAsia" w:hAnsi="Cambria Math"/>
                  </w:rPr>
                </w:rPrChange>
              </w:rPr>
              <m:t>+36</m:t>
            </m:r>
            <m:r>
              <m:rPr>
                <m:sty m:val="bi"/>
              </m:rPr>
              <w:rPr>
                <w:rFonts w:ascii="Cambria Math" w:eastAsiaTheme="minorEastAsia" w:hAnsi="Cambria Math"/>
                <w:highlight w:val="yellow"/>
                <w:rPrChange w:id="414" w:author="Edgar Josué Malagón Montaña" w:date="2015-11-09T11:31:00Z">
                  <w:rPr>
                    <w:rFonts w:ascii="Cambria Math" w:eastAsiaTheme="minorEastAsia" w:hAnsi="Cambria Math"/>
                  </w:rPr>
                </w:rPrChange>
              </w:rPr>
              <m:t>x+36</m:t>
            </m:r>
          </m:e>
        </m:d>
        <m:r>
          <m:rPr>
            <m:sty m:val="bi"/>
          </m:rPr>
          <w:rPr>
            <w:rFonts w:ascii="Cambria Math" w:eastAsiaTheme="minorEastAsia" w:hAnsi="Cambria Math"/>
            <w:highlight w:val="yellow"/>
            <w:rPrChange w:id="415" w:author="Edgar Josué Malagón Montaña" w:date="2015-11-09T11:31:00Z">
              <w:rPr>
                <w:rFonts w:ascii="Cambria Math" w:eastAsiaTheme="minorEastAsia" w:hAnsi="Cambria Math"/>
              </w:rPr>
            </w:rPrChange>
          </w:rPr>
          <m:t>=9(x+2</m:t>
        </m:r>
        <m:r>
          <m:rPr>
            <m:sty m:val="p"/>
          </m:rPr>
          <w:rPr>
            <w:rStyle w:val="Refdecomentario"/>
          </w:rPr>
          <w:commentReference w:id="416"/>
        </m:r>
        <m:r>
          <m:rPr>
            <m:sty m:val="bi"/>
          </m:rPr>
          <w:rPr>
            <w:rFonts w:ascii="Cambria Math" w:eastAsiaTheme="minorEastAsia" w:hAnsi="Cambria Math"/>
            <w:highlight w:val="yellow"/>
            <w:rPrChange w:id="417" w:author="Edgar Josué Malagón Montaña" w:date="2015-11-09T11:31:00Z">
              <w:rPr>
                <w:rFonts w:ascii="Cambria Math" w:eastAsiaTheme="minorEastAsia" w:hAnsi="Cambria Math"/>
              </w:rPr>
            </w:rPrChange>
          </w:rPr>
          <m:t>)</m:t>
        </m:r>
      </m:oMath>
    </w:p>
    <w:p w14:paraId="42503CE5" w14:textId="77777777" w:rsidR="00842DA2" w:rsidRDefault="00842DA2" w:rsidP="008A452C">
      <w:pPr>
        <w:pStyle w:val="Prrafodelista"/>
        <w:tabs>
          <w:tab w:val="right" w:pos="8498"/>
        </w:tabs>
        <w:spacing w:after="0"/>
        <w:jc w:val="center"/>
        <w:rPr>
          <w:ins w:id="418" w:author="Edgar Josué Malagón Montaña" w:date="2015-11-09T11:31:00Z"/>
          <w:rFonts w:ascii="Times" w:eastAsiaTheme="minorEastAsia" w:hAnsi="Times"/>
          <w:b/>
        </w:rPr>
      </w:pPr>
    </w:p>
    <w:p w14:paraId="1B3CFDED" w14:textId="77777777" w:rsidR="00AE79CE" w:rsidRDefault="00AE79CE" w:rsidP="008A452C">
      <w:pPr>
        <w:pStyle w:val="Prrafodelista"/>
        <w:tabs>
          <w:tab w:val="right" w:pos="8498"/>
        </w:tabs>
        <w:spacing w:after="0"/>
        <w:jc w:val="center"/>
        <w:rPr>
          <w:rFonts w:ascii="Times" w:eastAsiaTheme="minorEastAsia" w:hAnsi="Times"/>
          <w:b/>
        </w:rPr>
      </w:pPr>
    </w:p>
    <w:p w14:paraId="0DE633AF" w14:textId="77777777" w:rsidR="00842DA2" w:rsidRDefault="00842DA2" w:rsidP="008A452C">
      <w:pPr>
        <w:pStyle w:val="Prrafodelista"/>
        <w:tabs>
          <w:tab w:val="right" w:pos="8498"/>
        </w:tabs>
        <w:spacing w:after="0"/>
        <w:jc w:val="center"/>
        <w:rPr>
          <w:rFonts w:ascii="Times" w:eastAsiaTheme="minorEastAsia" w:hAnsi="Times"/>
          <w:b/>
        </w:rPr>
      </w:pPr>
    </w:p>
    <w:tbl>
      <w:tblPr>
        <w:tblStyle w:val="Tablaconcuadrcula"/>
        <w:tblW w:w="0" w:type="auto"/>
        <w:tblLook w:val="04A0" w:firstRow="1" w:lastRow="0" w:firstColumn="1" w:lastColumn="0" w:noHBand="0" w:noVBand="1"/>
      </w:tblPr>
      <w:tblGrid>
        <w:gridCol w:w="2467"/>
        <w:gridCol w:w="6361"/>
      </w:tblGrid>
      <w:tr w:rsidR="00842DA2" w:rsidRPr="005D1738" w14:paraId="2A61216A" w14:textId="77777777" w:rsidTr="001758C2">
        <w:tc>
          <w:tcPr>
            <w:tcW w:w="9033" w:type="dxa"/>
            <w:gridSpan w:val="2"/>
            <w:shd w:val="clear" w:color="auto" w:fill="000000" w:themeFill="text1"/>
          </w:tcPr>
          <w:p w14:paraId="53597818" w14:textId="77777777" w:rsidR="00842DA2" w:rsidRPr="005D1738" w:rsidRDefault="00842DA2"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DA2" w14:paraId="501AB663" w14:textId="77777777" w:rsidTr="001758C2">
        <w:tc>
          <w:tcPr>
            <w:tcW w:w="2518" w:type="dxa"/>
          </w:tcPr>
          <w:p w14:paraId="6B4B9A2D"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6692CE"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color w:val="000000"/>
              </w:rPr>
              <w:t>MA_</w:t>
            </w:r>
            <w:r w:rsidRPr="00EB3A4A">
              <w:rPr>
                <w:rFonts w:ascii="Times New Roman" w:hAnsi="Times New Roman" w:cs="Times New Roman"/>
                <w:color w:val="000000"/>
                <w:highlight w:val="yellow"/>
              </w:rPr>
              <w:t>G</w:t>
            </w:r>
            <w:r>
              <w:rPr>
                <w:rFonts w:ascii="Times New Roman" w:hAnsi="Times New Roman" w:cs="Times New Roman"/>
                <w:color w:val="000000"/>
              </w:rPr>
              <w:t>08_05_REC30</w:t>
            </w:r>
          </w:p>
        </w:tc>
      </w:tr>
      <w:tr w:rsidR="00842DA2" w14:paraId="427DCFBA" w14:textId="77777777" w:rsidTr="001758C2">
        <w:tc>
          <w:tcPr>
            <w:tcW w:w="2518" w:type="dxa"/>
          </w:tcPr>
          <w:p w14:paraId="2BD3CDBB" w14:textId="77777777" w:rsidR="00842DA2" w:rsidRDefault="00842DA2"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78849A2" w14:textId="77777777" w:rsidR="00842DA2" w:rsidRDefault="00842DA2" w:rsidP="001758C2">
            <w:pPr>
              <w:rPr>
                <w:rFonts w:ascii="Times New Roman" w:hAnsi="Times New Roman" w:cs="Times New Roman"/>
                <w:color w:val="000000"/>
              </w:rPr>
            </w:pPr>
            <w:r w:rsidRPr="00842DA2">
              <w:rPr>
                <w:rFonts w:ascii="Times New Roman" w:hAnsi="Times New Roman" w:cs="Times New Roman"/>
                <w:color w:val="000000"/>
              </w:rPr>
              <w:t>Determina el máximo común divisor de polinomios</w:t>
            </w:r>
          </w:p>
        </w:tc>
      </w:tr>
      <w:tr w:rsidR="00842DA2" w14:paraId="633281F5" w14:textId="77777777" w:rsidTr="001758C2">
        <w:tc>
          <w:tcPr>
            <w:tcW w:w="2518" w:type="dxa"/>
          </w:tcPr>
          <w:p w14:paraId="6F96E06B" w14:textId="77777777" w:rsidR="00842DA2" w:rsidRDefault="00842DA2"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A2C5E83" w14:textId="77777777" w:rsidR="00842DA2" w:rsidRDefault="00842DA2" w:rsidP="001758C2">
            <w:pPr>
              <w:rPr>
                <w:rFonts w:ascii="Times New Roman" w:hAnsi="Times New Roman" w:cs="Times New Roman"/>
                <w:color w:val="000000"/>
              </w:rPr>
            </w:pPr>
            <w:r w:rsidRPr="00842DA2">
              <w:rPr>
                <w:rFonts w:ascii="Times New Roman" w:hAnsi="Times New Roman" w:cs="Times New Roman"/>
                <w:color w:val="000000"/>
              </w:rPr>
              <w:t>Actividad para calcular el máximo común divisor de dos polinomios</w:t>
            </w:r>
          </w:p>
        </w:tc>
      </w:tr>
    </w:tbl>
    <w:p w14:paraId="23B080F4" w14:textId="77777777" w:rsidR="00842DA2" w:rsidRPr="008A452C" w:rsidRDefault="00842DA2" w:rsidP="008A452C">
      <w:pPr>
        <w:pStyle w:val="Prrafodelista"/>
        <w:tabs>
          <w:tab w:val="right" w:pos="8498"/>
        </w:tabs>
        <w:spacing w:after="0"/>
        <w:jc w:val="center"/>
        <w:rPr>
          <w:rFonts w:ascii="Times" w:eastAsiaTheme="minorEastAsia" w:hAnsi="Times"/>
          <w:b/>
        </w:rPr>
      </w:pPr>
    </w:p>
    <w:p w14:paraId="454FC82A" w14:textId="77777777" w:rsidR="00005818" w:rsidRDefault="00005818" w:rsidP="00005818">
      <w:pPr>
        <w:spacing w:after="0"/>
        <w:rPr>
          <w:rFonts w:ascii="Times" w:hAnsi="Times"/>
          <w:b/>
        </w:rPr>
      </w:pPr>
      <w:r w:rsidRPr="004E5E51">
        <w:rPr>
          <w:rFonts w:ascii="Times" w:hAnsi="Times"/>
          <w:highlight w:val="yellow"/>
        </w:rPr>
        <w:t>[SECCIÓN</w:t>
      </w:r>
      <w:r>
        <w:rPr>
          <w:rFonts w:ascii="Times" w:hAnsi="Times"/>
          <w:highlight w:val="yellow"/>
        </w:rPr>
        <w:t xml:space="preserve"> 2</w:t>
      </w:r>
      <w:r w:rsidR="00036BDF">
        <w:rPr>
          <w:rFonts w:ascii="Times" w:hAnsi="Times"/>
          <w:highlight w:val="yellow"/>
        </w:rPr>
        <w:t>]</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ins w:id="419" w:author="Edgar Josué Malagón Montaña" w:date="2015-11-09T10:24:00Z">
        <w:r w:rsidR="00E4550A">
          <w:rPr>
            <w:rFonts w:ascii="Times" w:hAnsi="Times"/>
            <w:b/>
          </w:rPr>
          <w:t xml:space="preserve">El </w:t>
        </w:r>
        <w:r w:rsidR="00E4550A">
          <w:rPr>
            <w:rFonts w:ascii="Times" w:hAnsi="Times"/>
            <w:b/>
            <w:highlight w:val="yellow"/>
          </w:rPr>
          <w:t>m</w:t>
        </w:r>
      </w:ins>
      <w:del w:id="420" w:author="Edgar Josué Malagón Montaña" w:date="2015-11-09T10:24:00Z">
        <w:r w:rsidR="0075795D" w:rsidRPr="00EE5CCF" w:rsidDel="00E4550A">
          <w:rPr>
            <w:rFonts w:ascii="Times" w:hAnsi="Times"/>
            <w:b/>
            <w:highlight w:val="yellow"/>
          </w:rPr>
          <w:delText>m</w:delText>
        </w:r>
      </w:del>
      <w:r w:rsidR="0075795D">
        <w:rPr>
          <w:rFonts w:ascii="Times" w:hAnsi="Times"/>
          <w:b/>
        </w:rPr>
        <w:t>ínimo común múltiplo</w:t>
      </w:r>
      <w:r w:rsidR="0022656D">
        <w:rPr>
          <w:rFonts w:ascii="Times" w:hAnsi="Times"/>
          <w:b/>
        </w:rPr>
        <w:t xml:space="preserve"> (</w:t>
      </w:r>
      <w:commentRangeStart w:id="421"/>
      <w:r w:rsidR="0022656D">
        <w:rPr>
          <w:rFonts w:ascii="Times" w:hAnsi="Times"/>
          <w:b/>
        </w:rPr>
        <w:t>m</w:t>
      </w:r>
      <w:ins w:id="422" w:author="Edgar Josué Malagón Montaña" w:date="2015-11-09T11:32:00Z">
        <w:r w:rsidR="00AE79CE">
          <w:rPr>
            <w:rFonts w:ascii="Times" w:hAnsi="Times"/>
            <w:b/>
          </w:rPr>
          <w:t>.</w:t>
        </w:r>
      </w:ins>
      <w:r w:rsidR="0022656D">
        <w:rPr>
          <w:rFonts w:ascii="Times" w:hAnsi="Times"/>
          <w:b/>
        </w:rPr>
        <w:t>c</w:t>
      </w:r>
      <w:ins w:id="423" w:author="Edgar Josué Malagón Montaña" w:date="2015-11-09T11:33:00Z">
        <w:r w:rsidR="00AE79CE">
          <w:rPr>
            <w:rFonts w:ascii="Times" w:hAnsi="Times"/>
            <w:b/>
          </w:rPr>
          <w:t>.</w:t>
        </w:r>
      </w:ins>
      <w:r w:rsidR="0022656D">
        <w:rPr>
          <w:rFonts w:ascii="Times" w:hAnsi="Times"/>
          <w:b/>
        </w:rPr>
        <w:t>m</w:t>
      </w:r>
      <w:ins w:id="424" w:author="Edgar Josué Malagón Montaña" w:date="2015-11-09T11:33:00Z">
        <w:r w:rsidR="00AE79CE">
          <w:rPr>
            <w:rFonts w:ascii="Times" w:hAnsi="Times"/>
            <w:b/>
          </w:rPr>
          <w:t>.</w:t>
        </w:r>
      </w:ins>
      <w:r w:rsidR="0022656D">
        <w:rPr>
          <w:rFonts w:ascii="Times" w:hAnsi="Times"/>
          <w:b/>
        </w:rPr>
        <w:t>)</w:t>
      </w:r>
      <w:commentRangeEnd w:id="421"/>
      <w:r w:rsidR="00AE79CE">
        <w:rPr>
          <w:rStyle w:val="Refdecomentario"/>
        </w:rPr>
        <w:commentReference w:id="421"/>
      </w:r>
    </w:p>
    <w:p w14:paraId="20BEBD97" w14:textId="77777777" w:rsidR="0074052D" w:rsidRDefault="0074052D" w:rsidP="00005818">
      <w:pPr>
        <w:spacing w:after="0"/>
        <w:rPr>
          <w:rFonts w:ascii="Times" w:hAnsi="Times"/>
          <w:b/>
        </w:rPr>
      </w:pPr>
    </w:p>
    <w:p w14:paraId="507C0486" w14:textId="77777777" w:rsidR="0074052D" w:rsidRPr="0074052D" w:rsidRDefault="0074052D" w:rsidP="00005818">
      <w:pPr>
        <w:spacing w:after="0"/>
        <w:rPr>
          <w:rFonts w:ascii="Times" w:hAnsi="Times"/>
        </w:rPr>
      </w:pPr>
      <w:commentRangeStart w:id="425"/>
      <w:r>
        <w:rPr>
          <w:rFonts w:ascii="Times" w:hAnsi="Times"/>
        </w:rPr>
        <w:t>El mínimo común múltiplo (m</w:t>
      </w:r>
      <w:ins w:id="426" w:author="Edgar Josué Malagón Montaña" w:date="2015-11-09T11:33:00Z">
        <w:r w:rsidR="00AE79CE">
          <w:rPr>
            <w:rFonts w:ascii="Times" w:hAnsi="Times"/>
          </w:rPr>
          <w:t>.</w:t>
        </w:r>
      </w:ins>
      <w:r>
        <w:rPr>
          <w:rFonts w:ascii="Times" w:hAnsi="Times"/>
        </w:rPr>
        <w:t>c</w:t>
      </w:r>
      <w:ins w:id="427" w:author="Edgar Josué Malagón Montaña" w:date="2015-11-09T11:33:00Z">
        <w:r w:rsidR="00AE79CE">
          <w:rPr>
            <w:rFonts w:ascii="Times" w:hAnsi="Times"/>
          </w:rPr>
          <w:t>.</w:t>
        </w:r>
      </w:ins>
      <w:r>
        <w:rPr>
          <w:rFonts w:ascii="Times" w:hAnsi="Times"/>
        </w:rPr>
        <w:t xml:space="preserve">m) es el menor número que es múltiplo común entre dos cantidades, se </w:t>
      </w:r>
      <w:commentRangeEnd w:id="425"/>
      <w:r w:rsidR="00AE79CE">
        <w:rPr>
          <w:rStyle w:val="Refdecomentario"/>
        </w:rPr>
        <w:commentReference w:id="425"/>
      </w:r>
      <w:r>
        <w:rPr>
          <w:rFonts w:ascii="Times" w:hAnsi="Times"/>
        </w:rPr>
        <w:t>halla haciendo descomposición en factores primos de los números y se toman las cantidades comunes y no comunes con mayor exponente</w:t>
      </w:r>
      <w:r w:rsidR="00EC40B6">
        <w:rPr>
          <w:rFonts w:ascii="Times" w:hAnsi="Times"/>
        </w:rPr>
        <w:t>.</w:t>
      </w:r>
      <w:r>
        <w:rPr>
          <w:rFonts w:ascii="Times" w:hAnsi="Times"/>
        </w:rPr>
        <w:t xml:space="preserve"> </w:t>
      </w:r>
    </w:p>
    <w:p w14:paraId="40C66B23" w14:textId="77777777" w:rsidR="00005818" w:rsidRDefault="00005818" w:rsidP="00005818">
      <w:pPr>
        <w:spacing w:after="0"/>
        <w:rPr>
          <w:rFonts w:ascii="Times" w:hAnsi="Times"/>
          <w:b/>
        </w:rPr>
      </w:pPr>
    </w:p>
    <w:p w14:paraId="1708EB1E" w14:textId="77777777" w:rsidR="0022656D" w:rsidRDefault="0022656D" w:rsidP="0022656D">
      <w:pPr>
        <w:spacing w:after="0"/>
        <w:rPr>
          <w:rFonts w:ascii="Times" w:hAnsi="Times"/>
          <w:b/>
        </w:rPr>
      </w:pPr>
      <w:r w:rsidRPr="004E5E51">
        <w:rPr>
          <w:rFonts w:ascii="Times" w:hAnsi="Times"/>
          <w:highlight w:val="yellow"/>
        </w:rPr>
        <w:t>[SECCIÓN</w:t>
      </w:r>
      <w:r w:rsidR="00446C5F">
        <w:rPr>
          <w:rFonts w:ascii="Times" w:hAnsi="Times"/>
          <w:highlight w:val="yellow"/>
        </w:rPr>
        <w:t xml:space="preserve"> 3</w:t>
      </w:r>
      <w:r w:rsidR="00036BDF">
        <w:rPr>
          <w:rFonts w:ascii="Times" w:hAnsi="Times"/>
          <w:highlight w:val="yellow"/>
        </w:rPr>
        <w:t>]</w:t>
      </w:r>
      <w:r>
        <w:rPr>
          <w:rFonts w:ascii="Times" w:hAnsi="Times"/>
        </w:rPr>
        <w:t xml:space="preserve"> </w:t>
      </w:r>
      <w:r w:rsidRPr="004E5E51">
        <w:rPr>
          <w:rFonts w:ascii="Times" w:hAnsi="Times"/>
          <w:b/>
        </w:rPr>
        <w:t>1</w:t>
      </w:r>
      <w:r>
        <w:rPr>
          <w:rFonts w:ascii="Times" w:hAnsi="Times"/>
          <w:b/>
        </w:rPr>
        <w:t>.2.1</w:t>
      </w:r>
      <w:r w:rsidRPr="004E5E51">
        <w:rPr>
          <w:rFonts w:ascii="Times" w:hAnsi="Times"/>
          <w:b/>
        </w:rPr>
        <w:t xml:space="preserve"> </w:t>
      </w:r>
      <w:ins w:id="428" w:author="Edgar Josué Malagón Montaña" w:date="2015-11-09T11:36:00Z">
        <w:r w:rsidR="00FF2D62">
          <w:rPr>
            <w:rFonts w:ascii="Times" w:hAnsi="Times"/>
            <w:b/>
          </w:rPr>
          <w:t xml:space="preserve">El </w:t>
        </w:r>
        <w:r w:rsidR="00FF2D62">
          <w:rPr>
            <w:rFonts w:ascii="Times" w:hAnsi="Times"/>
            <w:b/>
            <w:highlight w:val="yellow"/>
          </w:rPr>
          <w:t>m</w:t>
        </w:r>
      </w:ins>
      <w:del w:id="429" w:author="Edgar Josué Malagón Montaña" w:date="2015-11-09T11:36:00Z">
        <w:r w:rsidRPr="00EE5CCF" w:rsidDel="00FF2D62">
          <w:rPr>
            <w:rFonts w:ascii="Times" w:hAnsi="Times"/>
            <w:b/>
            <w:highlight w:val="yellow"/>
          </w:rPr>
          <w:delText>m</w:delText>
        </w:r>
      </w:del>
      <w:r>
        <w:rPr>
          <w:rFonts w:ascii="Times" w:hAnsi="Times"/>
          <w:b/>
        </w:rPr>
        <w:t xml:space="preserve">ínimo común múltiplo de monomios </w:t>
      </w:r>
    </w:p>
    <w:p w14:paraId="4C30A9BA" w14:textId="77777777" w:rsidR="0022656D" w:rsidRDefault="0022656D" w:rsidP="0022656D">
      <w:pPr>
        <w:spacing w:after="0"/>
        <w:rPr>
          <w:rFonts w:ascii="Times" w:hAnsi="Times"/>
          <w:b/>
        </w:rPr>
      </w:pPr>
    </w:p>
    <w:p w14:paraId="01EC1785" w14:textId="77777777" w:rsidR="0022656D" w:rsidRDefault="0022656D" w:rsidP="0022656D">
      <w:pPr>
        <w:spacing w:after="0"/>
        <w:rPr>
          <w:rFonts w:ascii="Times" w:hAnsi="Times"/>
        </w:rPr>
      </w:pPr>
      <w:r>
        <w:rPr>
          <w:rFonts w:ascii="Times" w:hAnsi="Times"/>
        </w:rPr>
        <w:t xml:space="preserve">Para hallar el </w:t>
      </w:r>
      <w:r w:rsidRPr="00FF2D62">
        <w:rPr>
          <w:rFonts w:ascii="Times" w:hAnsi="Times"/>
          <w:highlight w:val="yellow"/>
          <w:rPrChange w:id="430" w:author="Edgar Josué Malagón Montaña" w:date="2015-11-09T11:36:00Z">
            <w:rPr>
              <w:rFonts w:ascii="Times" w:hAnsi="Times"/>
            </w:rPr>
          </w:rPrChange>
        </w:rPr>
        <w:t>mcm</w:t>
      </w:r>
      <w:r>
        <w:rPr>
          <w:rFonts w:ascii="Times" w:hAnsi="Times"/>
        </w:rPr>
        <w:t xml:space="preserve"> entre dos o más monomios, se halla el </w:t>
      </w:r>
      <w:r w:rsidRPr="00FF2D62">
        <w:rPr>
          <w:rFonts w:ascii="Times" w:hAnsi="Times"/>
          <w:highlight w:val="yellow"/>
          <w:rPrChange w:id="431" w:author="Edgar Josué Malagón Montaña" w:date="2015-11-09T11:36:00Z">
            <w:rPr>
              <w:rFonts w:ascii="Times" w:hAnsi="Times"/>
            </w:rPr>
          </w:rPrChange>
        </w:rPr>
        <w:t>mcm</w:t>
      </w:r>
      <w:r>
        <w:rPr>
          <w:rFonts w:ascii="Times" w:hAnsi="Times"/>
        </w:rPr>
        <w:t xml:space="preserve"> de los coeficientes y la parte literal es todas las letras, comunes y no comunes que tengan el mayor exponente.</w:t>
      </w:r>
    </w:p>
    <w:p w14:paraId="594EFFB7" w14:textId="77777777" w:rsidR="0022656D" w:rsidRDefault="0022656D" w:rsidP="0022656D">
      <w:pPr>
        <w:spacing w:after="0"/>
        <w:rPr>
          <w:rFonts w:ascii="Times" w:hAnsi="Times"/>
        </w:rPr>
      </w:pPr>
    </w:p>
    <w:p w14:paraId="46B4E460" w14:textId="77777777" w:rsidR="00AC7318" w:rsidRDefault="00AC7318" w:rsidP="00AC7318">
      <w:pPr>
        <w:tabs>
          <w:tab w:val="right" w:pos="8498"/>
        </w:tabs>
        <w:spacing w:after="0"/>
        <w:rPr>
          <w:rFonts w:ascii="Times" w:hAnsi="Times"/>
        </w:rPr>
      </w:pPr>
      <w:r>
        <w:rPr>
          <w:rFonts w:ascii="Times" w:hAnsi="Times"/>
        </w:rPr>
        <w:t>Observemos algunos ejemplos</w:t>
      </w:r>
    </w:p>
    <w:p w14:paraId="24AA2000" w14:textId="77777777" w:rsidR="00AC7318" w:rsidRDefault="00AC7318" w:rsidP="00AC7318">
      <w:pPr>
        <w:tabs>
          <w:tab w:val="right" w:pos="8498"/>
        </w:tabs>
        <w:spacing w:after="0"/>
        <w:rPr>
          <w:rFonts w:ascii="Times" w:hAnsi="Times"/>
        </w:rPr>
      </w:pPr>
    </w:p>
    <w:p w14:paraId="2D9A73C5" w14:textId="77777777" w:rsidR="00AC7318" w:rsidRPr="005D1B3F" w:rsidRDefault="00AC7318" w:rsidP="00AC7318">
      <w:pPr>
        <w:pStyle w:val="Prrafodelista"/>
        <w:numPr>
          <w:ilvl w:val="0"/>
          <w:numId w:val="16"/>
        </w:numPr>
        <w:tabs>
          <w:tab w:val="right" w:pos="8498"/>
        </w:tabs>
        <w:spacing w:after="0"/>
        <w:rPr>
          <w:rFonts w:ascii="Times" w:hAnsi="Times"/>
        </w:rPr>
      </w:pPr>
      <w:r>
        <w:rPr>
          <w:rFonts w:ascii="Times" w:hAnsi="Times"/>
        </w:rPr>
        <w:t xml:space="preserve">Hallar el </w:t>
      </w:r>
      <w:r w:rsidRPr="00FF2D62">
        <w:rPr>
          <w:rFonts w:ascii="Times" w:hAnsi="Times"/>
          <w:highlight w:val="yellow"/>
          <w:rPrChange w:id="432" w:author="Edgar Josué Malagón Montaña" w:date="2015-11-09T11:36:00Z">
            <w:rPr>
              <w:rFonts w:ascii="Times" w:hAnsi="Times"/>
            </w:rPr>
          </w:rPrChange>
        </w:rPr>
        <w:t>mcm</w:t>
      </w:r>
      <w:r>
        <w:rPr>
          <w:rFonts w:ascii="Times" w:hAnsi="Times"/>
        </w:rPr>
        <w:t xml:space="preserve"> entre </w:t>
      </w:r>
      <m:oMath>
        <m:r>
          <w:rPr>
            <w:rFonts w:ascii="Cambria Math" w:hAnsi="Cambria Math"/>
            <w:highlight w:val="yellow"/>
            <w:rPrChange w:id="433" w:author="Edgar Josué Malagón Montaña" w:date="2015-11-09T11:36:00Z">
              <w:rPr>
                <w:rFonts w:ascii="Cambria Math" w:hAnsi="Cambria Math"/>
              </w:rPr>
            </w:rPrChange>
          </w:rPr>
          <m:t>12</m:t>
        </m:r>
        <m:sSup>
          <m:sSupPr>
            <m:ctrlPr>
              <w:rPr>
                <w:rFonts w:ascii="Cambria Math" w:hAnsi="Cambria Math"/>
                <w:i/>
                <w:highlight w:val="yellow"/>
                <w:rPrChange w:id="434" w:author="Edgar Josué Malagón Montaña" w:date="2015-11-09T11:36:00Z">
                  <w:rPr>
                    <w:rFonts w:ascii="Cambria Math" w:hAnsi="Cambria Math"/>
                    <w:i/>
                  </w:rPr>
                </w:rPrChange>
              </w:rPr>
            </m:ctrlPr>
          </m:sSupPr>
          <m:e>
            <m:r>
              <w:rPr>
                <w:rFonts w:ascii="Cambria Math" w:hAnsi="Cambria Math"/>
                <w:highlight w:val="yellow"/>
                <w:rPrChange w:id="435" w:author="Edgar Josué Malagón Montaña" w:date="2015-11-09T11:36:00Z">
                  <w:rPr>
                    <w:rFonts w:ascii="Cambria Math" w:hAnsi="Cambria Math"/>
                  </w:rPr>
                </w:rPrChange>
              </w:rPr>
              <m:t>x</m:t>
            </m:r>
          </m:e>
          <m:sup>
            <m:r>
              <w:rPr>
                <w:rFonts w:ascii="Cambria Math" w:hAnsi="Cambria Math"/>
                <w:highlight w:val="yellow"/>
                <w:rPrChange w:id="436" w:author="Edgar Josué Malagón Montaña" w:date="2015-11-09T11:36:00Z">
                  <w:rPr>
                    <w:rFonts w:ascii="Cambria Math" w:hAnsi="Cambria Math"/>
                  </w:rPr>
                </w:rPrChange>
              </w:rPr>
              <m:t>4</m:t>
            </m:r>
          </m:sup>
        </m:sSup>
        <m:sSup>
          <m:sSupPr>
            <m:ctrlPr>
              <w:rPr>
                <w:rFonts w:ascii="Cambria Math" w:hAnsi="Cambria Math"/>
                <w:i/>
                <w:highlight w:val="yellow"/>
                <w:rPrChange w:id="437" w:author="Edgar Josué Malagón Montaña" w:date="2015-11-09T11:36:00Z">
                  <w:rPr>
                    <w:rFonts w:ascii="Cambria Math" w:hAnsi="Cambria Math"/>
                    <w:i/>
                  </w:rPr>
                </w:rPrChange>
              </w:rPr>
            </m:ctrlPr>
          </m:sSupPr>
          <m:e>
            <m:r>
              <w:rPr>
                <w:rFonts w:ascii="Cambria Math" w:hAnsi="Cambria Math"/>
                <w:highlight w:val="yellow"/>
                <w:rPrChange w:id="438" w:author="Edgar Josué Malagón Montaña" w:date="2015-11-09T11:36:00Z">
                  <w:rPr>
                    <w:rFonts w:ascii="Cambria Math" w:hAnsi="Cambria Math"/>
                  </w:rPr>
                </w:rPrChange>
              </w:rPr>
              <m:t>y</m:t>
            </m:r>
          </m:e>
          <m:sup>
            <m:r>
              <w:rPr>
                <w:rFonts w:ascii="Cambria Math" w:hAnsi="Cambria Math"/>
                <w:highlight w:val="yellow"/>
                <w:rPrChange w:id="439" w:author="Edgar Josué Malagón Montaña" w:date="2015-11-09T11:36:00Z">
                  <w:rPr>
                    <w:rFonts w:ascii="Cambria Math" w:hAnsi="Cambria Math"/>
                  </w:rPr>
                </w:rPrChange>
              </w:rPr>
              <m:t>6</m:t>
            </m:r>
          </m:sup>
        </m:sSup>
      </m:oMath>
      <w:r w:rsidRPr="00FF2D62">
        <w:rPr>
          <w:rFonts w:ascii="Times" w:hAnsi="Times"/>
          <w:highlight w:val="yellow"/>
          <w:rPrChange w:id="440" w:author="Edgar Josué Malagón Montaña" w:date="2015-11-09T11:36:00Z">
            <w:rPr>
              <w:rFonts w:ascii="Times" w:hAnsi="Times"/>
            </w:rPr>
          </w:rPrChange>
        </w:rPr>
        <w:t xml:space="preserve">,  </w:t>
      </w:r>
      <m:oMath>
        <m:r>
          <w:rPr>
            <w:rFonts w:ascii="Cambria Math" w:hAnsi="Cambria Math"/>
            <w:highlight w:val="yellow"/>
            <w:rPrChange w:id="441" w:author="Edgar Josué Malagón Montaña" w:date="2015-11-09T11:36:00Z">
              <w:rPr>
                <w:rFonts w:ascii="Cambria Math" w:hAnsi="Cambria Math"/>
              </w:rPr>
            </w:rPrChange>
          </w:rPr>
          <m:t>18</m:t>
        </m:r>
        <m:sSup>
          <m:sSupPr>
            <m:ctrlPr>
              <w:rPr>
                <w:rFonts w:ascii="Cambria Math" w:hAnsi="Cambria Math"/>
                <w:i/>
                <w:highlight w:val="yellow"/>
                <w:rPrChange w:id="442" w:author="Edgar Josué Malagón Montaña" w:date="2015-11-09T11:36:00Z">
                  <w:rPr>
                    <w:rFonts w:ascii="Cambria Math" w:hAnsi="Cambria Math"/>
                    <w:i/>
                  </w:rPr>
                </w:rPrChange>
              </w:rPr>
            </m:ctrlPr>
          </m:sSupPr>
          <m:e>
            <m:r>
              <w:rPr>
                <w:rFonts w:ascii="Cambria Math" w:hAnsi="Cambria Math"/>
                <w:highlight w:val="yellow"/>
                <w:rPrChange w:id="443" w:author="Edgar Josué Malagón Montaña" w:date="2015-11-09T11:36:00Z">
                  <w:rPr>
                    <w:rFonts w:ascii="Cambria Math" w:hAnsi="Cambria Math"/>
                  </w:rPr>
                </w:rPrChange>
              </w:rPr>
              <m:t>x</m:t>
            </m:r>
          </m:e>
          <m:sup>
            <m:r>
              <w:rPr>
                <w:rFonts w:ascii="Cambria Math" w:hAnsi="Cambria Math"/>
                <w:highlight w:val="yellow"/>
                <w:rPrChange w:id="444" w:author="Edgar Josué Malagón Montaña" w:date="2015-11-09T11:36:00Z">
                  <w:rPr>
                    <w:rFonts w:ascii="Cambria Math" w:hAnsi="Cambria Math"/>
                  </w:rPr>
                </w:rPrChange>
              </w:rPr>
              <m:t>8</m:t>
            </m:r>
          </m:sup>
        </m:sSup>
        <m:sSup>
          <m:sSupPr>
            <m:ctrlPr>
              <w:rPr>
                <w:rFonts w:ascii="Cambria Math" w:hAnsi="Cambria Math"/>
                <w:i/>
                <w:highlight w:val="yellow"/>
                <w:rPrChange w:id="445" w:author="Edgar Josué Malagón Montaña" w:date="2015-11-09T11:36:00Z">
                  <w:rPr>
                    <w:rFonts w:ascii="Cambria Math" w:hAnsi="Cambria Math"/>
                    <w:i/>
                  </w:rPr>
                </w:rPrChange>
              </w:rPr>
            </m:ctrlPr>
          </m:sSupPr>
          <m:e>
            <m:r>
              <w:rPr>
                <w:rFonts w:ascii="Cambria Math" w:hAnsi="Cambria Math"/>
                <w:highlight w:val="yellow"/>
                <w:rPrChange w:id="446" w:author="Edgar Josué Malagón Montaña" w:date="2015-11-09T11:36:00Z">
                  <w:rPr>
                    <w:rFonts w:ascii="Cambria Math" w:hAnsi="Cambria Math"/>
                  </w:rPr>
                </w:rPrChange>
              </w:rPr>
              <m:t>y</m:t>
            </m:r>
          </m:e>
          <m:sup>
            <m:r>
              <w:rPr>
                <w:rFonts w:ascii="Cambria Math" w:hAnsi="Cambria Math"/>
                <w:highlight w:val="yellow"/>
                <w:rPrChange w:id="447" w:author="Edgar Josué Malagón Montaña" w:date="2015-11-09T11:36:00Z">
                  <w:rPr>
                    <w:rFonts w:ascii="Cambria Math" w:hAnsi="Cambria Math"/>
                  </w:rPr>
                </w:rPrChange>
              </w:rPr>
              <m:t>4</m:t>
            </m:r>
          </m:sup>
        </m:sSup>
      </m:oMath>
      <w:r>
        <w:rPr>
          <w:rFonts w:ascii="Times" w:hAnsi="Times"/>
        </w:rPr>
        <w:t xml:space="preserve"> </w:t>
      </w:r>
    </w:p>
    <w:p w14:paraId="19582941" w14:textId="77777777" w:rsidR="00AC7318" w:rsidRPr="005D1B3F" w:rsidRDefault="00AC7318" w:rsidP="00AC7318">
      <w:pPr>
        <w:pStyle w:val="Prrafodelista"/>
        <w:tabs>
          <w:tab w:val="right" w:pos="8498"/>
        </w:tabs>
        <w:spacing w:after="0"/>
        <w:rPr>
          <w:rFonts w:ascii="Times" w:hAnsi="Times"/>
        </w:rPr>
      </w:pPr>
    </w:p>
    <w:p w14:paraId="66337089" w14:textId="77777777" w:rsidR="00AC7318" w:rsidRDefault="00AC7318" w:rsidP="00AC7318">
      <w:pPr>
        <w:pStyle w:val="Prrafodelista"/>
        <w:tabs>
          <w:tab w:val="right" w:pos="8498"/>
        </w:tabs>
        <w:spacing w:after="0"/>
        <w:rPr>
          <w:rFonts w:ascii="Times" w:eastAsiaTheme="minorEastAsia" w:hAnsi="Times"/>
        </w:rPr>
      </w:pPr>
      <w:r>
        <w:rPr>
          <w:rFonts w:ascii="Times" w:eastAsiaTheme="minorEastAsia" w:hAnsi="Times"/>
        </w:rPr>
        <w:t>Descomponiendo en factores primos los coeficientes tenemos:</w:t>
      </w:r>
    </w:p>
    <w:p w14:paraId="5E713460" w14:textId="77777777" w:rsidR="00AC7318" w:rsidRDefault="00AC7318" w:rsidP="00AC7318">
      <w:pPr>
        <w:pStyle w:val="Prrafodelista"/>
        <w:tabs>
          <w:tab w:val="right" w:pos="8498"/>
        </w:tabs>
        <w:spacing w:after="0"/>
        <w:rPr>
          <w:rFonts w:ascii="Times" w:eastAsiaTheme="minorEastAsia" w:hAnsi="Times"/>
        </w:rPr>
      </w:pPr>
    </w:p>
    <w:p w14:paraId="37F32356" w14:textId="77777777" w:rsidR="00AC7318" w:rsidRPr="00FF2D62" w:rsidRDefault="00AC7318" w:rsidP="00AC7318">
      <w:pPr>
        <w:pStyle w:val="Prrafodelista"/>
        <w:tabs>
          <w:tab w:val="right" w:pos="8498"/>
        </w:tabs>
        <w:spacing w:after="0"/>
        <w:rPr>
          <w:rFonts w:ascii="Times" w:eastAsiaTheme="minorEastAsia" w:hAnsi="Times"/>
          <w:highlight w:val="yellow"/>
          <w:rPrChange w:id="448" w:author="Edgar Josué Malagón Montaña" w:date="2015-11-09T11:36:00Z">
            <w:rPr>
              <w:rFonts w:ascii="Times" w:eastAsiaTheme="minorEastAsia" w:hAnsi="Times"/>
            </w:rPr>
          </w:rPrChange>
        </w:rPr>
      </w:pPr>
      <m:oMathPara>
        <m:oMathParaPr>
          <m:jc m:val="left"/>
        </m:oMathParaPr>
        <m:oMath>
          <m:r>
            <w:rPr>
              <w:rFonts w:ascii="Cambria Math" w:hAnsi="Cambria Math"/>
              <w:highlight w:val="yellow"/>
              <w:rPrChange w:id="449" w:author="Edgar Josué Malagón Montaña" w:date="2015-11-09T11:36:00Z">
                <w:rPr>
                  <w:rFonts w:ascii="Cambria Math" w:hAnsi="Cambria Math"/>
                </w:rPr>
              </w:rPrChange>
            </w:rPr>
            <m:t>12</m:t>
          </m:r>
          <m:sSup>
            <m:sSupPr>
              <m:ctrlPr>
                <w:rPr>
                  <w:rFonts w:ascii="Cambria Math" w:hAnsi="Cambria Math"/>
                  <w:i/>
                  <w:highlight w:val="yellow"/>
                  <w:rPrChange w:id="450" w:author="Edgar Josué Malagón Montaña" w:date="2015-11-09T11:36:00Z">
                    <w:rPr>
                      <w:rFonts w:ascii="Cambria Math" w:hAnsi="Cambria Math"/>
                      <w:i/>
                    </w:rPr>
                  </w:rPrChange>
                </w:rPr>
              </m:ctrlPr>
            </m:sSupPr>
            <m:e>
              <m:r>
                <w:rPr>
                  <w:rFonts w:ascii="Cambria Math" w:hAnsi="Cambria Math"/>
                  <w:highlight w:val="yellow"/>
                  <w:rPrChange w:id="451" w:author="Edgar Josué Malagón Montaña" w:date="2015-11-09T11:36:00Z">
                    <w:rPr>
                      <w:rFonts w:ascii="Cambria Math" w:hAnsi="Cambria Math"/>
                    </w:rPr>
                  </w:rPrChange>
                </w:rPr>
                <m:t>x</m:t>
              </m:r>
            </m:e>
            <m:sup>
              <m:r>
                <w:rPr>
                  <w:rFonts w:ascii="Cambria Math" w:hAnsi="Cambria Math"/>
                  <w:highlight w:val="yellow"/>
                  <w:rPrChange w:id="452" w:author="Edgar Josué Malagón Montaña" w:date="2015-11-09T11:36:00Z">
                    <w:rPr>
                      <w:rFonts w:ascii="Cambria Math" w:hAnsi="Cambria Math"/>
                    </w:rPr>
                  </w:rPrChange>
                </w:rPr>
                <m:t>4</m:t>
              </m:r>
            </m:sup>
          </m:sSup>
          <m:sSup>
            <m:sSupPr>
              <m:ctrlPr>
                <w:rPr>
                  <w:rFonts w:ascii="Cambria Math" w:hAnsi="Cambria Math"/>
                  <w:i/>
                  <w:highlight w:val="yellow"/>
                  <w:rPrChange w:id="453" w:author="Edgar Josué Malagón Montaña" w:date="2015-11-09T11:36:00Z">
                    <w:rPr>
                      <w:rFonts w:ascii="Cambria Math" w:hAnsi="Cambria Math"/>
                      <w:i/>
                    </w:rPr>
                  </w:rPrChange>
                </w:rPr>
              </m:ctrlPr>
            </m:sSupPr>
            <m:e>
              <m:r>
                <w:rPr>
                  <w:rFonts w:ascii="Cambria Math" w:hAnsi="Cambria Math"/>
                  <w:highlight w:val="yellow"/>
                  <w:rPrChange w:id="454" w:author="Edgar Josué Malagón Montaña" w:date="2015-11-09T11:36:00Z">
                    <w:rPr>
                      <w:rFonts w:ascii="Cambria Math" w:hAnsi="Cambria Math"/>
                    </w:rPr>
                  </w:rPrChange>
                </w:rPr>
                <m:t>y</m:t>
              </m:r>
            </m:e>
            <m:sup>
              <m:r>
                <w:rPr>
                  <w:rFonts w:ascii="Cambria Math" w:hAnsi="Cambria Math"/>
                  <w:highlight w:val="yellow"/>
                  <w:rPrChange w:id="455" w:author="Edgar Josué Malagón Montaña" w:date="2015-11-09T11:36:00Z">
                    <w:rPr>
                      <w:rFonts w:ascii="Cambria Math" w:hAnsi="Cambria Math"/>
                    </w:rPr>
                  </w:rPrChange>
                </w:rPr>
                <m:t>6</m:t>
              </m:r>
            </m:sup>
          </m:sSup>
          <m:r>
            <w:rPr>
              <w:rFonts w:ascii="Cambria Math" w:hAnsi="Cambria Math"/>
              <w:highlight w:val="yellow"/>
              <w:rPrChange w:id="456" w:author="Edgar Josué Malagón Montaña" w:date="2015-11-09T11:36:00Z">
                <w:rPr>
                  <w:rFonts w:ascii="Cambria Math" w:hAnsi="Cambria Math"/>
                </w:rPr>
              </w:rPrChange>
            </w:rPr>
            <m:t>=</m:t>
          </m:r>
          <m:sSup>
            <m:sSupPr>
              <m:ctrlPr>
                <w:rPr>
                  <w:rFonts w:ascii="Cambria Math" w:eastAsiaTheme="minorEastAsia" w:hAnsi="Cambria Math"/>
                  <w:i/>
                  <w:highlight w:val="yellow"/>
                  <w:rPrChange w:id="457" w:author="Edgar Josué Malagón Montaña" w:date="2015-11-09T11:36:00Z">
                    <w:rPr>
                      <w:rFonts w:ascii="Cambria Math" w:eastAsiaTheme="minorEastAsia" w:hAnsi="Cambria Math"/>
                      <w:i/>
                    </w:rPr>
                  </w:rPrChange>
                </w:rPr>
              </m:ctrlPr>
            </m:sSupPr>
            <m:e>
              <m:r>
                <w:rPr>
                  <w:rFonts w:ascii="Cambria Math" w:eastAsiaTheme="minorEastAsia" w:hAnsi="Cambria Math"/>
                  <w:highlight w:val="yellow"/>
                  <w:rPrChange w:id="458" w:author="Edgar Josué Malagón Montaña" w:date="2015-11-09T11:36:00Z">
                    <w:rPr>
                      <w:rFonts w:ascii="Cambria Math" w:eastAsiaTheme="minorEastAsia" w:hAnsi="Cambria Math"/>
                    </w:rPr>
                  </w:rPrChange>
                </w:rPr>
                <m:t>2</m:t>
              </m:r>
            </m:e>
            <m:sup>
              <m:r>
                <w:rPr>
                  <w:rFonts w:ascii="Cambria Math" w:eastAsiaTheme="minorEastAsia" w:hAnsi="Cambria Math"/>
                  <w:highlight w:val="yellow"/>
                  <w:rPrChange w:id="459" w:author="Edgar Josué Malagón Montaña" w:date="2015-11-09T11:36:00Z">
                    <w:rPr>
                      <w:rFonts w:ascii="Cambria Math" w:eastAsiaTheme="minorEastAsia" w:hAnsi="Cambria Math"/>
                    </w:rPr>
                  </w:rPrChange>
                </w:rPr>
                <m:t>2</m:t>
              </m:r>
            </m:sup>
          </m:sSup>
          <m:r>
            <w:rPr>
              <w:rFonts w:ascii="Cambria Math" w:eastAsiaTheme="minorEastAsia" w:hAnsi="Cambria Math"/>
              <w:highlight w:val="yellow"/>
              <w:rPrChange w:id="460" w:author="Edgar Josué Malagón Montaña" w:date="2015-11-09T11:36:00Z">
                <w:rPr>
                  <w:rFonts w:ascii="Cambria Math" w:eastAsiaTheme="minorEastAsia" w:hAnsi="Cambria Math"/>
                </w:rPr>
              </w:rPrChange>
            </w:rPr>
            <m:t>∙3∙</m:t>
          </m:r>
          <m:sSup>
            <m:sSupPr>
              <m:ctrlPr>
                <w:rPr>
                  <w:rFonts w:ascii="Cambria Math" w:hAnsi="Cambria Math"/>
                  <w:i/>
                  <w:highlight w:val="yellow"/>
                  <w:rPrChange w:id="461" w:author="Edgar Josué Malagón Montaña" w:date="2015-11-09T11:36:00Z">
                    <w:rPr>
                      <w:rFonts w:ascii="Cambria Math" w:hAnsi="Cambria Math"/>
                      <w:i/>
                    </w:rPr>
                  </w:rPrChange>
                </w:rPr>
              </m:ctrlPr>
            </m:sSupPr>
            <m:e>
              <m:r>
                <w:rPr>
                  <w:rFonts w:ascii="Cambria Math" w:hAnsi="Cambria Math"/>
                  <w:highlight w:val="yellow"/>
                  <w:rPrChange w:id="462" w:author="Edgar Josué Malagón Montaña" w:date="2015-11-09T11:36:00Z">
                    <w:rPr>
                      <w:rFonts w:ascii="Cambria Math" w:hAnsi="Cambria Math"/>
                    </w:rPr>
                  </w:rPrChange>
                </w:rPr>
                <m:t>x</m:t>
              </m:r>
            </m:e>
            <m:sup>
              <m:r>
                <w:rPr>
                  <w:rFonts w:ascii="Cambria Math" w:hAnsi="Cambria Math"/>
                  <w:highlight w:val="yellow"/>
                  <w:rPrChange w:id="463" w:author="Edgar Josué Malagón Montaña" w:date="2015-11-09T11:36:00Z">
                    <w:rPr>
                      <w:rFonts w:ascii="Cambria Math" w:hAnsi="Cambria Math"/>
                    </w:rPr>
                  </w:rPrChange>
                </w:rPr>
                <m:t>4</m:t>
              </m:r>
            </m:sup>
          </m:sSup>
          <m:sSup>
            <m:sSupPr>
              <m:ctrlPr>
                <w:rPr>
                  <w:rFonts w:ascii="Cambria Math" w:hAnsi="Cambria Math"/>
                  <w:i/>
                  <w:highlight w:val="yellow"/>
                  <w:rPrChange w:id="464" w:author="Edgar Josué Malagón Montaña" w:date="2015-11-09T11:36:00Z">
                    <w:rPr>
                      <w:rFonts w:ascii="Cambria Math" w:hAnsi="Cambria Math"/>
                      <w:i/>
                    </w:rPr>
                  </w:rPrChange>
                </w:rPr>
              </m:ctrlPr>
            </m:sSupPr>
            <m:e>
              <m:r>
                <w:rPr>
                  <w:rFonts w:ascii="Cambria Math" w:hAnsi="Cambria Math"/>
                  <w:highlight w:val="yellow"/>
                  <w:rPrChange w:id="465" w:author="Edgar Josué Malagón Montaña" w:date="2015-11-09T11:36:00Z">
                    <w:rPr>
                      <w:rFonts w:ascii="Cambria Math" w:hAnsi="Cambria Math"/>
                    </w:rPr>
                  </w:rPrChange>
                </w:rPr>
                <m:t>y</m:t>
              </m:r>
            </m:e>
            <m:sup>
              <m:r>
                <w:rPr>
                  <w:rFonts w:ascii="Cambria Math" w:hAnsi="Cambria Math"/>
                  <w:highlight w:val="yellow"/>
                  <w:rPrChange w:id="466" w:author="Edgar Josué Malagón Montaña" w:date="2015-11-09T11:36:00Z">
                    <w:rPr>
                      <w:rFonts w:ascii="Cambria Math" w:hAnsi="Cambria Math"/>
                    </w:rPr>
                  </w:rPrChange>
                </w:rPr>
                <m:t>6</m:t>
              </m:r>
            </m:sup>
          </m:sSup>
        </m:oMath>
      </m:oMathPara>
    </w:p>
    <w:p w14:paraId="059F79A1" w14:textId="77777777" w:rsidR="00AC7318" w:rsidRPr="00FF2D62" w:rsidRDefault="00AC7318" w:rsidP="00AC7318">
      <w:pPr>
        <w:pStyle w:val="Prrafodelista"/>
        <w:tabs>
          <w:tab w:val="right" w:pos="8498"/>
        </w:tabs>
        <w:spacing w:after="0"/>
        <w:rPr>
          <w:ins w:id="467" w:author="Edgar Josué Malagón Montaña" w:date="2015-11-09T11:36:00Z"/>
          <w:rFonts w:ascii="Times" w:eastAsiaTheme="minorEastAsia" w:hAnsi="Times"/>
        </w:rPr>
      </w:pPr>
      <m:oMathPara>
        <m:oMathParaPr>
          <m:jc m:val="left"/>
        </m:oMathParaPr>
        <m:oMath>
          <m:r>
            <w:rPr>
              <w:rFonts w:ascii="Cambria Math" w:hAnsi="Cambria Math"/>
              <w:highlight w:val="yellow"/>
              <w:rPrChange w:id="468" w:author="Edgar Josué Malagón Montaña" w:date="2015-11-09T11:36:00Z">
                <w:rPr>
                  <w:rFonts w:ascii="Cambria Math" w:hAnsi="Cambria Math"/>
                </w:rPr>
              </w:rPrChange>
            </w:rPr>
            <m:t>18</m:t>
          </m:r>
          <m:sSup>
            <m:sSupPr>
              <m:ctrlPr>
                <w:rPr>
                  <w:rFonts w:ascii="Cambria Math" w:hAnsi="Cambria Math"/>
                  <w:i/>
                  <w:highlight w:val="yellow"/>
                  <w:rPrChange w:id="469" w:author="Edgar Josué Malagón Montaña" w:date="2015-11-09T11:36:00Z">
                    <w:rPr>
                      <w:rFonts w:ascii="Cambria Math" w:hAnsi="Cambria Math"/>
                      <w:i/>
                    </w:rPr>
                  </w:rPrChange>
                </w:rPr>
              </m:ctrlPr>
            </m:sSupPr>
            <m:e>
              <m:r>
                <w:rPr>
                  <w:rFonts w:ascii="Cambria Math" w:hAnsi="Cambria Math"/>
                  <w:highlight w:val="yellow"/>
                  <w:rPrChange w:id="470" w:author="Edgar Josué Malagón Montaña" w:date="2015-11-09T11:36:00Z">
                    <w:rPr>
                      <w:rFonts w:ascii="Cambria Math" w:hAnsi="Cambria Math"/>
                    </w:rPr>
                  </w:rPrChange>
                </w:rPr>
                <m:t>x</m:t>
              </m:r>
            </m:e>
            <m:sup>
              <m:r>
                <w:rPr>
                  <w:rFonts w:ascii="Cambria Math" w:hAnsi="Cambria Math"/>
                  <w:highlight w:val="yellow"/>
                  <w:rPrChange w:id="471" w:author="Edgar Josué Malagón Montaña" w:date="2015-11-09T11:36:00Z">
                    <w:rPr>
                      <w:rFonts w:ascii="Cambria Math" w:hAnsi="Cambria Math"/>
                    </w:rPr>
                  </w:rPrChange>
                </w:rPr>
                <m:t>8</m:t>
              </m:r>
            </m:sup>
          </m:sSup>
          <m:sSup>
            <m:sSupPr>
              <m:ctrlPr>
                <w:rPr>
                  <w:rFonts w:ascii="Cambria Math" w:hAnsi="Cambria Math"/>
                  <w:i/>
                  <w:highlight w:val="yellow"/>
                  <w:rPrChange w:id="472" w:author="Edgar Josué Malagón Montaña" w:date="2015-11-09T11:36:00Z">
                    <w:rPr>
                      <w:rFonts w:ascii="Cambria Math" w:hAnsi="Cambria Math"/>
                      <w:i/>
                    </w:rPr>
                  </w:rPrChange>
                </w:rPr>
              </m:ctrlPr>
            </m:sSupPr>
            <m:e>
              <m:r>
                <w:rPr>
                  <w:rFonts w:ascii="Cambria Math" w:hAnsi="Cambria Math"/>
                  <w:highlight w:val="yellow"/>
                  <w:rPrChange w:id="473" w:author="Edgar Josué Malagón Montaña" w:date="2015-11-09T11:36:00Z">
                    <w:rPr>
                      <w:rFonts w:ascii="Cambria Math" w:hAnsi="Cambria Math"/>
                    </w:rPr>
                  </w:rPrChange>
                </w:rPr>
                <m:t>y</m:t>
              </m:r>
            </m:e>
            <m:sup>
              <m:r>
                <w:rPr>
                  <w:rFonts w:ascii="Cambria Math" w:hAnsi="Cambria Math"/>
                  <w:highlight w:val="yellow"/>
                  <w:rPrChange w:id="474" w:author="Edgar Josué Malagón Montaña" w:date="2015-11-09T11:36:00Z">
                    <w:rPr>
                      <w:rFonts w:ascii="Cambria Math" w:hAnsi="Cambria Math"/>
                    </w:rPr>
                  </w:rPrChange>
                </w:rPr>
                <m:t>4</m:t>
              </m:r>
            </m:sup>
          </m:sSup>
          <m:r>
            <w:rPr>
              <w:rFonts w:ascii="Cambria Math" w:eastAsiaTheme="minorEastAsia" w:hAnsi="Cambria Math"/>
              <w:highlight w:val="yellow"/>
              <w:rPrChange w:id="475" w:author="Edgar Josué Malagón Montaña" w:date="2015-11-09T11:36:00Z">
                <w:rPr>
                  <w:rFonts w:ascii="Cambria Math" w:eastAsiaTheme="minorEastAsia" w:hAnsi="Cambria Math"/>
                </w:rPr>
              </w:rPrChange>
            </w:rPr>
            <m:t>=</m:t>
          </m:r>
          <m:sSup>
            <m:sSupPr>
              <m:ctrlPr>
                <w:rPr>
                  <w:rFonts w:ascii="Cambria Math" w:eastAsiaTheme="minorEastAsia" w:hAnsi="Cambria Math"/>
                  <w:i/>
                  <w:highlight w:val="yellow"/>
                  <w:rPrChange w:id="476" w:author="Edgar Josué Malagón Montaña" w:date="2015-11-09T11:36:00Z">
                    <w:rPr>
                      <w:rFonts w:ascii="Cambria Math" w:eastAsiaTheme="minorEastAsia" w:hAnsi="Cambria Math"/>
                      <w:i/>
                    </w:rPr>
                  </w:rPrChange>
                </w:rPr>
              </m:ctrlPr>
            </m:sSupPr>
            <m:e>
              <m:r>
                <w:rPr>
                  <w:rFonts w:ascii="Cambria Math" w:eastAsiaTheme="minorEastAsia" w:hAnsi="Cambria Math"/>
                  <w:highlight w:val="yellow"/>
                  <w:rPrChange w:id="477" w:author="Edgar Josué Malagón Montaña" w:date="2015-11-09T11:36:00Z">
                    <w:rPr>
                      <w:rFonts w:ascii="Cambria Math" w:eastAsiaTheme="minorEastAsia" w:hAnsi="Cambria Math"/>
                    </w:rPr>
                  </w:rPrChange>
                </w:rPr>
                <m:t>2∙3</m:t>
              </m:r>
            </m:e>
            <m:sup>
              <m:r>
                <w:rPr>
                  <w:rFonts w:ascii="Cambria Math" w:eastAsiaTheme="minorEastAsia" w:hAnsi="Cambria Math"/>
                  <w:highlight w:val="yellow"/>
                  <w:rPrChange w:id="478" w:author="Edgar Josué Malagón Montaña" w:date="2015-11-09T11:36:00Z">
                    <w:rPr>
                      <w:rFonts w:ascii="Cambria Math" w:eastAsiaTheme="minorEastAsia" w:hAnsi="Cambria Math"/>
                    </w:rPr>
                  </w:rPrChange>
                </w:rPr>
                <m:t>2</m:t>
              </m:r>
            </m:sup>
          </m:sSup>
          <m:r>
            <w:rPr>
              <w:rFonts w:ascii="Cambria Math" w:eastAsiaTheme="minorEastAsia" w:hAnsi="Cambria Math"/>
              <w:highlight w:val="yellow"/>
              <w:rPrChange w:id="479" w:author="Edgar Josué Malagón Montaña" w:date="2015-11-09T11:36:00Z">
                <w:rPr>
                  <w:rFonts w:ascii="Cambria Math" w:eastAsiaTheme="minorEastAsia" w:hAnsi="Cambria Math"/>
                </w:rPr>
              </w:rPrChange>
            </w:rPr>
            <m:t>∙</m:t>
          </m:r>
          <m:sSup>
            <m:sSupPr>
              <m:ctrlPr>
                <w:rPr>
                  <w:rFonts w:ascii="Cambria Math" w:hAnsi="Cambria Math"/>
                  <w:i/>
                  <w:highlight w:val="yellow"/>
                  <w:rPrChange w:id="480" w:author="Edgar Josué Malagón Montaña" w:date="2015-11-09T11:36:00Z">
                    <w:rPr>
                      <w:rFonts w:ascii="Cambria Math" w:hAnsi="Cambria Math"/>
                      <w:i/>
                    </w:rPr>
                  </w:rPrChange>
                </w:rPr>
              </m:ctrlPr>
            </m:sSupPr>
            <m:e>
              <m:r>
                <w:rPr>
                  <w:rFonts w:ascii="Cambria Math" w:hAnsi="Cambria Math"/>
                  <w:highlight w:val="yellow"/>
                  <w:rPrChange w:id="481" w:author="Edgar Josué Malagón Montaña" w:date="2015-11-09T11:36:00Z">
                    <w:rPr>
                      <w:rFonts w:ascii="Cambria Math" w:hAnsi="Cambria Math"/>
                    </w:rPr>
                  </w:rPrChange>
                </w:rPr>
                <m:t>x</m:t>
              </m:r>
            </m:e>
            <m:sup>
              <m:r>
                <w:rPr>
                  <w:rFonts w:ascii="Cambria Math" w:hAnsi="Cambria Math"/>
                  <w:highlight w:val="yellow"/>
                  <w:rPrChange w:id="482" w:author="Edgar Josué Malagón Montaña" w:date="2015-11-09T11:36:00Z">
                    <w:rPr>
                      <w:rFonts w:ascii="Cambria Math" w:hAnsi="Cambria Math"/>
                    </w:rPr>
                  </w:rPrChange>
                </w:rPr>
                <m:t>8</m:t>
              </m:r>
            </m:sup>
          </m:sSup>
          <m:sSup>
            <m:sSupPr>
              <m:ctrlPr>
                <w:rPr>
                  <w:rFonts w:ascii="Cambria Math" w:hAnsi="Cambria Math"/>
                  <w:i/>
                  <w:highlight w:val="yellow"/>
                  <w:rPrChange w:id="483" w:author="Edgar Josué Malagón Montaña" w:date="2015-11-09T11:36:00Z">
                    <w:rPr>
                      <w:rFonts w:ascii="Cambria Math" w:hAnsi="Cambria Math"/>
                      <w:i/>
                    </w:rPr>
                  </w:rPrChange>
                </w:rPr>
              </m:ctrlPr>
            </m:sSupPr>
            <m:e>
              <m:r>
                <w:rPr>
                  <w:rFonts w:ascii="Cambria Math" w:hAnsi="Cambria Math"/>
                  <w:highlight w:val="yellow"/>
                  <w:rPrChange w:id="484" w:author="Edgar Josué Malagón Montaña" w:date="2015-11-09T11:36:00Z">
                    <w:rPr>
                      <w:rFonts w:ascii="Cambria Math" w:hAnsi="Cambria Math"/>
                    </w:rPr>
                  </w:rPrChange>
                </w:rPr>
                <m:t>y</m:t>
              </m:r>
            </m:e>
            <m:sup>
              <m:r>
                <w:rPr>
                  <w:rFonts w:ascii="Cambria Math" w:hAnsi="Cambria Math"/>
                  <w:highlight w:val="yellow"/>
                  <w:rPrChange w:id="485" w:author="Edgar Josué Malagón Montaña" w:date="2015-11-09T11:36:00Z">
                    <w:rPr>
                      <w:rFonts w:ascii="Cambria Math" w:hAnsi="Cambria Math"/>
                    </w:rPr>
                  </w:rPrChange>
                </w:rPr>
                <m:t>4</m:t>
              </m:r>
            </m:sup>
          </m:sSup>
        </m:oMath>
      </m:oMathPara>
    </w:p>
    <w:p w14:paraId="5209D1BB" w14:textId="77777777" w:rsidR="00FF2D62" w:rsidRPr="005D1B3F" w:rsidRDefault="00FF2D62" w:rsidP="00AC7318">
      <w:pPr>
        <w:pStyle w:val="Prrafodelista"/>
        <w:tabs>
          <w:tab w:val="right" w:pos="8498"/>
        </w:tabs>
        <w:spacing w:after="0"/>
        <w:rPr>
          <w:rFonts w:ascii="Times" w:eastAsiaTheme="minorEastAsia" w:hAnsi="Times"/>
        </w:rPr>
      </w:pPr>
    </w:p>
    <w:p w14:paraId="5DBFCE45" w14:textId="77777777" w:rsidR="00AC7318" w:rsidRDefault="00AC7318" w:rsidP="00AC7318">
      <w:pPr>
        <w:pStyle w:val="Prrafodelista"/>
        <w:tabs>
          <w:tab w:val="right" w:pos="8498"/>
        </w:tabs>
        <w:spacing w:after="0"/>
        <w:rPr>
          <w:rFonts w:ascii="Times" w:eastAsiaTheme="minorEastAsia" w:hAnsi="Times"/>
        </w:rPr>
      </w:pPr>
      <w:r w:rsidRPr="003B424F">
        <w:rPr>
          <w:rFonts w:ascii="Times" w:eastAsiaTheme="minorEastAsia" w:hAnsi="Times"/>
        </w:rPr>
        <w:t xml:space="preserve">Observa que los coeficientes comunes con </w:t>
      </w:r>
      <w:r>
        <w:rPr>
          <w:rFonts w:ascii="Times" w:eastAsiaTheme="minorEastAsia" w:hAnsi="Times"/>
        </w:rPr>
        <w:t>mayor</w:t>
      </w:r>
      <w:r w:rsidRPr="003B424F">
        <w:rPr>
          <w:rFonts w:ascii="Times" w:eastAsiaTheme="minorEastAsia" w:hAnsi="Times"/>
        </w:rPr>
        <w:t xml:space="preserve"> exponente son</w:t>
      </w:r>
      <m:oMath>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w:commentRangeStart w:id="486"/>
        <m:r>
          <w:rPr>
            <w:rFonts w:ascii="Cambria Math" w:eastAsiaTheme="minorEastAsia" w:hAnsi="Cambria Math"/>
          </w:rPr>
          <m:t xml:space="preserve"> y</m:t>
        </m:r>
        <w:commentRangeEnd w:id="486"/>
        <m:r>
          <m:rPr>
            <m:sty m:val="p"/>
          </m:rPr>
          <w:rPr>
            <w:rStyle w:val="Refdecomentario"/>
          </w:rPr>
          <w:commentReference w:id="486"/>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ascii="Times" w:eastAsiaTheme="minorEastAsia" w:hAnsi="Times"/>
        </w:rPr>
        <w:t xml:space="preserve"> es decir </w:t>
      </w:r>
      <m:oMath>
        <m:sSup>
          <m:sSupPr>
            <m:ctrlPr>
              <w:rPr>
                <w:rFonts w:ascii="Cambria Math" w:eastAsiaTheme="minorEastAsia" w:hAnsi="Cambria Math"/>
                <w:i/>
                <w:highlight w:val="yellow"/>
                <w:rPrChange w:id="487" w:author="Edgar Josué Malagón Montaña" w:date="2015-11-09T11:37:00Z">
                  <w:rPr>
                    <w:rFonts w:ascii="Cambria Math" w:eastAsiaTheme="minorEastAsia" w:hAnsi="Cambria Math"/>
                    <w:i/>
                  </w:rPr>
                </w:rPrChange>
              </w:rPr>
            </m:ctrlPr>
          </m:sSupPr>
          <m:e>
            <m:r>
              <w:rPr>
                <w:rFonts w:ascii="Cambria Math" w:eastAsiaTheme="minorEastAsia" w:hAnsi="Cambria Math"/>
                <w:highlight w:val="yellow"/>
                <w:rPrChange w:id="488" w:author="Edgar Josué Malagón Montaña" w:date="2015-11-09T11:37:00Z">
                  <w:rPr>
                    <w:rFonts w:ascii="Cambria Math" w:eastAsiaTheme="minorEastAsia" w:hAnsi="Cambria Math"/>
                  </w:rPr>
                </w:rPrChange>
              </w:rPr>
              <m:t>2</m:t>
            </m:r>
          </m:e>
          <m:sup>
            <m:r>
              <w:rPr>
                <w:rFonts w:ascii="Cambria Math" w:eastAsiaTheme="minorEastAsia" w:hAnsi="Cambria Math"/>
                <w:highlight w:val="yellow"/>
                <w:rPrChange w:id="489" w:author="Edgar Josué Malagón Montaña" w:date="2015-11-09T11:37:00Z">
                  <w:rPr>
                    <w:rFonts w:ascii="Cambria Math" w:eastAsiaTheme="minorEastAsia" w:hAnsi="Cambria Math"/>
                  </w:rPr>
                </w:rPrChange>
              </w:rPr>
              <m:t>2</m:t>
            </m:r>
          </m:sup>
        </m:sSup>
        <m:r>
          <w:rPr>
            <w:rFonts w:ascii="Cambria Math" w:eastAsiaTheme="minorEastAsia" w:hAnsi="Cambria Math"/>
            <w:highlight w:val="yellow"/>
            <w:rPrChange w:id="490" w:author="Edgar Josué Malagón Montaña" w:date="2015-11-09T11:37:00Z">
              <w:rPr>
                <w:rFonts w:ascii="Cambria Math" w:eastAsiaTheme="minorEastAsia" w:hAnsi="Cambria Math"/>
              </w:rPr>
            </w:rPrChange>
          </w:rPr>
          <m:t>∙</m:t>
        </m:r>
        <m:sSup>
          <m:sSupPr>
            <m:ctrlPr>
              <w:rPr>
                <w:rFonts w:ascii="Cambria Math" w:eastAsiaTheme="minorEastAsia" w:hAnsi="Cambria Math"/>
                <w:i/>
                <w:highlight w:val="yellow"/>
                <w:rPrChange w:id="491" w:author="Edgar Josué Malagón Montaña" w:date="2015-11-09T11:37:00Z">
                  <w:rPr>
                    <w:rFonts w:ascii="Cambria Math" w:eastAsiaTheme="minorEastAsia" w:hAnsi="Cambria Math"/>
                    <w:i/>
                  </w:rPr>
                </w:rPrChange>
              </w:rPr>
            </m:ctrlPr>
          </m:sSupPr>
          <m:e>
            <m:r>
              <w:rPr>
                <w:rFonts w:ascii="Cambria Math" w:eastAsiaTheme="minorEastAsia" w:hAnsi="Cambria Math"/>
                <w:highlight w:val="yellow"/>
                <w:rPrChange w:id="492" w:author="Edgar Josué Malagón Montaña" w:date="2015-11-09T11:37:00Z">
                  <w:rPr>
                    <w:rFonts w:ascii="Cambria Math" w:eastAsiaTheme="minorEastAsia" w:hAnsi="Cambria Math"/>
                  </w:rPr>
                </w:rPrChange>
              </w:rPr>
              <m:t>3</m:t>
            </m:r>
          </m:e>
          <m:sup>
            <m:r>
              <w:rPr>
                <w:rFonts w:ascii="Cambria Math" w:eastAsiaTheme="minorEastAsia" w:hAnsi="Cambria Math"/>
                <w:highlight w:val="yellow"/>
                <w:rPrChange w:id="493" w:author="Edgar Josué Malagón Montaña" w:date="2015-11-09T11:37:00Z">
                  <w:rPr>
                    <w:rFonts w:ascii="Cambria Math" w:eastAsiaTheme="minorEastAsia" w:hAnsi="Cambria Math"/>
                  </w:rPr>
                </w:rPrChange>
              </w:rPr>
              <m:t>2</m:t>
            </m:r>
          </m:sup>
        </m:sSup>
        <m:r>
          <w:rPr>
            <w:rFonts w:ascii="Cambria Math" w:eastAsiaTheme="minorEastAsia" w:hAnsi="Cambria Math"/>
            <w:highlight w:val="yellow"/>
            <w:rPrChange w:id="494" w:author="Edgar Josué Malagón Montaña" w:date="2015-11-09T11:37:00Z">
              <w:rPr>
                <w:rFonts w:ascii="Cambria Math" w:eastAsiaTheme="minorEastAsia" w:hAnsi="Cambria Math"/>
              </w:rPr>
            </w:rPrChange>
          </w:rPr>
          <m:t>=24</m:t>
        </m:r>
      </m:oMath>
      <w:r>
        <w:rPr>
          <w:rFonts w:ascii="Times" w:eastAsiaTheme="minorEastAsia" w:hAnsi="Times"/>
        </w:rPr>
        <w:t xml:space="preserve"> y en la parte literal se tiene </w:t>
      </w:r>
      <m:oMath>
        <m:sSup>
          <m:sSupPr>
            <m:ctrlPr>
              <w:rPr>
                <w:rFonts w:ascii="Cambria Math" w:hAnsi="Cambria Math"/>
                <w:i/>
                <w:highlight w:val="yellow"/>
                <w:rPrChange w:id="495" w:author="Edgar Josué Malagón Montaña" w:date="2015-11-09T11:37:00Z">
                  <w:rPr>
                    <w:rFonts w:ascii="Cambria Math" w:hAnsi="Cambria Math"/>
                    <w:i/>
                  </w:rPr>
                </w:rPrChange>
              </w:rPr>
            </m:ctrlPr>
          </m:sSupPr>
          <m:e>
            <m:r>
              <w:rPr>
                <w:rFonts w:ascii="Cambria Math" w:hAnsi="Cambria Math"/>
                <w:highlight w:val="yellow"/>
                <w:rPrChange w:id="496" w:author="Edgar Josué Malagón Montaña" w:date="2015-11-09T11:37:00Z">
                  <w:rPr>
                    <w:rFonts w:ascii="Cambria Math" w:hAnsi="Cambria Math"/>
                  </w:rPr>
                </w:rPrChange>
              </w:rPr>
              <m:t>x</m:t>
            </m:r>
          </m:e>
          <m:sup>
            <m:r>
              <w:rPr>
                <w:rFonts w:ascii="Cambria Math" w:hAnsi="Cambria Math"/>
                <w:highlight w:val="yellow"/>
                <w:rPrChange w:id="497" w:author="Edgar Josué Malagón Montaña" w:date="2015-11-09T11:37:00Z">
                  <w:rPr>
                    <w:rFonts w:ascii="Cambria Math" w:hAnsi="Cambria Math"/>
                  </w:rPr>
                </w:rPrChange>
              </w:rPr>
              <m:t>8</m:t>
            </m:r>
          </m:sup>
        </m:sSup>
        <m:sSup>
          <m:sSupPr>
            <m:ctrlPr>
              <w:rPr>
                <w:rFonts w:ascii="Cambria Math" w:hAnsi="Cambria Math"/>
                <w:i/>
                <w:highlight w:val="yellow"/>
                <w:rPrChange w:id="498" w:author="Edgar Josué Malagón Montaña" w:date="2015-11-09T11:37:00Z">
                  <w:rPr>
                    <w:rFonts w:ascii="Cambria Math" w:hAnsi="Cambria Math"/>
                    <w:i/>
                  </w:rPr>
                </w:rPrChange>
              </w:rPr>
            </m:ctrlPr>
          </m:sSupPr>
          <m:e>
            <m:r>
              <w:rPr>
                <w:rFonts w:ascii="Cambria Math" w:hAnsi="Cambria Math"/>
                <w:highlight w:val="yellow"/>
                <w:rPrChange w:id="499" w:author="Edgar Josué Malagón Montaña" w:date="2015-11-09T11:37:00Z">
                  <w:rPr>
                    <w:rFonts w:ascii="Cambria Math" w:hAnsi="Cambria Math"/>
                  </w:rPr>
                </w:rPrChange>
              </w:rPr>
              <m:t>y</m:t>
            </m:r>
          </m:e>
          <m:sup>
            <m:r>
              <w:rPr>
                <w:rFonts w:ascii="Cambria Math" w:hAnsi="Cambria Math"/>
                <w:highlight w:val="yellow"/>
                <w:rPrChange w:id="500" w:author="Edgar Josué Malagón Montaña" w:date="2015-11-09T11:37:00Z">
                  <w:rPr>
                    <w:rFonts w:ascii="Cambria Math" w:hAnsi="Cambria Math"/>
                  </w:rPr>
                </w:rPrChange>
              </w:rPr>
              <m:t>6</m:t>
            </m:r>
          </m:sup>
        </m:sSup>
      </m:oMath>
      <w:r>
        <w:rPr>
          <w:rFonts w:ascii="Times" w:eastAsiaTheme="minorEastAsia" w:hAnsi="Times"/>
        </w:rPr>
        <w:t xml:space="preserve">  por tanto</w:t>
      </w:r>
    </w:p>
    <w:p w14:paraId="22591704" w14:textId="77777777" w:rsidR="00AC7318" w:rsidRDefault="00AC7318" w:rsidP="00AC7318">
      <w:pPr>
        <w:pStyle w:val="Prrafodelista"/>
        <w:tabs>
          <w:tab w:val="right" w:pos="8498"/>
        </w:tabs>
        <w:spacing w:after="0"/>
        <w:rPr>
          <w:rFonts w:ascii="Times" w:eastAsiaTheme="minorEastAsia" w:hAnsi="Times"/>
        </w:rPr>
      </w:pPr>
    </w:p>
    <w:p w14:paraId="4ED4C826" w14:textId="77777777" w:rsidR="00AC7318" w:rsidRDefault="00AC7318" w:rsidP="00AC7318">
      <w:pPr>
        <w:pStyle w:val="Prrafodelista"/>
        <w:tabs>
          <w:tab w:val="right" w:pos="8498"/>
        </w:tabs>
        <w:spacing w:after="0"/>
        <w:jc w:val="center"/>
        <w:rPr>
          <w:rFonts w:ascii="Times" w:eastAsiaTheme="minorEastAsia" w:hAnsi="Times"/>
          <w:b/>
        </w:rPr>
      </w:pPr>
      <w:r w:rsidRPr="00FF2D62">
        <w:rPr>
          <w:rFonts w:ascii="Times" w:eastAsiaTheme="minorEastAsia" w:hAnsi="Times"/>
          <w:b/>
          <w:highlight w:val="yellow"/>
          <w:rPrChange w:id="501" w:author="Edgar Josué Malagón Montaña" w:date="2015-11-09T11:37:00Z">
            <w:rPr>
              <w:rFonts w:ascii="Times" w:eastAsiaTheme="minorEastAsia" w:hAnsi="Times"/>
              <w:b/>
            </w:rPr>
          </w:rPrChange>
        </w:rPr>
        <w:t>mcm (</w:t>
      </w:r>
      <m:oMath>
        <m:r>
          <m:rPr>
            <m:sty m:val="bi"/>
          </m:rPr>
          <w:rPr>
            <w:rFonts w:ascii="Cambria Math" w:hAnsi="Cambria Math"/>
            <w:highlight w:val="yellow"/>
            <w:rPrChange w:id="502" w:author="Edgar Josué Malagón Montaña" w:date="2015-11-09T11:37:00Z">
              <w:rPr>
                <w:rFonts w:ascii="Cambria Math" w:hAnsi="Cambria Math"/>
              </w:rPr>
            </w:rPrChange>
          </w:rPr>
          <m:t>12</m:t>
        </m:r>
        <m:sSup>
          <m:sSupPr>
            <m:ctrlPr>
              <w:rPr>
                <w:rFonts w:ascii="Cambria Math" w:hAnsi="Cambria Math"/>
                <w:b/>
                <w:i/>
                <w:highlight w:val="yellow"/>
                <w:rPrChange w:id="503" w:author="Edgar Josué Malagón Montaña" w:date="2015-11-09T11:37:00Z">
                  <w:rPr>
                    <w:rFonts w:ascii="Cambria Math" w:hAnsi="Cambria Math"/>
                    <w:b/>
                    <w:i/>
                  </w:rPr>
                </w:rPrChange>
              </w:rPr>
            </m:ctrlPr>
          </m:sSupPr>
          <m:e>
            <m:r>
              <m:rPr>
                <m:sty m:val="bi"/>
              </m:rPr>
              <w:rPr>
                <w:rFonts w:ascii="Cambria Math" w:hAnsi="Cambria Math"/>
                <w:highlight w:val="yellow"/>
                <w:rPrChange w:id="504" w:author="Edgar Josué Malagón Montaña" w:date="2015-11-09T11:37:00Z">
                  <w:rPr>
                    <w:rFonts w:ascii="Cambria Math" w:hAnsi="Cambria Math"/>
                  </w:rPr>
                </w:rPrChange>
              </w:rPr>
              <m:t>x</m:t>
            </m:r>
          </m:e>
          <m:sup>
            <m:r>
              <m:rPr>
                <m:sty m:val="bi"/>
              </m:rPr>
              <w:rPr>
                <w:rFonts w:ascii="Cambria Math" w:hAnsi="Cambria Math"/>
                <w:highlight w:val="yellow"/>
                <w:rPrChange w:id="505" w:author="Edgar Josué Malagón Montaña" w:date="2015-11-09T11:37:00Z">
                  <w:rPr>
                    <w:rFonts w:ascii="Cambria Math" w:hAnsi="Cambria Math"/>
                  </w:rPr>
                </w:rPrChange>
              </w:rPr>
              <m:t>4</m:t>
            </m:r>
          </m:sup>
        </m:sSup>
        <m:sSup>
          <m:sSupPr>
            <m:ctrlPr>
              <w:rPr>
                <w:rFonts w:ascii="Cambria Math" w:hAnsi="Cambria Math"/>
                <w:b/>
                <w:i/>
                <w:highlight w:val="yellow"/>
                <w:rPrChange w:id="506" w:author="Edgar Josué Malagón Montaña" w:date="2015-11-09T11:37:00Z">
                  <w:rPr>
                    <w:rFonts w:ascii="Cambria Math" w:hAnsi="Cambria Math"/>
                    <w:b/>
                    <w:i/>
                  </w:rPr>
                </w:rPrChange>
              </w:rPr>
            </m:ctrlPr>
          </m:sSupPr>
          <m:e>
            <m:r>
              <m:rPr>
                <m:sty m:val="bi"/>
              </m:rPr>
              <w:rPr>
                <w:rFonts w:ascii="Cambria Math" w:hAnsi="Cambria Math"/>
                <w:highlight w:val="yellow"/>
                <w:rPrChange w:id="507" w:author="Edgar Josué Malagón Montaña" w:date="2015-11-09T11:37:00Z">
                  <w:rPr>
                    <w:rFonts w:ascii="Cambria Math" w:hAnsi="Cambria Math"/>
                  </w:rPr>
                </w:rPrChange>
              </w:rPr>
              <m:t>y</m:t>
            </m:r>
          </m:e>
          <m:sup>
            <m:r>
              <m:rPr>
                <m:sty m:val="bi"/>
              </m:rPr>
              <w:rPr>
                <w:rFonts w:ascii="Cambria Math" w:hAnsi="Cambria Math"/>
                <w:highlight w:val="yellow"/>
                <w:rPrChange w:id="508" w:author="Edgar Josué Malagón Montaña" w:date="2015-11-09T11:37:00Z">
                  <w:rPr>
                    <w:rFonts w:ascii="Cambria Math" w:hAnsi="Cambria Math"/>
                  </w:rPr>
                </w:rPrChange>
              </w:rPr>
              <m:t>6</m:t>
            </m:r>
          </m:sup>
        </m:sSup>
      </m:oMath>
      <w:r w:rsidRPr="00FF2D62">
        <w:rPr>
          <w:rFonts w:ascii="Times" w:hAnsi="Times"/>
          <w:b/>
          <w:highlight w:val="yellow"/>
          <w:rPrChange w:id="509" w:author="Edgar Josué Malagón Montaña" w:date="2015-11-09T11:37:00Z">
            <w:rPr>
              <w:rFonts w:ascii="Times" w:hAnsi="Times"/>
              <w:b/>
            </w:rPr>
          </w:rPrChange>
        </w:rPr>
        <w:t xml:space="preserve">,  </w:t>
      </w:r>
      <m:oMath>
        <m:r>
          <m:rPr>
            <m:sty m:val="bi"/>
          </m:rPr>
          <w:rPr>
            <w:rFonts w:ascii="Cambria Math" w:hAnsi="Cambria Math"/>
            <w:highlight w:val="yellow"/>
            <w:rPrChange w:id="510" w:author="Edgar Josué Malagón Montaña" w:date="2015-11-09T11:37:00Z">
              <w:rPr>
                <w:rFonts w:ascii="Cambria Math" w:hAnsi="Cambria Math"/>
              </w:rPr>
            </w:rPrChange>
          </w:rPr>
          <m:t>18</m:t>
        </m:r>
        <m:sSup>
          <m:sSupPr>
            <m:ctrlPr>
              <w:rPr>
                <w:rFonts w:ascii="Cambria Math" w:hAnsi="Cambria Math"/>
                <w:b/>
                <w:i/>
                <w:highlight w:val="yellow"/>
                <w:rPrChange w:id="511" w:author="Edgar Josué Malagón Montaña" w:date="2015-11-09T11:37:00Z">
                  <w:rPr>
                    <w:rFonts w:ascii="Cambria Math" w:hAnsi="Cambria Math"/>
                    <w:b/>
                    <w:i/>
                  </w:rPr>
                </w:rPrChange>
              </w:rPr>
            </m:ctrlPr>
          </m:sSupPr>
          <m:e>
            <m:r>
              <m:rPr>
                <m:sty m:val="bi"/>
              </m:rPr>
              <w:rPr>
                <w:rFonts w:ascii="Cambria Math" w:hAnsi="Cambria Math"/>
                <w:highlight w:val="yellow"/>
                <w:rPrChange w:id="512" w:author="Edgar Josué Malagón Montaña" w:date="2015-11-09T11:37:00Z">
                  <w:rPr>
                    <w:rFonts w:ascii="Cambria Math" w:hAnsi="Cambria Math"/>
                  </w:rPr>
                </w:rPrChange>
              </w:rPr>
              <m:t>x</m:t>
            </m:r>
          </m:e>
          <m:sup>
            <m:r>
              <m:rPr>
                <m:sty m:val="bi"/>
              </m:rPr>
              <w:rPr>
                <w:rFonts w:ascii="Cambria Math" w:hAnsi="Cambria Math"/>
                <w:highlight w:val="yellow"/>
                <w:rPrChange w:id="513" w:author="Edgar Josué Malagón Montaña" w:date="2015-11-09T11:37:00Z">
                  <w:rPr>
                    <w:rFonts w:ascii="Cambria Math" w:hAnsi="Cambria Math"/>
                  </w:rPr>
                </w:rPrChange>
              </w:rPr>
              <m:t>8</m:t>
            </m:r>
          </m:sup>
        </m:sSup>
        <m:sSup>
          <m:sSupPr>
            <m:ctrlPr>
              <w:rPr>
                <w:rFonts w:ascii="Cambria Math" w:hAnsi="Cambria Math"/>
                <w:b/>
                <w:i/>
                <w:highlight w:val="yellow"/>
                <w:rPrChange w:id="514" w:author="Edgar Josué Malagón Montaña" w:date="2015-11-09T11:37:00Z">
                  <w:rPr>
                    <w:rFonts w:ascii="Cambria Math" w:hAnsi="Cambria Math"/>
                    <w:b/>
                    <w:i/>
                  </w:rPr>
                </w:rPrChange>
              </w:rPr>
            </m:ctrlPr>
          </m:sSupPr>
          <m:e>
            <m:r>
              <m:rPr>
                <m:sty m:val="bi"/>
              </m:rPr>
              <w:rPr>
                <w:rFonts w:ascii="Cambria Math" w:hAnsi="Cambria Math"/>
                <w:highlight w:val="yellow"/>
                <w:rPrChange w:id="515" w:author="Edgar Josué Malagón Montaña" w:date="2015-11-09T11:37:00Z">
                  <w:rPr>
                    <w:rFonts w:ascii="Cambria Math" w:hAnsi="Cambria Math"/>
                  </w:rPr>
                </w:rPrChange>
              </w:rPr>
              <m:t>y</m:t>
            </m:r>
          </m:e>
          <m:sup>
            <m:r>
              <m:rPr>
                <m:sty m:val="bi"/>
              </m:rPr>
              <w:rPr>
                <w:rFonts w:ascii="Cambria Math" w:hAnsi="Cambria Math"/>
                <w:highlight w:val="yellow"/>
                <w:rPrChange w:id="516" w:author="Edgar Josué Malagón Montaña" w:date="2015-11-09T11:37:00Z">
                  <w:rPr>
                    <w:rFonts w:ascii="Cambria Math" w:hAnsi="Cambria Math"/>
                  </w:rPr>
                </w:rPrChange>
              </w:rPr>
              <m:t>4</m:t>
            </m:r>
          </m:sup>
        </m:sSup>
        <m:r>
          <m:rPr>
            <m:sty m:val="bi"/>
          </m:rPr>
          <w:rPr>
            <w:rFonts w:ascii="Cambria Math" w:hAnsi="Cambria Math"/>
            <w:highlight w:val="yellow"/>
            <w:rPrChange w:id="517" w:author="Edgar Josué Malagón Montaña" w:date="2015-11-09T11:37:00Z">
              <w:rPr>
                <w:rFonts w:ascii="Cambria Math" w:hAnsi="Cambria Math"/>
              </w:rPr>
            </w:rPrChange>
          </w:rPr>
          <m:t>)=36</m:t>
        </m:r>
        <m:sSup>
          <m:sSupPr>
            <m:ctrlPr>
              <w:rPr>
                <w:rFonts w:ascii="Cambria Math" w:hAnsi="Cambria Math"/>
                <w:b/>
                <w:i/>
                <w:highlight w:val="yellow"/>
                <w:rPrChange w:id="518" w:author="Edgar Josué Malagón Montaña" w:date="2015-11-09T11:37:00Z">
                  <w:rPr>
                    <w:rFonts w:ascii="Cambria Math" w:hAnsi="Cambria Math"/>
                    <w:b/>
                    <w:i/>
                  </w:rPr>
                </w:rPrChange>
              </w:rPr>
            </m:ctrlPr>
          </m:sSupPr>
          <m:e>
            <m:r>
              <m:rPr>
                <m:sty m:val="bi"/>
              </m:rPr>
              <w:rPr>
                <w:rFonts w:ascii="Cambria Math" w:hAnsi="Cambria Math"/>
                <w:highlight w:val="yellow"/>
                <w:rPrChange w:id="519" w:author="Edgar Josué Malagón Montaña" w:date="2015-11-09T11:37:00Z">
                  <w:rPr>
                    <w:rFonts w:ascii="Cambria Math" w:hAnsi="Cambria Math"/>
                  </w:rPr>
                </w:rPrChange>
              </w:rPr>
              <m:t>x</m:t>
            </m:r>
          </m:e>
          <m:sup>
            <m:r>
              <m:rPr>
                <m:sty m:val="bi"/>
              </m:rPr>
              <w:rPr>
                <w:rFonts w:ascii="Cambria Math" w:hAnsi="Cambria Math"/>
                <w:highlight w:val="yellow"/>
                <w:rPrChange w:id="520" w:author="Edgar Josué Malagón Montaña" w:date="2015-11-09T11:37:00Z">
                  <w:rPr>
                    <w:rFonts w:ascii="Cambria Math" w:hAnsi="Cambria Math"/>
                  </w:rPr>
                </w:rPrChange>
              </w:rPr>
              <m:t>8</m:t>
            </m:r>
          </m:sup>
        </m:sSup>
        <m:sSup>
          <m:sSupPr>
            <m:ctrlPr>
              <w:rPr>
                <w:rFonts w:ascii="Cambria Math" w:hAnsi="Cambria Math"/>
                <w:b/>
                <w:i/>
                <w:highlight w:val="yellow"/>
                <w:rPrChange w:id="521" w:author="Edgar Josué Malagón Montaña" w:date="2015-11-09T11:37:00Z">
                  <w:rPr>
                    <w:rFonts w:ascii="Cambria Math" w:hAnsi="Cambria Math"/>
                    <w:b/>
                    <w:i/>
                  </w:rPr>
                </w:rPrChange>
              </w:rPr>
            </m:ctrlPr>
          </m:sSupPr>
          <m:e>
            <m:r>
              <m:rPr>
                <m:sty m:val="bi"/>
              </m:rPr>
              <w:rPr>
                <w:rFonts w:ascii="Cambria Math" w:hAnsi="Cambria Math"/>
                <w:highlight w:val="yellow"/>
                <w:rPrChange w:id="522" w:author="Edgar Josué Malagón Montaña" w:date="2015-11-09T11:37:00Z">
                  <w:rPr>
                    <w:rFonts w:ascii="Cambria Math" w:hAnsi="Cambria Math"/>
                  </w:rPr>
                </w:rPrChange>
              </w:rPr>
              <m:t>y</m:t>
            </m:r>
          </m:e>
          <m:sup>
            <m:r>
              <m:rPr>
                <m:sty m:val="bi"/>
              </m:rPr>
              <w:rPr>
                <w:rFonts w:ascii="Cambria Math" w:hAnsi="Cambria Math"/>
                <w:highlight w:val="yellow"/>
                <w:rPrChange w:id="523" w:author="Edgar Josué Malagón Montaña" w:date="2015-11-09T11:37:00Z">
                  <w:rPr>
                    <w:rFonts w:ascii="Cambria Math" w:hAnsi="Cambria Math"/>
                  </w:rPr>
                </w:rPrChange>
              </w:rPr>
              <m:t>6</m:t>
            </m:r>
          </m:sup>
        </m:sSup>
      </m:oMath>
    </w:p>
    <w:p w14:paraId="540F2F86" w14:textId="77777777" w:rsidR="00AC7318" w:rsidRPr="003B424F" w:rsidRDefault="00AC7318" w:rsidP="00AC7318">
      <w:pPr>
        <w:pStyle w:val="Prrafodelista"/>
        <w:tabs>
          <w:tab w:val="right" w:pos="8498"/>
        </w:tabs>
        <w:spacing w:after="0"/>
        <w:jc w:val="center"/>
        <w:rPr>
          <w:rFonts w:ascii="Times" w:hAnsi="Times"/>
          <w:b/>
        </w:rPr>
      </w:pPr>
    </w:p>
    <w:p w14:paraId="659EF9B9" w14:textId="77777777" w:rsidR="00AC7318" w:rsidRPr="00FF2D62" w:rsidRDefault="00AC7318" w:rsidP="00AC7318">
      <w:pPr>
        <w:pStyle w:val="Prrafodelista"/>
        <w:numPr>
          <w:ilvl w:val="0"/>
          <w:numId w:val="16"/>
        </w:numPr>
        <w:tabs>
          <w:tab w:val="right" w:pos="8498"/>
        </w:tabs>
        <w:spacing w:after="0"/>
        <w:rPr>
          <w:ins w:id="524" w:author="Edgar Josué Malagón Montaña" w:date="2015-11-09T11:38:00Z"/>
          <w:rFonts w:ascii="Times" w:hAnsi="Times"/>
          <w:rPrChange w:id="525" w:author="Edgar Josué Malagón Montaña" w:date="2015-11-09T11:38:00Z">
            <w:rPr>
              <w:ins w:id="526" w:author="Edgar Josué Malagón Montaña" w:date="2015-11-09T11:38:00Z"/>
              <w:rFonts w:ascii="Times" w:eastAsiaTheme="minorEastAsia" w:hAnsi="Times"/>
            </w:rPr>
          </w:rPrChange>
        </w:rPr>
      </w:pPr>
      <w:commentRangeStart w:id="527"/>
      <w:r>
        <w:rPr>
          <w:rFonts w:ascii="Times" w:hAnsi="Times"/>
        </w:rPr>
        <w:t xml:space="preserve">Hallar el </w:t>
      </w:r>
      <w:r w:rsidRPr="00FF2D62">
        <w:rPr>
          <w:rFonts w:ascii="Times" w:hAnsi="Times"/>
          <w:highlight w:val="yellow"/>
          <w:rPrChange w:id="528" w:author="Edgar Josué Malagón Montaña" w:date="2015-11-09T11:37:00Z">
            <w:rPr>
              <w:rFonts w:ascii="Times" w:hAnsi="Times"/>
            </w:rPr>
          </w:rPrChange>
        </w:rPr>
        <w:t>mcd</w:t>
      </w:r>
      <w:r>
        <w:rPr>
          <w:rFonts w:ascii="Times" w:hAnsi="Times"/>
        </w:rPr>
        <w:t xml:space="preserve"> entre </w:t>
      </w:r>
      <m:oMath>
        <m:r>
          <w:rPr>
            <w:rFonts w:ascii="Cambria Math" w:hAnsi="Cambria Math"/>
            <w:highlight w:val="yellow"/>
            <w:rPrChange w:id="529" w:author="Edgar Josué Malagón Montaña" w:date="2015-11-09T11:37:00Z">
              <w:rPr>
                <w:rFonts w:ascii="Cambria Math" w:hAnsi="Cambria Math"/>
              </w:rPr>
            </w:rPrChange>
          </w:rPr>
          <m:t>24</m:t>
        </m:r>
        <m:sSup>
          <m:sSupPr>
            <m:ctrlPr>
              <w:rPr>
                <w:rFonts w:ascii="Cambria Math" w:hAnsi="Cambria Math"/>
                <w:i/>
                <w:highlight w:val="yellow"/>
                <w:rPrChange w:id="530" w:author="Edgar Josué Malagón Montaña" w:date="2015-11-09T11:37:00Z">
                  <w:rPr>
                    <w:rFonts w:ascii="Cambria Math" w:hAnsi="Cambria Math"/>
                    <w:i/>
                  </w:rPr>
                </w:rPrChange>
              </w:rPr>
            </m:ctrlPr>
          </m:sSupPr>
          <m:e>
            <m:r>
              <w:rPr>
                <w:rFonts w:ascii="Cambria Math" w:hAnsi="Cambria Math"/>
                <w:highlight w:val="yellow"/>
                <w:rPrChange w:id="531" w:author="Edgar Josué Malagón Montaña" w:date="2015-11-09T11:37:00Z">
                  <w:rPr>
                    <w:rFonts w:ascii="Cambria Math" w:hAnsi="Cambria Math"/>
                  </w:rPr>
                </w:rPrChange>
              </w:rPr>
              <m:t>x</m:t>
            </m:r>
          </m:e>
          <m:sup>
            <m:r>
              <w:rPr>
                <w:rFonts w:ascii="Cambria Math" w:hAnsi="Cambria Math"/>
                <w:highlight w:val="yellow"/>
                <w:rPrChange w:id="532" w:author="Edgar Josué Malagón Montaña" w:date="2015-11-09T11:37:00Z">
                  <w:rPr>
                    <w:rFonts w:ascii="Cambria Math" w:hAnsi="Cambria Math"/>
                  </w:rPr>
                </w:rPrChange>
              </w:rPr>
              <m:t>8</m:t>
            </m:r>
          </m:sup>
        </m:sSup>
        <m:sSup>
          <m:sSupPr>
            <m:ctrlPr>
              <w:rPr>
                <w:rFonts w:ascii="Cambria Math" w:hAnsi="Cambria Math"/>
                <w:i/>
                <w:highlight w:val="yellow"/>
                <w:rPrChange w:id="533" w:author="Edgar Josué Malagón Montaña" w:date="2015-11-09T11:37:00Z">
                  <w:rPr>
                    <w:rFonts w:ascii="Cambria Math" w:hAnsi="Cambria Math"/>
                    <w:i/>
                  </w:rPr>
                </w:rPrChange>
              </w:rPr>
            </m:ctrlPr>
          </m:sSupPr>
          <m:e>
            <m:r>
              <w:rPr>
                <w:rFonts w:ascii="Cambria Math" w:hAnsi="Cambria Math"/>
                <w:highlight w:val="yellow"/>
                <w:rPrChange w:id="534" w:author="Edgar Josué Malagón Montaña" w:date="2015-11-09T11:37:00Z">
                  <w:rPr>
                    <w:rFonts w:ascii="Cambria Math" w:hAnsi="Cambria Math"/>
                  </w:rPr>
                </w:rPrChange>
              </w:rPr>
              <m:t>y</m:t>
            </m:r>
          </m:e>
          <m:sup>
            <m:r>
              <w:rPr>
                <w:rFonts w:ascii="Cambria Math" w:hAnsi="Cambria Math"/>
                <w:highlight w:val="yellow"/>
                <w:rPrChange w:id="535" w:author="Edgar Josué Malagón Montaña" w:date="2015-11-09T11:37:00Z">
                  <w:rPr>
                    <w:rFonts w:ascii="Cambria Math" w:hAnsi="Cambria Math"/>
                  </w:rPr>
                </w:rPrChange>
              </w:rPr>
              <m:t>2</m:t>
            </m:r>
          </m:sup>
        </m:sSup>
        <m:r>
          <w:rPr>
            <w:rFonts w:ascii="Cambria Math" w:hAnsi="Cambria Math"/>
            <w:highlight w:val="yellow"/>
            <w:rPrChange w:id="536" w:author="Edgar Josué Malagón Montaña" w:date="2015-11-09T11:37:00Z">
              <w:rPr>
                <w:rFonts w:ascii="Cambria Math" w:hAnsi="Cambria Math"/>
              </w:rPr>
            </w:rPrChange>
          </w:rPr>
          <m:t>z</m:t>
        </m:r>
      </m:oMath>
      <w:r w:rsidRPr="00FF2D62">
        <w:rPr>
          <w:rFonts w:ascii="Times" w:hAnsi="Times"/>
          <w:highlight w:val="yellow"/>
          <w:rPrChange w:id="537" w:author="Edgar Josué Malagón Montaña" w:date="2015-11-09T11:37:00Z">
            <w:rPr>
              <w:rFonts w:ascii="Times" w:hAnsi="Times"/>
            </w:rPr>
          </w:rPrChange>
        </w:rPr>
        <w:t xml:space="preserve">,  </w:t>
      </w:r>
      <m:oMath>
        <m:r>
          <w:rPr>
            <w:rFonts w:ascii="Cambria Math" w:hAnsi="Cambria Math"/>
            <w:highlight w:val="yellow"/>
            <w:rPrChange w:id="538" w:author="Edgar Josué Malagón Montaña" w:date="2015-11-09T11:37:00Z">
              <w:rPr>
                <w:rFonts w:ascii="Cambria Math" w:hAnsi="Cambria Math"/>
              </w:rPr>
            </w:rPrChange>
          </w:rPr>
          <m:t>18</m:t>
        </m:r>
        <m:sSup>
          <m:sSupPr>
            <m:ctrlPr>
              <w:rPr>
                <w:rFonts w:ascii="Cambria Math" w:hAnsi="Cambria Math"/>
                <w:i/>
                <w:highlight w:val="yellow"/>
                <w:rPrChange w:id="539" w:author="Edgar Josué Malagón Montaña" w:date="2015-11-09T11:37:00Z">
                  <w:rPr>
                    <w:rFonts w:ascii="Cambria Math" w:hAnsi="Cambria Math"/>
                    <w:i/>
                  </w:rPr>
                </w:rPrChange>
              </w:rPr>
            </m:ctrlPr>
          </m:sSupPr>
          <m:e>
            <m:r>
              <w:rPr>
                <w:rFonts w:ascii="Cambria Math" w:hAnsi="Cambria Math"/>
                <w:highlight w:val="yellow"/>
                <w:rPrChange w:id="540" w:author="Edgar Josué Malagón Montaña" w:date="2015-11-09T11:37:00Z">
                  <w:rPr>
                    <w:rFonts w:ascii="Cambria Math" w:hAnsi="Cambria Math"/>
                  </w:rPr>
                </w:rPrChange>
              </w:rPr>
              <m:t>x</m:t>
            </m:r>
          </m:e>
          <m:sup>
            <m:r>
              <w:rPr>
                <w:rFonts w:ascii="Cambria Math" w:hAnsi="Cambria Math"/>
                <w:highlight w:val="yellow"/>
                <w:rPrChange w:id="541" w:author="Edgar Josué Malagón Montaña" w:date="2015-11-09T11:37:00Z">
                  <w:rPr>
                    <w:rFonts w:ascii="Cambria Math" w:hAnsi="Cambria Math"/>
                  </w:rPr>
                </w:rPrChange>
              </w:rPr>
              <m:t>6</m:t>
            </m:r>
          </m:sup>
        </m:sSup>
        <m:sSup>
          <m:sSupPr>
            <m:ctrlPr>
              <w:rPr>
                <w:rFonts w:ascii="Cambria Math" w:hAnsi="Cambria Math"/>
                <w:i/>
                <w:highlight w:val="yellow"/>
                <w:rPrChange w:id="542" w:author="Edgar Josué Malagón Montaña" w:date="2015-11-09T11:37:00Z">
                  <w:rPr>
                    <w:rFonts w:ascii="Cambria Math" w:hAnsi="Cambria Math"/>
                    <w:i/>
                  </w:rPr>
                </w:rPrChange>
              </w:rPr>
            </m:ctrlPr>
          </m:sSupPr>
          <m:e>
            <m:r>
              <w:rPr>
                <w:rFonts w:ascii="Cambria Math" w:hAnsi="Cambria Math"/>
                <w:highlight w:val="yellow"/>
                <w:rPrChange w:id="543" w:author="Edgar Josué Malagón Montaña" w:date="2015-11-09T11:37:00Z">
                  <w:rPr>
                    <w:rFonts w:ascii="Cambria Math" w:hAnsi="Cambria Math"/>
                  </w:rPr>
                </w:rPrChange>
              </w:rPr>
              <m:t>y</m:t>
            </m:r>
          </m:e>
          <m:sup>
            <m:r>
              <w:rPr>
                <w:rFonts w:ascii="Cambria Math" w:hAnsi="Cambria Math"/>
                <w:highlight w:val="yellow"/>
                <w:rPrChange w:id="544" w:author="Edgar Josué Malagón Montaña" w:date="2015-11-09T11:37:00Z">
                  <w:rPr>
                    <w:rFonts w:ascii="Cambria Math" w:hAnsi="Cambria Math"/>
                  </w:rPr>
                </w:rPrChange>
              </w:rPr>
              <m:t>4</m:t>
            </m:r>
          </m:sup>
        </m:sSup>
        <m:sSup>
          <m:sSupPr>
            <m:ctrlPr>
              <w:rPr>
                <w:rFonts w:ascii="Cambria Math" w:hAnsi="Cambria Math"/>
                <w:i/>
                <w:highlight w:val="yellow"/>
                <w:rPrChange w:id="545" w:author="Edgar Josué Malagón Montaña" w:date="2015-11-09T11:37:00Z">
                  <w:rPr>
                    <w:rFonts w:ascii="Cambria Math" w:hAnsi="Cambria Math"/>
                    <w:i/>
                  </w:rPr>
                </w:rPrChange>
              </w:rPr>
            </m:ctrlPr>
          </m:sSupPr>
          <m:e>
            <m:r>
              <w:rPr>
                <w:rFonts w:ascii="Cambria Math" w:hAnsi="Cambria Math"/>
                <w:highlight w:val="yellow"/>
                <w:rPrChange w:id="546" w:author="Edgar Josué Malagón Montaña" w:date="2015-11-09T11:37:00Z">
                  <w:rPr>
                    <w:rFonts w:ascii="Cambria Math" w:hAnsi="Cambria Math"/>
                  </w:rPr>
                </w:rPrChange>
              </w:rPr>
              <m:t>z</m:t>
            </m:r>
          </m:e>
          <m:sup>
            <m:r>
              <w:rPr>
                <w:rFonts w:ascii="Cambria Math" w:hAnsi="Cambria Math"/>
                <w:highlight w:val="yellow"/>
                <w:rPrChange w:id="547" w:author="Edgar Josué Malagón Montaña" w:date="2015-11-09T11:37:00Z">
                  <w:rPr>
                    <w:rFonts w:ascii="Cambria Math" w:hAnsi="Cambria Math"/>
                  </w:rPr>
                </w:rPrChange>
              </w:rPr>
              <m:t>2</m:t>
            </m:r>
          </m:sup>
        </m:sSup>
      </m:oMath>
      <w:r w:rsidRPr="00FF2D62">
        <w:rPr>
          <w:rFonts w:ascii="Times" w:hAnsi="Times"/>
          <w:highlight w:val="yellow"/>
          <w:rPrChange w:id="548" w:author="Edgar Josué Malagón Montaña" w:date="2015-11-09T11:37:00Z">
            <w:rPr>
              <w:rFonts w:ascii="Times" w:hAnsi="Times"/>
            </w:rPr>
          </w:rPrChange>
        </w:rPr>
        <w:t xml:space="preserve"> y </w:t>
      </w:r>
      <m:oMath>
        <m:r>
          <w:rPr>
            <w:rFonts w:ascii="Cambria Math" w:hAnsi="Cambria Math"/>
            <w:highlight w:val="yellow"/>
            <w:rPrChange w:id="549" w:author="Edgar Josué Malagón Montaña" w:date="2015-11-09T11:37:00Z">
              <w:rPr>
                <w:rFonts w:ascii="Cambria Math" w:hAnsi="Cambria Math"/>
              </w:rPr>
            </w:rPrChange>
          </w:rPr>
          <m:t>8</m:t>
        </m:r>
        <m:sSup>
          <m:sSupPr>
            <m:ctrlPr>
              <w:rPr>
                <w:rFonts w:ascii="Cambria Math" w:hAnsi="Cambria Math"/>
                <w:i/>
                <w:highlight w:val="yellow"/>
                <w:rPrChange w:id="550" w:author="Edgar Josué Malagón Montaña" w:date="2015-11-09T11:37:00Z">
                  <w:rPr>
                    <w:rFonts w:ascii="Cambria Math" w:hAnsi="Cambria Math"/>
                    <w:i/>
                  </w:rPr>
                </w:rPrChange>
              </w:rPr>
            </m:ctrlPr>
          </m:sSupPr>
          <m:e>
            <m:r>
              <w:rPr>
                <w:rFonts w:ascii="Cambria Math" w:hAnsi="Cambria Math"/>
                <w:highlight w:val="yellow"/>
                <w:rPrChange w:id="551" w:author="Edgar Josué Malagón Montaña" w:date="2015-11-09T11:37:00Z">
                  <w:rPr>
                    <w:rFonts w:ascii="Cambria Math" w:hAnsi="Cambria Math"/>
                  </w:rPr>
                </w:rPrChange>
              </w:rPr>
              <m:t>x</m:t>
            </m:r>
          </m:e>
          <m:sup>
            <m:r>
              <w:rPr>
                <w:rFonts w:ascii="Cambria Math" w:hAnsi="Cambria Math"/>
                <w:highlight w:val="yellow"/>
                <w:rPrChange w:id="552" w:author="Edgar Josué Malagón Montaña" w:date="2015-11-09T11:37:00Z">
                  <w:rPr>
                    <w:rFonts w:ascii="Cambria Math" w:hAnsi="Cambria Math"/>
                  </w:rPr>
                </w:rPrChange>
              </w:rPr>
              <m:t>3</m:t>
            </m:r>
          </m:sup>
        </m:sSup>
        <m:sSup>
          <m:sSupPr>
            <m:ctrlPr>
              <w:rPr>
                <w:rFonts w:ascii="Cambria Math" w:hAnsi="Cambria Math"/>
                <w:i/>
                <w:highlight w:val="yellow"/>
                <w:rPrChange w:id="553" w:author="Edgar Josué Malagón Montaña" w:date="2015-11-09T11:37:00Z">
                  <w:rPr>
                    <w:rFonts w:ascii="Cambria Math" w:hAnsi="Cambria Math"/>
                    <w:i/>
                  </w:rPr>
                </w:rPrChange>
              </w:rPr>
            </m:ctrlPr>
          </m:sSupPr>
          <m:e>
            <m:r>
              <w:rPr>
                <w:rFonts w:ascii="Cambria Math" w:hAnsi="Cambria Math"/>
                <w:highlight w:val="yellow"/>
                <w:rPrChange w:id="554" w:author="Edgar Josué Malagón Montaña" w:date="2015-11-09T11:37:00Z">
                  <w:rPr>
                    <w:rFonts w:ascii="Cambria Math" w:hAnsi="Cambria Math"/>
                  </w:rPr>
                </w:rPrChange>
              </w:rPr>
              <m:t>y</m:t>
            </m:r>
          </m:e>
          <m:sup>
            <m:r>
              <w:rPr>
                <w:rFonts w:ascii="Cambria Math" w:hAnsi="Cambria Math"/>
                <w:highlight w:val="yellow"/>
                <w:rPrChange w:id="555" w:author="Edgar Josué Malagón Montaña" w:date="2015-11-09T11:37:00Z">
                  <w:rPr>
                    <w:rFonts w:ascii="Cambria Math" w:hAnsi="Cambria Math"/>
                  </w:rPr>
                </w:rPrChange>
              </w:rPr>
              <m:t>7</m:t>
            </m:r>
          </m:sup>
        </m:sSup>
        <w:commentRangeEnd w:id="527"/>
        <m:r>
          <m:rPr>
            <m:sty m:val="p"/>
          </m:rPr>
          <w:rPr>
            <w:rStyle w:val="Refdecomentario"/>
          </w:rPr>
          <w:commentReference w:id="527"/>
        </m:r>
      </m:oMath>
    </w:p>
    <w:p w14:paraId="1EDF2A71" w14:textId="77777777" w:rsidR="00FF2D62" w:rsidRPr="005D1B3F" w:rsidRDefault="00FF2D62" w:rsidP="00FF2D62">
      <w:pPr>
        <w:pStyle w:val="Prrafodelista"/>
        <w:tabs>
          <w:tab w:val="right" w:pos="8498"/>
        </w:tabs>
        <w:spacing w:after="0"/>
        <w:rPr>
          <w:rFonts w:ascii="Times" w:hAnsi="Times"/>
        </w:rPr>
        <w:pPrChange w:id="556" w:author="Edgar Josué Malagón Montaña" w:date="2015-11-09T11:38:00Z">
          <w:pPr>
            <w:pStyle w:val="Prrafodelista"/>
            <w:numPr>
              <w:numId w:val="16"/>
            </w:numPr>
            <w:tabs>
              <w:tab w:val="right" w:pos="8498"/>
            </w:tabs>
            <w:spacing w:after="0"/>
            <w:ind w:hanging="360"/>
          </w:pPr>
        </w:pPrChange>
      </w:pPr>
    </w:p>
    <w:p w14:paraId="726BEAAB" w14:textId="77777777" w:rsidR="00AC7318" w:rsidRPr="005D1B3F" w:rsidRDefault="00AC7318" w:rsidP="00AC7318">
      <w:pPr>
        <w:pStyle w:val="Prrafodelista"/>
        <w:tabs>
          <w:tab w:val="right" w:pos="8498"/>
        </w:tabs>
        <w:spacing w:after="0"/>
        <w:rPr>
          <w:rFonts w:ascii="Times" w:hAnsi="Times"/>
        </w:rPr>
      </w:pPr>
    </w:p>
    <w:p w14:paraId="3116961C" w14:textId="77777777" w:rsidR="00AC7318" w:rsidRDefault="00AC7318" w:rsidP="00AC7318">
      <w:pPr>
        <w:pStyle w:val="Prrafodelista"/>
        <w:tabs>
          <w:tab w:val="right" w:pos="8498"/>
        </w:tabs>
        <w:spacing w:after="0"/>
        <w:rPr>
          <w:rFonts w:ascii="Times" w:eastAsiaTheme="minorEastAsia" w:hAnsi="Times"/>
        </w:rPr>
      </w:pPr>
      <w:r>
        <w:rPr>
          <w:rFonts w:ascii="Times" w:eastAsiaTheme="minorEastAsia" w:hAnsi="Times"/>
        </w:rPr>
        <w:t>Descomponiendo en factores primos los coeficientes tenemos:</w:t>
      </w:r>
    </w:p>
    <w:p w14:paraId="4A8990E7" w14:textId="77777777" w:rsidR="00AC7318" w:rsidRDefault="00AC7318" w:rsidP="00AC7318">
      <w:pPr>
        <w:pStyle w:val="Prrafodelista"/>
        <w:tabs>
          <w:tab w:val="right" w:pos="8498"/>
        </w:tabs>
        <w:spacing w:after="0"/>
        <w:rPr>
          <w:rFonts w:ascii="Times" w:eastAsiaTheme="minorEastAsia" w:hAnsi="Times"/>
        </w:rPr>
      </w:pPr>
    </w:p>
    <w:p w14:paraId="1A88DADE" w14:textId="77777777" w:rsidR="00AC7318" w:rsidRPr="005D1B3F" w:rsidRDefault="00AC7318" w:rsidP="00AC7318">
      <w:pPr>
        <w:pStyle w:val="Prrafodelista"/>
        <w:tabs>
          <w:tab w:val="right" w:pos="8498"/>
        </w:tabs>
        <w:spacing w:after="0"/>
        <w:rPr>
          <w:rFonts w:ascii="Times" w:eastAsiaTheme="minorEastAsia" w:hAnsi="Times"/>
        </w:rPr>
      </w:pPr>
      <m:oMathPara>
        <m:oMathParaPr>
          <m:jc m:val="left"/>
        </m:oMathParaPr>
        <m:oMath>
          <m:r>
            <w:rPr>
              <w:rFonts w:ascii="Cambria Math" w:hAnsi="Cambria Math"/>
              <w:highlight w:val="yellow"/>
              <w:rPrChange w:id="557" w:author="Edgar Josué Malagón Montaña" w:date="2015-11-09T11:38:00Z">
                <w:rPr>
                  <w:rFonts w:ascii="Cambria Math" w:hAnsi="Cambria Math"/>
                </w:rPr>
              </w:rPrChange>
            </w:rPr>
            <m:t>12</m:t>
          </m:r>
          <m:sSup>
            <m:sSupPr>
              <m:ctrlPr>
                <w:rPr>
                  <w:rFonts w:ascii="Cambria Math" w:hAnsi="Cambria Math"/>
                  <w:i/>
                  <w:highlight w:val="yellow"/>
                  <w:rPrChange w:id="558" w:author="Edgar Josué Malagón Montaña" w:date="2015-11-09T11:38:00Z">
                    <w:rPr>
                      <w:rFonts w:ascii="Cambria Math" w:hAnsi="Cambria Math"/>
                      <w:i/>
                    </w:rPr>
                  </w:rPrChange>
                </w:rPr>
              </m:ctrlPr>
            </m:sSupPr>
            <m:e>
              <m:r>
                <w:rPr>
                  <w:rFonts w:ascii="Cambria Math" w:hAnsi="Cambria Math"/>
                  <w:highlight w:val="yellow"/>
                  <w:rPrChange w:id="559" w:author="Edgar Josué Malagón Montaña" w:date="2015-11-09T11:38:00Z">
                    <w:rPr>
                      <w:rFonts w:ascii="Cambria Math" w:hAnsi="Cambria Math"/>
                    </w:rPr>
                  </w:rPrChange>
                </w:rPr>
                <m:t>x</m:t>
              </m:r>
            </m:e>
            <m:sup>
              <m:r>
                <w:rPr>
                  <w:rFonts w:ascii="Cambria Math" w:hAnsi="Cambria Math"/>
                  <w:highlight w:val="yellow"/>
                  <w:rPrChange w:id="560" w:author="Edgar Josué Malagón Montaña" w:date="2015-11-09T11:38:00Z">
                    <w:rPr>
                      <w:rFonts w:ascii="Cambria Math" w:hAnsi="Cambria Math"/>
                    </w:rPr>
                  </w:rPrChange>
                </w:rPr>
                <m:t>8</m:t>
              </m:r>
            </m:sup>
          </m:sSup>
          <m:sSup>
            <m:sSupPr>
              <m:ctrlPr>
                <w:rPr>
                  <w:rFonts w:ascii="Cambria Math" w:hAnsi="Cambria Math"/>
                  <w:i/>
                  <w:highlight w:val="yellow"/>
                  <w:rPrChange w:id="561" w:author="Edgar Josué Malagón Montaña" w:date="2015-11-09T11:38:00Z">
                    <w:rPr>
                      <w:rFonts w:ascii="Cambria Math" w:hAnsi="Cambria Math"/>
                      <w:i/>
                    </w:rPr>
                  </w:rPrChange>
                </w:rPr>
              </m:ctrlPr>
            </m:sSupPr>
            <m:e>
              <m:r>
                <w:rPr>
                  <w:rFonts w:ascii="Cambria Math" w:hAnsi="Cambria Math"/>
                  <w:highlight w:val="yellow"/>
                  <w:rPrChange w:id="562" w:author="Edgar Josué Malagón Montaña" w:date="2015-11-09T11:38:00Z">
                    <w:rPr>
                      <w:rFonts w:ascii="Cambria Math" w:hAnsi="Cambria Math"/>
                    </w:rPr>
                  </w:rPrChange>
                </w:rPr>
                <m:t>y</m:t>
              </m:r>
            </m:e>
            <m:sup>
              <m:r>
                <w:rPr>
                  <w:rFonts w:ascii="Cambria Math" w:hAnsi="Cambria Math"/>
                  <w:highlight w:val="yellow"/>
                  <w:rPrChange w:id="563" w:author="Edgar Josué Malagón Montaña" w:date="2015-11-09T11:38:00Z">
                    <w:rPr>
                      <w:rFonts w:ascii="Cambria Math" w:hAnsi="Cambria Math"/>
                    </w:rPr>
                  </w:rPrChange>
                </w:rPr>
                <m:t>2</m:t>
              </m:r>
            </m:sup>
          </m:sSup>
          <m:r>
            <w:rPr>
              <w:rFonts w:ascii="Cambria Math" w:hAnsi="Cambria Math"/>
              <w:highlight w:val="yellow"/>
              <w:rPrChange w:id="564" w:author="Edgar Josué Malagón Montaña" w:date="2015-11-09T11:38:00Z">
                <w:rPr>
                  <w:rFonts w:ascii="Cambria Math" w:hAnsi="Cambria Math"/>
                </w:rPr>
              </w:rPrChange>
            </w:rPr>
            <m:t>z=</m:t>
          </m:r>
          <m:sSup>
            <m:sSupPr>
              <m:ctrlPr>
                <w:rPr>
                  <w:rFonts w:ascii="Cambria Math" w:eastAsiaTheme="minorEastAsia" w:hAnsi="Cambria Math"/>
                  <w:i/>
                  <w:highlight w:val="yellow"/>
                  <w:rPrChange w:id="565" w:author="Edgar Josué Malagón Montaña" w:date="2015-11-09T11:38:00Z">
                    <w:rPr>
                      <w:rFonts w:ascii="Cambria Math" w:eastAsiaTheme="minorEastAsia" w:hAnsi="Cambria Math"/>
                      <w:i/>
                    </w:rPr>
                  </w:rPrChange>
                </w:rPr>
              </m:ctrlPr>
            </m:sSupPr>
            <m:e>
              <m:r>
                <w:rPr>
                  <w:rFonts w:ascii="Cambria Math" w:eastAsiaTheme="minorEastAsia" w:hAnsi="Cambria Math"/>
                  <w:highlight w:val="yellow"/>
                  <w:rPrChange w:id="566" w:author="Edgar Josué Malagón Montaña" w:date="2015-11-09T11:38:00Z">
                    <w:rPr>
                      <w:rFonts w:ascii="Cambria Math" w:eastAsiaTheme="minorEastAsia" w:hAnsi="Cambria Math"/>
                    </w:rPr>
                  </w:rPrChange>
                </w:rPr>
                <m:t>2</m:t>
              </m:r>
            </m:e>
            <m:sup>
              <m:r>
                <w:rPr>
                  <w:rFonts w:ascii="Cambria Math" w:eastAsiaTheme="minorEastAsia" w:hAnsi="Cambria Math"/>
                  <w:highlight w:val="yellow"/>
                  <w:rPrChange w:id="567" w:author="Edgar Josué Malagón Montaña" w:date="2015-11-09T11:38:00Z">
                    <w:rPr>
                      <w:rFonts w:ascii="Cambria Math" w:eastAsiaTheme="minorEastAsia" w:hAnsi="Cambria Math"/>
                    </w:rPr>
                  </w:rPrChange>
                </w:rPr>
                <m:t>2</m:t>
              </m:r>
            </m:sup>
          </m:sSup>
          <m:r>
            <w:rPr>
              <w:rFonts w:ascii="Cambria Math" w:eastAsiaTheme="minorEastAsia" w:hAnsi="Cambria Math"/>
              <w:highlight w:val="yellow"/>
              <w:rPrChange w:id="568" w:author="Edgar Josué Malagón Montaña" w:date="2015-11-09T11:38:00Z">
                <w:rPr>
                  <w:rFonts w:ascii="Cambria Math" w:eastAsiaTheme="minorEastAsia" w:hAnsi="Cambria Math"/>
                </w:rPr>
              </w:rPrChange>
            </w:rPr>
            <m:t>∙3∙</m:t>
          </m:r>
          <m:sSup>
            <m:sSupPr>
              <m:ctrlPr>
                <w:rPr>
                  <w:rFonts w:ascii="Cambria Math" w:hAnsi="Cambria Math"/>
                  <w:i/>
                  <w:highlight w:val="yellow"/>
                  <w:rPrChange w:id="569" w:author="Edgar Josué Malagón Montaña" w:date="2015-11-09T11:38:00Z">
                    <w:rPr>
                      <w:rFonts w:ascii="Cambria Math" w:hAnsi="Cambria Math"/>
                      <w:i/>
                    </w:rPr>
                  </w:rPrChange>
                </w:rPr>
              </m:ctrlPr>
            </m:sSupPr>
            <m:e>
              <m:r>
                <w:rPr>
                  <w:rFonts w:ascii="Cambria Math" w:hAnsi="Cambria Math"/>
                  <w:highlight w:val="yellow"/>
                  <w:rPrChange w:id="570" w:author="Edgar Josué Malagón Montaña" w:date="2015-11-09T11:38:00Z">
                    <w:rPr>
                      <w:rFonts w:ascii="Cambria Math" w:hAnsi="Cambria Math"/>
                    </w:rPr>
                  </w:rPrChange>
                </w:rPr>
                <m:t>x</m:t>
              </m:r>
            </m:e>
            <m:sup>
              <m:r>
                <w:rPr>
                  <w:rFonts w:ascii="Cambria Math" w:hAnsi="Cambria Math"/>
                  <w:highlight w:val="yellow"/>
                  <w:rPrChange w:id="571" w:author="Edgar Josué Malagón Montaña" w:date="2015-11-09T11:38:00Z">
                    <w:rPr>
                      <w:rFonts w:ascii="Cambria Math" w:hAnsi="Cambria Math"/>
                    </w:rPr>
                  </w:rPrChange>
                </w:rPr>
                <m:t>8</m:t>
              </m:r>
            </m:sup>
          </m:sSup>
          <m:sSup>
            <m:sSupPr>
              <m:ctrlPr>
                <w:rPr>
                  <w:rFonts w:ascii="Cambria Math" w:hAnsi="Cambria Math"/>
                  <w:i/>
                  <w:highlight w:val="yellow"/>
                  <w:rPrChange w:id="572" w:author="Edgar Josué Malagón Montaña" w:date="2015-11-09T11:38:00Z">
                    <w:rPr>
                      <w:rFonts w:ascii="Cambria Math" w:hAnsi="Cambria Math"/>
                      <w:i/>
                    </w:rPr>
                  </w:rPrChange>
                </w:rPr>
              </m:ctrlPr>
            </m:sSupPr>
            <m:e>
              <m:r>
                <w:rPr>
                  <w:rFonts w:ascii="Cambria Math" w:hAnsi="Cambria Math"/>
                  <w:highlight w:val="yellow"/>
                  <w:rPrChange w:id="573" w:author="Edgar Josué Malagón Montaña" w:date="2015-11-09T11:38:00Z">
                    <w:rPr>
                      <w:rFonts w:ascii="Cambria Math" w:hAnsi="Cambria Math"/>
                    </w:rPr>
                  </w:rPrChange>
                </w:rPr>
                <m:t>y</m:t>
              </m:r>
            </m:e>
            <m:sup>
              <m:r>
                <w:rPr>
                  <w:rFonts w:ascii="Cambria Math" w:hAnsi="Cambria Math"/>
                  <w:highlight w:val="yellow"/>
                  <w:rPrChange w:id="574" w:author="Edgar Josué Malagón Montaña" w:date="2015-11-09T11:38:00Z">
                    <w:rPr>
                      <w:rFonts w:ascii="Cambria Math" w:hAnsi="Cambria Math"/>
                    </w:rPr>
                  </w:rPrChange>
                </w:rPr>
                <m:t>2</m:t>
              </m:r>
            </m:sup>
          </m:sSup>
          <m:r>
            <w:rPr>
              <w:rFonts w:ascii="Cambria Math" w:hAnsi="Cambria Math"/>
              <w:highlight w:val="yellow"/>
              <w:rPrChange w:id="575" w:author="Edgar Josué Malagón Montaña" w:date="2015-11-09T11:38:00Z">
                <w:rPr>
                  <w:rFonts w:ascii="Cambria Math" w:hAnsi="Cambria Math"/>
                </w:rPr>
              </w:rPrChange>
            </w:rPr>
            <m:t>z</m:t>
          </m:r>
        </m:oMath>
      </m:oMathPara>
    </w:p>
    <w:p w14:paraId="0F412E2C" w14:textId="77777777" w:rsidR="00AC7318" w:rsidRPr="00FF2D62" w:rsidRDefault="00AC7318" w:rsidP="00AC7318">
      <w:pPr>
        <w:pStyle w:val="Prrafodelista"/>
        <w:tabs>
          <w:tab w:val="right" w:pos="8498"/>
        </w:tabs>
        <w:spacing w:after="0"/>
        <w:rPr>
          <w:rFonts w:ascii="Times" w:eastAsiaTheme="minorEastAsia" w:hAnsi="Times"/>
          <w:highlight w:val="yellow"/>
          <w:rPrChange w:id="576" w:author="Edgar Josué Malagón Montaña" w:date="2015-11-09T11:38:00Z">
            <w:rPr>
              <w:rFonts w:ascii="Times" w:eastAsiaTheme="minorEastAsia" w:hAnsi="Times"/>
            </w:rPr>
          </w:rPrChange>
        </w:rPr>
      </w:pPr>
      <m:oMathPara>
        <m:oMathParaPr>
          <m:jc m:val="left"/>
        </m:oMathParaPr>
        <m:oMath>
          <m:r>
            <w:rPr>
              <w:rFonts w:ascii="Cambria Math" w:hAnsi="Cambria Math"/>
              <w:highlight w:val="yellow"/>
              <w:rPrChange w:id="577" w:author="Edgar Josué Malagón Montaña" w:date="2015-11-09T11:38:00Z">
                <w:rPr>
                  <w:rFonts w:ascii="Cambria Math" w:hAnsi="Cambria Math"/>
                </w:rPr>
              </w:rPrChange>
            </w:rPr>
            <m:t>18</m:t>
          </m:r>
          <m:sSup>
            <m:sSupPr>
              <m:ctrlPr>
                <w:rPr>
                  <w:rFonts w:ascii="Cambria Math" w:hAnsi="Cambria Math"/>
                  <w:i/>
                  <w:highlight w:val="yellow"/>
                  <w:rPrChange w:id="578" w:author="Edgar Josué Malagón Montaña" w:date="2015-11-09T11:38:00Z">
                    <w:rPr>
                      <w:rFonts w:ascii="Cambria Math" w:hAnsi="Cambria Math"/>
                      <w:i/>
                    </w:rPr>
                  </w:rPrChange>
                </w:rPr>
              </m:ctrlPr>
            </m:sSupPr>
            <m:e>
              <m:r>
                <w:rPr>
                  <w:rFonts w:ascii="Cambria Math" w:hAnsi="Cambria Math"/>
                  <w:highlight w:val="yellow"/>
                  <w:rPrChange w:id="579" w:author="Edgar Josué Malagón Montaña" w:date="2015-11-09T11:38:00Z">
                    <w:rPr>
                      <w:rFonts w:ascii="Cambria Math" w:hAnsi="Cambria Math"/>
                    </w:rPr>
                  </w:rPrChange>
                </w:rPr>
                <m:t>x</m:t>
              </m:r>
            </m:e>
            <m:sup>
              <m:r>
                <w:rPr>
                  <w:rFonts w:ascii="Cambria Math" w:hAnsi="Cambria Math"/>
                  <w:highlight w:val="yellow"/>
                  <w:rPrChange w:id="580" w:author="Edgar Josué Malagón Montaña" w:date="2015-11-09T11:38:00Z">
                    <w:rPr>
                      <w:rFonts w:ascii="Cambria Math" w:hAnsi="Cambria Math"/>
                    </w:rPr>
                  </w:rPrChange>
                </w:rPr>
                <m:t>6</m:t>
              </m:r>
            </m:sup>
          </m:sSup>
          <m:sSup>
            <m:sSupPr>
              <m:ctrlPr>
                <w:rPr>
                  <w:rFonts w:ascii="Cambria Math" w:hAnsi="Cambria Math"/>
                  <w:i/>
                  <w:highlight w:val="yellow"/>
                  <w:rPrChange w:id="581" w:author="Edgar Josué Malagón Montaña" w:date="2015-11-09T11:38:00Z">
                    <w:rPr>
                      <w:rFonts w:ascii="Cambria Math" w:hAnsi="Cambria Math"/>
                      <w:i/>
                    </w:rPr>
                  </w:rPrChange>
                </w:rPr>
              </m:ctrlPr>
            </m:sSupPr>
            <m:e>
              <m:r>
                <w:rPr>
                  <w:rFonts w:ascii="Cambria Math" w:hAnsi="Cambria Math"/>
                  <w:highlight w:val="yellow"/>
                  <w:rPrChange w:id="582" w:author="Edgar Josué Malagón Montaña" w:date="2015-11-09T11:38:00Z">
                    <w:rPr>
                      <w:rFonts w:ascii="Cambria Math" w:hAnsi="Cambria Math"/>
                    </w:rPr>
                  </w:rPrChange>
                </w:rPr>
                <m:t>y</m:t>
              </m:r>
            </m:e>
            <m:sup>
              <m:r>
                <w:rPr>
                  <w:rFonts w:ascii="Cambria Math" w:hAnsi="Cambria Math"/>
                  <w:highlight w:val="yellow"/>
                  <w:rPrChange w:id="583" w:author="Edgar Josué Malagón Montaña" w:date="2015-11-09T11:38:00Z">
                    <w:rPr>
                      <w:rFonts w:ascii="Cambria Math" w:hAnsi="Cambria Math"/>
                    </w:rPr>
                  </w:rPrChange>
                </w:rPr>
                <m:t>4</m:t>
              </m:r>
            </m:sup>
          </m:sSup>
          <m:r>
            <w:rPr>
              <w:rFonts w:ascii="Cambria Math" w:eastAsiaTheme="minorEastAsia" w:hAnsi="Cambria Math"/>
              <w:highlight w:val="yellow"/>
              <w:rPrChange w:id="584" w:author="Edgar Josué Malagón Montaña" w:date="2015-11-09T11:38:00Z">
                <w:rPr>
                  <w:rFonts w:ascii="Cambria Math" w:eastAsiaTheme="minorEastAsia" w:hAnsi="Cambria Math"/>
                </w:rPr>
              </w:rPrChange>
            </w:rPr>
            <m:t>z=</m:t>
          </m:r>
          <m:sSup>
            <m:sSupPr>
              <m:ctrlPr>
                <w:rPr>
                  <w:rFonts w:ascii="Cambria Math" w:eastAsiaTheme="minorEastAsia" w:hAnsi="Cambria Math"/>
                  <w:i/>
                  <w:highlight w:val="yellow"/>
                  <w:rPrChange w:id="585" w:author="Edgar Josué Malagón Montaña" w:date="2015-11-09T11:38:00Z">
                    <w:rPr>
                      <w:rFonts w:ascii="Cambria Math" w:eastAsiaTheme="minorEastAsia" w:hAnsi="Cambria Math"/>
                      <w:i/>
                    </w:rPr>
                  </w:rPrChange>
                </w:rPr>
              </m:ctrlPr>
            </m:sSupPr>
            <m:e>
              <m:r>
                <w:rPr>
                  <w:rFonts w:ascii="Cambria Math" w:eastAsiaTheme="minorEastAsia" w:hAnsi="Cambria Math"/>
                  <w:highlight w:val="yellow"/>
                  <w:rPrChange w:id="586" w:author="Edgar Josué Malagón Montaña" w:date="2015-11-09T11:38:00Z">
                    <w:rPr>
                      <w:rFonts w:ascii="Cambria Math" w:eastAsiaTheme="minorEastAsia" w:hAnsi="Cambria Math"/>
                    </w:rPr>
                  </w:rPrChange>
                </w:rPr>
                <m:t>2</m:t>
              </m:r>
            </m:e>
            <m:sup>
              <m:r>
                <w:rPr>
                  <w:rFonts w:ascii="Cambria Math" w:eastAsiaTheme="minorEastAsia" w:hAnsi="Cambria Math"/>
                  <w:highlight w:val="yellow"/>
                  <w:rPrChange w:id="587" w:author="Edgar Josué Malagón Montaña" w:date="2015-11-09T11:38:00Z">
                    <w:rPr>
                      <w:rFonts w:ascii="Cambria Math" w:eastAsiaTheme="minorEastAsia" w:hAnsi="Cambria Math"/>
                    </w:rPr>
                  </w:rPrChange>
                </w:rPr>
                <m:t>2</m:t>
              </m:r>
            </m:sup>
          </m:sSup>
          <m:r>
            <w:rPr>
              <w:rFonts w:ascii="Cambria Math" w:eastAsiaTheme="minorEastAsia" w:hAnsi="Cambria Math"/>
              <w:highlight w:val="yellow"/>
              <w:rPrChange w:id="588" w:author="Edgar Josué Malagón Montaña" w:date="2015-11-09T11:38:00Z">
                <w:rPr>
                  <w:rFonts w:ascii="Cambria Math" w:eastAsiaTheme="minorEastAsia" w:hAnsi="Cambria Math"/>
                </w:rPr>
              </w:rPrChange>
            </w:rPr>
            <m:t>∙3∙</m:t>
          </m:r>
          <m:sSup>
            <m:sSupPr>
              <m:ctrlPr>
                <w:rPr>
                  <w:rFonts w:ascii="Cambria Math" w:hAnsi="Cambria Math"/>
                  <w:i/>
                  <w:highlight w:val="yellow"/>
                  <w:rPrChange w:id="589" w:author="Edgar Josué Malagón Montaña" w:date="2015-11-09T11:38:00Z">
                    <w:rPr>
                      <w:rFonts w:ascii="Cambria Math" w:hAnsi="Cambria Math"/>
                      <w:i/>
                    </w:rPr>
                  </w:rPrChange>
                </w:rPr>
              </m:ctrlPr>
            </m:sSupPr>
            <m:e>
              <m:r>
                <w:rPr>
                  <w:rFonts w:ascii="Cambria Math" w:hAnsi="Cambria Math"/>
                  <w:highlight w:val="yellow"/>
                  <w:rPrChange w:id="590" w:author="Edgar Josué Malagón Montaña" w:date="2015-11-09T11:38:00Z">
                    <w:rPr>
                      <w:rFonts w:ascii="Cambria Math" w:hAnsi="Cambria Math"/>
                    </w:rPr>
                  </w:rPrChange>
                </w:rPr>
                <m:t>x</m:t>
              </m:r>
            </m:e>
            <m:sup>
              <m:r>
                <w:rPr>
                  <w:rFonts w:ascii="Cambria Math" w:hAnsi="Cambria Math"/>
                  <w:highlight w:val="yellow"/>
                  <w:rPrChange w:id="591" w:author="Edgar Josué Malagón Montaña" w:date="2015-11-09T11:38:00Z">
                    <w:rPr>
                      <w:rFonts w:ascii="Cambria Math" w:hAnsi="Cambria Math"/>
                    </w:rPr>
                  </w:rPrChange>
                </w:rPr>
                <m:t>6</m:t>
              </m:r>
            </m:sup>
          </m:sSup>
          <m:sSup>
            <m:sSupPr>
              <m:ctrlPr>
                <w:rPr>
                  <w:rFonts w:ascii="Cambria Math" w:hAnsi="Cambria Math"/>
                  <w:i/>
                  <w:highlight w:val="yellow"/>
                  <w:rPrChange w:id="592" w:author="Edgar Josué Malagón Montaña" w:date="2015-11-09T11:38:00Z">
                    <w:rPr>
                      <w:rFonts w:ascii="Cambria Math" w:hAnsi="Cambria Math"/>
                      <w:i/>
                    </w:rPr>
                  </w:rPrChange>
                </w:rPr>
              </m:ctrlPr>
            </m:sSupPr>
            <m:e>
              <m:r>
                <w:rPr>
                  <w:rFonts w:ascii="Cambria Math" w:hAnsi="Cambria Math"/>
                  <w:highlight w:val="yellow"/>
                  <w:rPrChange w:id="593" w:author="Edgar Josué Malagón Montaña" w:date="2015-11-09T11:38:00Z">
                    <w:rPr>
                      <w:rFonts w:ascii="Cambria Math" w:hAnsi="Cambria Math"/>
                    </w:rPr>
                  </w:rPrChange>
                </w:rPr>
                <m:t>y</m:t>
              </m:r>
            </m:e>
            <m:sup>
              <m:r>
                <w:rPr>
                  <w:rFonts w:ascii="Cambria Math" w:hAnsi="Cambria Math"/>
                  <w:highlight w:val="yellow"/>
                  <w:rPrChange w:id="594" w:author="Edgar Josué Malagón Montaña" w:date="2015-11-09T11:38:00Z">
                    <w:rPr>
                      <w:rFonts w:ascii="Cambria Math" w:hAnsi="Cambria Math"/>
                    </w:rPr>
                  </w:rPrChange>
                </w:rPr>
                <m:t>4</m:t>
              </m:r>
            </m:sup>
          </m:sSup>
          <m:sSup>
            <m:sSupPr>
              <m:ctrlPr>
                <w:rPr>
                  <w:rFonts w:ascii="Cambria Math" w:hAnsi="Cambria Math"/>
                  <w:i/>
                  <w:highlight w:val="yellow"/>
                  <w:rPrChange w:id="595" w:author="Edgar Josué Malagón Montaña" w:date="2015-11-09T11:38:00Z">
                    <w:rPr>
                      <w:rFonts w:ascii="Cambria Math" w:hAnsi="Cambria Math"/>
                      <w:i/>
                    </w:rPr>
                  </w:rPrChange>
                </w:rPr>
              </m:ctrlPr>
            </m:sSupPr>
            <m:e>
              <m:r>
                <w:rPr>
                  <w:rFonts w:ascii="Cambria Math" w:hAnsi="Cambria Math"/>
                  <w:highlight w:val="yellow"/>
                  <w:rPrChange w:id="596" w:author="Edgar Josué Malagón Montaña" w:date="2015-11-09T11:38:00Z">
                    <w:rPr>
                      <w:rFonts w:ascii="Cambria Math" w:hAnsi="Cambria Math"/>
                    </w:rPr>
                  </w:rPrChange>
                </w:rPr>
                <m:t>z</m:t>
              </m:r>
            </m:e>
            <m:sup>
              <m:r>
                <w:rPr>
                  <w:rFonts w:ascii="Cambria Math" w:hAnsi="Cambria Math"/>
                  <w:highlight w:val="yellow"/>
                  <w:rPrChange w:id="597" w:author="Edgar Josué Malagón Montaña" w:date="2015-11-09T11:38:00Z">
                    <w:rPr>
                      <w:rFonts w:ascii="Cambria Math" w:hAnsi="Cambria Math"/>
                    </w:rPr>
                  </w:rPrChange>
                </w:rPr>
                <m:t>2</m:t>
              </m:r>
            </m:sup>
          </m:sSup>
        </m:oMath>
      </m:oMathPara>
    </w:p>
    <w:p w14:paraId="52951850" w14:textId="77777777" w:rsidR="00AC7318" w:rsidRPr="00FF2D62" w:rsidRDefault="00AC7318" w:rsidP="00AC7318">
      <w:pPr>
        <w:pStyle w:val="Prrafodelista"/>
        <w:tabs>
          <w:tab w:val="right" w:pos="8498"/>
        </w:tabs>
        <w:spacing w:after="0"/>
        <w:rPr>
          <w:ins w:id="598" w:author="Edgar Josué Malagón Montaña" w:date="2015-11-09T11:38:00Z"/>
          <w:rFonts w:ascii="Times" w:eastAsiaTheme="minorEastAsia" w:hAnsi="Times"/>
        </w:rPr>
      </w:pPr>
      <m:oMathPara>
        <m:oMathParaPr>
          <m:jc m:val="left"/>
        </m:oMathParaPr>
        <m:oMath>
          <m:r>
            <w:rPr>
              <w:rFonts w:ascii="Cambria Math" w:hAnsi="Cambria Math"/>
              <w:highlight w:val="yellow"/>
              <w:rPrChange w:id="599" w:author="Edgar Josué Malagón Montaña" w:date="2015-11-09T11:38:00Z">
                <w:rPr>
                  <w:rFonts w:ascii="Cambria Math" w:hAnsi="Cambria Math"/>
                </w:rPr>
              </w:rPrChange>
            </w:rPr>
            <w:lastRenderedPageBreak/>
            <m:t>8</m:t>
          </m:r>
          <m:sSup>
            <m:sSupPr>
              <m:ctrlPr>
                <w:rPr>
                  <w:rFonts w:ascii="Cambria Math" w:hAnsi="Cambria Math"/>
                  <w:i/>
                  <w:highlight w:val="yellow"/>
                  <w:rPrChange w:id="600" w:author="Edgar Josué Malagón Montaña" w:date="2015-11-09T11:38:00Z">
                    <w:rPr>
                      <w:rFonts w:ascii="Cambria Math" w:hAnsi="Cambria Math"/>
                      <w:i/>
                    </w:rPr>
                  </w:rPrChange>
                </w:rPr>
              </m:ctrlPr>
            </m:sSupPr>
            <m:e>
              <m:r>
                <w:rPr>
                  <w:rFonts w:ascii="Cambria Math" w:hAnsi="Cambria Math"/>
                  <w:highlight w:val="yellow"/>
                  <w:rPrChange w:id="601" w:author="Edgar Josué Malagón Montaña" w:date="2015-11-09T11:38:00Z">
                    <w:rPr>
                      <w:rFonts w:ascii="Cambria Math" w:hAnsi="Cambria Math"/>
                    </w:rPr>
                  </w:rPrChange>
                </w:rPr>
                <m:t>x</m:t>
              </m:r>
            </m:e>
            <m:sup>
              <m:r>
                <w:rPr>
                  <w:rFonts w:ascii="Cambria Math" w:hAnsi="Cambria Math"/>
                  <w:highlight w:val="yellow"/>
                  <w:rPrChange w:id="602" w:author="Edgar Josué Malagón Montaña" w:date="2015-11-09T11:38:00Z">
                    <w:rPr>
                      <w:rFonts w:ascii="Cambria Math" w:hAnsi="Cambria Math"/>
                    </w:rPr>
                  </w:rPrChange>
                </w:rPr>
                <m:t>3</m:t>
              </m:r>
            </m:sup>
          </m:sSup>
          <m:sSup>
            <m:sSupPr>
              <m:ctrlPr>
                <w:rPr>
                  <w:rFonts w:ascii="Cambria Math" w:hAnsi="Cambria Math"/>
                  <w:i/>
                  <w:highlight w:val="yellow"/>
                  <w:rPrChange w:id="603" w:author="Edgar Josué Malagón Montaña" w:date="2015-11-09T11:38:00Z">
                    <w:rPr>
                      <w:rFonts w:ascii="Cambria Math" w:hAnsi="Cambria Math"/>
                      <w:i/>
                    </w:rPr>
                  </w:rPrChange>
                </w:rPr>
              </m:ctrlPr>
            </m:sSupPr>
            <m:e>
              <m:r>
                <w:rPr>
                  <w:rFonts w:ascii="Cambria Math" w:hAnsi="Cambria Math"/>
                  <w:highlight w:val="yellow"/>
                  <w:rPrChange w:id="604" w:author="Edgar Josué Malagón Montaña" w:date="2015-11-09T11:38:00Z">
                    <w:rPr>
                      <w:rFonts w:ascii="Cambria Math" w:hAnsi="Cambria Math"/>
                    </w:rPr>
                  </w:rPrChange>
                </w:rPr>
                <m:t>y</m:t>
              </m:r>
            </m:e>
            <m:sup>
              <m:r>
                <w:rPr>
                  <w:rFonts w:ascii="Cambria Math" w:hAnsi="Cambria Math"/>
                  <w:highlight w:val="yellow"/>
                  <w:rPrChange w:id="605" w:author="Edgar Josué Malagón Montaña" w:date="2015-11-09T11:38:00Z">
                    <w:rPr>
                      <w:rFonts w:ascii="Cambria Math" w:hAnsi="Cambria Math"/>
                    </w:rPr>
                  </w:rPrChange>
                </w:rPr>
                <m:t>7</m:t>
              </m:r>
            </m:sup>
          </m:sSup>
          <m:r>
            <w:rPr>
              <w:rFonts w:ascii="Cambria Math" w:hAnsi="Cambria Math"/>
              <w:highlight w:val="yellow"/>
              <w:rPrChange w:id="606" w:author="Edgar Josué Malagón Montaña" w:date="2015-11-09T11:38:00Z">
                <w:rPr>
                  <w:rFonts w:ascii="Cambria Math" w:hAnsi="Cambria Math"/>
                </w:rPr>
              </w:rPrChange>
            </w:rPr>
            <m:t>=</m:t>
          </m:r>
          <m:sSup>
            <m:sSupPr>
              <m:ctrlPr>
                <w:rPr>
                  <w:rFonts w:ascii="Cambria Math" w:eastAsiaTheme="minorEastAsia" w:hAnsi="Cambria Math"/>
                  <w:i/>
                  <w:highlight w:val="yellow"/>
                  <w:rPrChange w:id="607" w:author="Edgar Josué Malagón Montaña" w:date="2015-11-09T11:38:00Z">
                    <w:rPr>
                      <w:rFonts w:ascii="Cambria Math" w:eastAsiaTheme="minorEastAsia" w:hAnsi="Cambria Math"/>
                      <w:i/>
                    </w:rPr>
                  </w:rPrChange>
                </w:rPr>
              </m:ctrlPr>
            </m:sSupPr>
            <m:e>
              <m:r>
                <w:rPr>
                  <w:rFonts w:ascii="Cambria Math" w:eastAsiaTheme="minorEastAsia" w:hAnsi="Cambria Math"/>
                  <w:highlight w:val="yellow"/>
                  <w:rPrChange w:id="608" w:author="Edgar Josué Malagón Montaña" w:date="2015-11-09T11:38:00Z">
                    <w:rPr>
                      <w:rFonts w:ascii="Cambria Math" w:eastAsiaTheme="minorEastAsia" w:hAnsi="Cambria Math"/>
                    </w:rPr>
                  </w:rPrChange>
                </w:rPr>
                <m:t>3</m:t>
              </m:r>
            </m:e>
            <m:sup>
              <m:r>
                <w:rPr>
                  <w:rFonts w:ascii="Cambria Math" w:eastAsiaTheme="minorEastAsia" w:hAnsi="Cambria Math"/>
                  <w:highlight w:val="yellow"/>
                  <w:rPrChange w:id="609" w:author="Edgar Josué Malagón Montaña" w:date="2015-11-09T11:38:00Z">
                    <w:rPr>
                      <w:rFonts w:ascii="Cambria Math" w:eastAsiaTheme="minorEastAsia" w:hAnsi="Cambria Math"/>
                    </w:rPr>
                  </w:rPrChange>
                </w:rPr>
                <m:t>3</m:t>
              </m:r>
            </m:sup>
          </m:sSup>
          <m:sSup>
            <m:sSupPr>
              <m:ctrlPr>
                <w:rPr>
                  <w:rFonts w:ascii="Cambria Math" w:hAnsi="Cambria Math"/>
                  <w:i/>
                  <w:highlight w:val="yellow"/>
                  <w:rPrChange w:id="610" w:author="Edgar Josué Malagón Montaña" w:date="2015-11-09T11:38:00Z">
                    <w:rPr>
                      <w:rFonts w:ascii="Cambria Math" w:hAnsi="Cambria Math"/>
                      <w:i/>
                    </w:rPr>
                  </w:rPrChange>
                </w:rPr>
              </m:ctrlPr>
            </m:sSupPr>
            <m:e>
              <m:r>
                <w:rPr>
                  <w:rFonts w:ascii="Cambria Math" w:hAnsi="Cambria Math"/>
                  <w:highlight w:val="yellow"/>
                  <w:rPrChange w:id="611" w:author="Edgar Josué Malagón Montaña" w:date="2015-11-09T11:38:00Z">
                    <w:rPr>
                      <w:rFonts w:ascii="Cambria Math" w:hAnsi="Cambria Math"/>
                    </w:rPr>
                  </w:rPrChange>
                </w:rPr>
                <m:t>∙x</m:t>
              </m:r>
            </m:e>
            <m:sup>
              <m:r>
                <w:rPr>
                  <w:rFonts w:ascii="Cambria Math" w:hAnsi="Cambria Math"/>
                  <w:highlight w:val="yellow"/>
                  <w:rPrChange w:id="612" w:author="Edgar Josué Malagón Montaña" w:date="2015-11-09T11:38:00Z">
                    <w:rPr>
                      <w:rFonts w:ascii="Cambria Math" w:hAnsi="Cambria Math"/>
                    </w:rPr>
                  </w:rPrChange>
                </w:rPr>
                <m:t>3</m:t>
              </m:r>
            </m:sup>
          </m:sSup>
          <m:sSup>
            <m:sSupPr>
              <m:ctrlPr>
                <w:rPr>
                  <w:rFonts w:ascii="Cambria Math" w:hAnsi="Cambria Math"/>
                  <w:i/>
                  <w:highlight w:val="yellow"/>
                  <w:rPrChange w:id="613" w:author="Edgar Josué Malagón Montaña" w:date="2015-11-09T11:38:00Z">
                    <w:rPr>
                      <w:rFonts w:ascii="Cambria Math" w:hAnsi="Cambria Math"/>
                      <w:i/>
                    </w:rPr>
                  </w:rPrChange>
                </w:rPr>
              </m:ctrlPr>
            </m:sSupPr>
            <m:e>
              <m:r>
                <w:rPr>
                  <w:rFonts w:ascii="Cambria Math" w:hAnsi="Cambria Math"/>
                  <w:highlight w:val="yellow"/>
                  <w:rPrChange w:id="614" w:author="Edgar Josué Malagón Montaña" w:date="2015-11-09T11:38:00Z">
                    <w:rPr>
                      <w:rFonts w:ascii="Cambria Math" w:hAnsi="Cambria Math"/>
                    </w:rPr>
                  </w:rPrChange>
                </w:rPr>
                <m:t>y</m:t>
              </m:r>
            </m:e>
            <m:sup>
              <m:r>
                <w:rPr>
                  <w:rFonts w:ascii="Cambria Math" w:hAnsi="Cambria Math"/>
                  <w:highlight w:val="yellow"/>
                  <w:rPrChange w:id="615" w:author="Edgar Josué Malagón Montaña" w:date="2015-11-09T11:38:00Z">
                    <w:rPr>
                      <w:rFonts w:ascii="Cambria Math" w:hAnsi="Cambria Math"/>
                    </w:rPr>
                  </w:rPrChange>
                </w:rPr>
                <m:t>7</m:t>
              </m:r>
            </m:sup>
          </m:sSup>
        </m:oMath>
      </m:oMathPara>
    </w:p>
    <w:p w14:paraId="3CD29618" w14:textId="77777777" w:rsidR="00FF2D62" w:rsidRPr="003B424F" w:rsidRDefault="00FF2D62" w:rsidP="00AC7318">
      <w:pPr>
        <w:pStyle w:val="Prrafodelista"/>
        <w:tabs>
          <w:tab w:val="right" w:pos="8498"/>
        </w:tabs>
        <w:spacing w:after="0"/>
        <w:rPr>
          <w:rFonts w:ascii="Times" w:eastAsiaTheme="minorEastAsia" w:hAnsi="Times"/>
        </w:rPr>
      </w:pPr>
    </w:p>
    <w:p w14:paraId="75D4F92C" w14:textId="77777777" w:rsidR="00AC7318" w:rsidRDefault="00AC7318" w:rsidP="00AC7318">
      <w:pPr>
        <w:pStyle w:val="Prrafodelista"/>
        <w:tabs>
          <w:tab w:val="right" w:pos="8498"/>
        </w:tabs>
        <w:spacing w:after="0"/>
        <w:rPr>
          <w:rFonts w:ascii="Times" w:eastAsiaTheme="minorEastAsia" w:hAnsi="Times"/>
        </w:rPr>
      </w:pPr>
      <w:r w:rsidRPr="003B424F">
        <w:rPr>
          <w:rFonts w:ascii="Times" w:eastAsiaTheme="minorEastAsia" w:hAnsi="Times"/>
        </w:rPr>
        <w:t xml:space="preserve">Observa que los coeficientes comunes con </w:t>
      </w:r>
      <w:r w:rsidR="00512590">
        <w:rPr>
          <w:rFonts w:ascii="Times" w:eastAsiaTheme="minorEastAsia" w:hAnsi="Times"/>
        </w:rPr>
        <w:t>mayor</w:t>
      </w:r>
      <w:r w:rsidRPr="003B424F">
        <w:rPr>
          <w:rFonts w:ascii="Times" w:eastAsiaTheme="minorEastAsia" w:hAnsi="Times"/>
        </w:rPr>
        <w:t xml:space="preserve"> exponente son</w:t>
      </w:r>
      <m:oMath>
        <m:r>
          <w:rPr>
            <w:rFonts w:ascii="Cambria Math" w:hAnsi="Cambria Math"/>
          </w:rPr>
          <m:t xml:space="preserve"> </m:t>
        </m:r>
        <m:sSup>
          <m:sSupPr>
            <m:ctrlPr>
              <w:rPr>
                <w:rFonts w:ascii="Cambria Math" w:eastAsiaTheme="minorEastAsia" w:hAnsi="Cambria Math"/>
                <w:i/>
                <w:highlight w:val="yellow"/>
                <w:rPrChange w:id="616" w:author="Edgar Josué Malagón Montaña" w:date="2015-11-09T11:38:00Z">
                  <w:rPr>
                    <w:rFonts w:ascii="Cambria Math" w:eastAsiaTheme="minorEastAsia" w:hAnsi="Cambria Math"/>
                    <w:i/>
                  </w:rPr>
                </w:rPrChange>
              </w:rPr>
            </m:ctrlPr>
          </m:sSupPr>
          <m:e>
            <m:r>
              <w:rPr>
                <w:rFonts w:ascii="Cambria Math" w:eastAsiaTheme="minorEastAsia" w:hAnsi="Cambria Math"/>
                <w:highlight w:val="yellow"/>
                <w:rPrChange w:id="617" w:author="Edgar Josué Malagón Montaña" w:date="2015-11-09T11:38:00Z">
                  <w:rPr>
                    <w:rFonts w:ascii="Cambria Math" w:eastAsiaTheme="minorEastAsia" w:hAnsi="Cambria Math"/>
                  </w:rPr>
                </w:rPrChange>
              </w:rPr>
              <m:t>2</m:t>
            </m:r>
          </m:e>
          <m:sup>
            <m:r>
              <w:rPr>
                <w:rFonts w:ascii="Cambria Math" w:eastAsiaTheme="minorEastAsia" w:hAnsi="Cambria Math"/>
                <w:highlight w:val="yellow"/>
                <w:rPrChange w:id="618" w:author="Edgar Josué Malagón Montaña" w:date="2015-11-09T11:38:00Z">
                  <w:rPr>
                    <w:rFonts w:ascii="Cambria Math" w:eastAsiaTheme="minorEastAsia" w:hAnsi="Cambria Math"/>
                  </w:rPr>
                </w:rPrChange>
              </w:rPr>
              <m:t>2</m:t>
            </m:r>
          </m:sup>
        </m:sSup>
        <m:r>
          <w:rPr>
            <w:rFonts w:ascii="Cambria Math" w:eastAsiaTheme="minorEastAsia" w:hAnsi="Cambria Math"/>
            <w:highlight w:val="yellow"/>
            <w:rPrChange w:id="619" w:author="Edgar Josué Malagón Montaña" w:date="2015-11-09T11:38:00Z">
              <w:rPr>
                <w:rFonts w:ascii="Cambria Math" w:eastAsiaTheme="minorEastAsia" w:hAnsi="Cambria Math"/>
              </w:rPr>
            </w:rPrChange>
          </w:rPr>
          <m:t xml:space="preserve"> y </m:t>
        </m:r>
        <m:sSup>
          <m:sSupPr>
            <m:ctrlPr>
              <w:rPr>
                <w:rFonts w:ascii="Cambria Math" w:eastAsiaTheme="minorEastAsia" w:hAnsi="Cambria Math"/>
                <w:i/>
                <w:highlight w:val="yellow"/>
                <w:rPrChange w:id="620" w:author="Edgar Josué Malagón Montaña" w:date="2015-11-09T11:38:00Z">
                  <w:rPr>
                    <w:rFonts w:ascii="Cambria Math" w:eastAsiaTheme="minorEastAsia" w:hAnsi="Cambria Math"/>
                    <w:i/>
                  </w:rPr>
                </w:rPrChange>
              </w:rPr>
            </m:ctrlPr>
          </m:sSupPr>
          <m:e>
            <m:r>
              <w:rPr>
                <w:rFonts w:ascii="Cambria Math" w:eastAsiaTheme="minorEastAsia" w:hAnsi="Cambria Math"/>
                <w:highlight w:val="yellow"/>
                <w:rPrChange w:id="621" w:author="Edgar Josué Malagón Montaña" w:date="2015-11-09T11:38:00Z">
                  <w:rPr>
                    <w:rFonts w:ascii="Cambria Math" w:eastAsiaTheme="minorEastAsia" w:hAnsi="Cambria Math"/>
                  </w:rPr>
                </w:rPrChange>
              </w:rPr>
              <m:t>3</m:t>
            </m:r>
          </m:e>
          <m:sup>
            <m:r>
              <w:rPr>
                <w:rFonts w:ascii="Cambria Math" w:eastAsiaTheme="minorEastAsia" w:hAnsi="Cambria Math"/>
                <w:highlight w:val="yellow"/>
                <w:rPrChange w:id="622" w:author="Edgar Josué Malagón Montaña" w:date="2015-11-09T11:38:00Z">
                  <w:rPr>
                    <w:rFonts w:ascii="Cambria Math" w:eastAsiaTheme="minorEastAsia" w:hAnsi="Cambria Math"/>
                  </w:rPr>
                </w:rPrChange>
              </w:rPr>
              <m:t>3</m:t>
            </m:r>
          </m:sup>
        </m:sSup>
      </m:oMath>
      <w:r>
        <w:rPr>
          <w:rFonts w:ascii="Times" w:eastAsiaTheme="minorEastAsia" w:hAnsi="Times"/>
        </w:rPr>
        <w:t xml:space="preserve"> es decir </w:t>
      </w:r>
      <m:oMath>
        <m:sSup>
          <m:sSupPr>
            <m:ctrlPr>
              <w:rPr>
                <w:rFonts w:ascii="Cambria Math" w:eastAsiaTheme="minorEastAsia" w:hAnsi="Cambria Math"/>
                <w:i/>
                <w:highlight w:val="yellow"/>
                <w:rPrChange w:id="623" w:author="Edgar Josué Malagón Montaña" w:date="2015-11-09T11:38:00Z">
                  <w:rPr>
                    <w:rFonts w:ascii="Cambria Math" w:eastAsiaTheme="minorEastAsia" w:hAnsi="Cambria Math"/>
                    <w:i/>
                  </w:rPr>
                </w:rPrChange>
              </w:rPr>
            </m:ctrlPr>
          </m:sSupPr>
          <m:e>
            <m:r>
              <w:rPr>
                <w:rFonts w:ascii="Cambria Math" w:eastAsiaTheme="minorEastAsia" w:hAnsi="Cambria Math"/>
                <w:highlight w:val="yellow"/>
                <w:rPrChange w:id="624" w:author="Edgar Josué Malagón Montaña" w:date="2015-11-09T11:38:00Z">
                  <w:rPr>
                    <w:rFonts w:ascii="Cambria Math" w:eastAsiaTheme="minorEastAsia" w:hAnsi="Cambria Math"/>
                  </w:rPr>
                </w:rPrChange>
              </w:rPr>
              <m:t>2</m:t>
            </m:r>
          </m:e>
          <m:sup>
            <m:r>
              <w:rPr>
                <w:rFonts w:ascii="Cambria Math" w:eastAsiaTheme="minorEastAsia" w:hAnsi="Cambria Math"/>
                <w:highlight w:val="yellow"/>
                <w:rPrChange w:id="625" w:author="Edgar Josué Malagón Montaña" w:date="2015-11-09T11:38:00Z">
                  <w:rPr>
                    <w:rFonts w:ascii="Cambria Math" w:eastAsiaTheme="minorEastAsia" w:hAnsi="Cambria Math"/>
                  </w:rPr>
                </w:rPrChange>
              </w:rPr>
              <m:t>2</m:t>
            </m:r>
          </m:sup>
        </m:sSup>
        <m:r>
          <w:rPr>
            <w:rFonts w:ascii="Cambria Math" w:eastAsiaTheme="minorEastAsia" w:hAnsi="Cambria Math"/>
            <w:highlight w:val="yellow"/>
            <w:rPrChange w:id="626" w:author="Edgar Josué Malagón Montaña" w:date="2015-11-09T11:38:00Z">
              <w:rPr>
                <w:rFonts w:ascii="Cambria Math" w:eastAsiaTheme="minorEastAsia" w:hAnsi="Cambria Math"/>
              </w:rPr>
            </w:rPrChange>
          </w:rPr>
          <m:t>∙</m:t>
        </m:r>
        <m:sSup>
          <m:sSupPr>
            <m:ctrlPr>
              <w:rPr>
                <w:rFonts w:ascii="Cambria Math" w:eastAsiaTheme="minorEastAsia" w:hAnsi="Cambria Math"/>
                <w:i/>
                <w:highlight w:val="yellow"/>
                <w:rPrChange w:id="627" w:author="Edgar Josué Malagón Montaña" w:date="2015-11-09T11:38:00Z">
                  <w:rPr>
                    <w:rFonts w:ascii="Cambria Math" w:eastAsiaTheme="minorEastAsia" w:hAnsi="Cambria Math"/>
                    <w:i/>
                  </w:rPr>
                </w:rPrChange>
              </w:rPr>
            </m:ctrlPr>
          </m:sSupPr>
          <m:e>
            <m:r>
              <w:rPr>
                <w:rFonts w:ascii="Cambria Math" w:eastAsiaTheme="minorEastAsia" w:hAnsi="Cambria Math"/>
                <w:highlight w:val="yellow"/>
                <w:rPrChange w:id="628" w:author="Edgar Josué Malagón Montaña" w:date="2015-11-09T11:38:00Z">
                  <w:rPr>
                    <w:rFonts w:ascii="Cambria Math" w:eastAsiaTheme="minorEastAsia" w:hAnsi="Cambria Math"/>
                  </w:rPr>
                </w:rPrChange>
              </w:rPr>
              <m:t>3</m:t>
            </m:r>
          </m:e>
          <m:sup>
            <m:r>
              <w:rPr>
                <w:rFonts w:ascii="Cambria Math" w:eastAsiaTheme="minorEastAsia" w:hAnsi="Cambria Math"/>
                <w:highlight w:val="yellow"/>
                <w:rPrChange w:id="629" w:author="Edgar Josué Malagón Montaña" w:date="2015-11-09T11:38:00Z">
                  <w:rPr>
                    <w:rFonts w:ascii="Cambria Math" w:eastAsiaTheme="minorEastAsia" w:hAnsi="Cambria Math"/>
                  </w:rPr>
                </w:rPrChange>
              </w:rPr>
              <m:t>3</m:t>
            </m:r>
          </m:sup>
        </m:sSup>
        <m:r>
          <w:rPr>
            <w:rFonts w:ascii="Cambria Math" w:eastAsiaTheme="minorEastAsia" w:hAnsi="Cambria Math"/>
            <w:highlight w:val="yellow"/>
            <w:rPrChange w:id="630" w:author="Edgar Josué Malagón Montaña" w:date="2015-11-09T11:38:00Z">
              <w:rPr>
                <w:rFonts w:ascii="Cambria Math" w:eastAsiaTheme="minorEastAsia" w:hAnsi="Cambria Math"/>
              </w:rPr>
            </w:rPrChange>
          </w:rPr>
          <m:t>=108</m:t>
        </m:r>
      </m:oMath>
      <w:r>
        <w:rPr>
          <w:rFonts w:ascii="Times" w:eastAsiaTheme="minorEastAsia" w:hAnsi="Times"/>
        </w:rPr>
        <w:t xml:space="preserve"> y en la parte literal se tiene </w:t>
      </w:r>
      <m:oMath>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7</m:t>
            </m:r>
          </m:sup>
        </m:sSup>
        <m:sSup>
          <m:sSupPr>
            <m:ctrlPr>
              <w:rPr>
                <w:rFonts w:ascii="Cambria Math" w:hAnsi="Cambria Math"/>
                <w:i/>
              </w:rPr>
            </m:ctrlPr>
          </m:sSupPr>
          <m:e>
            <m:r>
              <w:rPr>
                <w:rFonts w:ascii="Cambria Math" w:hAnsi="Cambria Math"/>
              </w:rPr>
              <m:t>z</m:t>
            </m:r>
          </m:e>
          <m:sup>
            <m:r>
              <w:rPr>
                <w:rFonts w:ascii="Cambria Math" w:hAnsi="Cambria Math"/>
              </w:rPr>
              <m:t>2</m:t>
            </m:r>
          </m:sup>
        </m:sSup>
      </m:oMath>
      <w:r>
        <w:rPr>
          <w:rFonts w:ascii="Times" w:eastAsiaTheme="minorEastAsia" w:hAnsi="Times"/>
        </w:rPr>
        <w:t xml:space="preserve">  por tanto</w:t>
      </w:r>
    </w:p>
    <w:p w14:paraId="066800C1" w14:textId="77777777" w:rsidR="00AC7318" w:rsidRDefault="00AC7318" w:rsidP="00AC7318">
      <w:pPr>
        <w:pStyle w:val="Prrafodelista"/>
        <w:tabs>
          <w:tab w:val="right" w:pos="8498"/>
        </w:tabs>
        <w:spacing w:after="0"/>
        <w:rPr>
          <w:rFonts w:ascii="Times" w:eastAsiaTheme="minorEastAsia" w:hAnsi="Times"/>
        </w:rPr>
      </w:pPr>
    </w:p>
    <w:p w14:paraId="5EF191A7" w14:textId="77777777" w:rsidR="00AC7318" w:rsidRDefault="00AC7318" w:rsidP="00AC7318">
      <w:pPr>
        <w:pStyle w:val="Prrafodelista"/>
        <w:tabs>
          <w:tab w:val="right" w:pos="8498"/>
        </w:tabs>
        <w:spacing w:after="0"/>
        <w:jc w:val="center"/>
        <w:rPr>
          <w:rFonts w:ascii="Times" w:eastAsiaTheme="minorEastAsia" w:hAnsi="Times"/>
          <w:b/>
        </w:rPr>
      </w:pPr>
      <w:r w:rsidRPr="00FF2D62">
        <w:rPr>
          <w:rFonts w:ascii="Times" w:eastAsiaTheme="minorEastAsia" w:hAnsi="Times"/>
          <w:b/>
          <w:highlight w:val="yellow"/>
          <w:rPrChange w:id="631" w:author="Edgar Josué Malagón Montaña" w:date="2015-11-09T11:38:00Z">
            <w:rPr>
              <w:rFonts w:ascii="Times" w:eastAsiaTheme="minorEastAsia" w:hAnsi="Times"/>
              <w:b/>
            </w:rPr>
          </w:rPrChange>
        </w:rPr>
        <w:t>m</w:t>
      </w:r>
      <w:r w:rsidR="00EB71B3" w:rsidRPr="00FF2D62">
        <w:rPr>
          <w:rFonts w:ascii="Times" w:eastAsiaTheme="minorEastAsia" w:hAnsi="Times"/>
          <w:b/>
          <w:highlight w:val="yellow"/>
          <w:rPrChange w:id="632" w:author="Edgar Josué Malagón Montaña" w:date="2015-11-09T11:38:00Z">
            <w:rPr>
              <w:rFonts w:ascii="Times" w:eastAsiaTheme="minorEastAsia" w:hAnsi="Times"/>
              <w:b/>
            </w:rPr>
          </w:rPrChange>
        </w:rPr>
        <w:t>cm</w:t>
      </w:r>
      <w:r w:rsidRPr="00FF2D62">
        <w:rPr>
          <w:rFonts w:ascii="Times" w:eastAsiaTheme="minorEastAsia" w:hAnsi="Times"/>
          <w:b/>
          <w:highlight w:val="yellow"/>
          <w:rPrChange w:id="633" w:author="Edgar Josué Malagón Montaña" w:date="2015-11-09T11:38:00Z">
            <w:rPr>
              <w:rFonts w:ascii="Times" w:eastAsiaTheme="minorEastAsia" w:hAnsi="Times"/>
              <w:b/>
            </w:rPr>
          </w:rPrChange>
        </w:rPr>
        <w:t xml:space="preserve"> (</w:t>
      </w:r>
      <m:oMath>
        <m:r>
          <m:rPr>
            <m:sty m:val="bi"/>
          </m:rPr>
          <w:rPr>
            <w:rFonts w:ascii="Cambria Math" w:hAnsi="Cambria Math"/>
            <w:highlight w:val="yellow"/>
            <w:rPrChange w:id="634" w:author="Edgar Josué Malagón Montaña" w:date="2015-11-09T11:38:00Z">
              <w:rPr>
                <w:rFonts w:ascii="Cambria Math" w:hAnsi="Cambria Math"/>
              </w:rPr>
            </w:rPrChange>
          </w:rPr>
          <m:t>24</m:t>
        </m:r>
        <m:sSup>
          <m:sSupPr>
            <m:ctrlPr>
              <w:rPr>
                <w:rFonts w:ascii="Cambria Math" w:hAnsi="Cambria Math"/>
                <w:b/>
                <w:i/>
                <w:highlight w:val="yellow"/>
                <w:rPrChange w:id="635" w:author="Edgar Josué Malagón Montaña" w:date="2015-11-09T11:38:00Z">
                  <w:rPr>
                    <w:rFonts w:ascii="Cambria Math" w:hAnsi="Cambria Math"/>
                    <w:b/>
                    <w:i/>
                  </w:rPr>
                </w:rPrChange>
              </w:rPr>
            </m:ctrlPr>
          </m:sSupPr>
          <m:e>
            <m:r>
              <m:rPr>
                <m:sty m:val="bi"/>
              </m:rPr>
              <w:rPr>
                <w:rFonts w:ascii="Cambria Math" w:hAnsi="Cambria Math"/>
                <w:highlight w:val="yellow"/>
                <w:rPrChange w:id="636" w:author="Edgar Josué Malagón Montaña" w:date="2015-11-09T11:38:00Z">
                  <w:rPr>
                    <w:rFonts w:ascii="Cambria Math" w:hAnsi="Cambria Math"/>
                  </w:rPr>
                </w:rPrChange>
              </w:rPr>
              <m:t>x</m:t>
            </m:r>
          </m:e>
          <m:sup>
            <m:r>
              <m:rPr>
                <m:sty m:val="bi"/>
              </m:rPr>
              <w:rPr>
                <w:rFonts w:ascii="Cambria Math" w:hAnsi="Cambria Math"/>
                <w:highlight w:val="yellow"/>
                <w:rPrChange w:id="637" w:author="Edgar Josué Malagón Montaña" w:date="2015-11-09T11:38:00Z">
                  <w:rPr>
                    <w:rFonts w:ascii="Cambria Math" w:hAnsi="Cambria Math"/>
                  </w:rPr>
                </w:rPrChange>
              </w:rPr>
              <m:t>8</m:t>
            </m:r>
          </m:sup>
        </m:sSup>
        <m:sSup>
          <m:sSupPr>
            <m:ctrlPr>
              <w:rPr>
                <w:rFonts w:ascii="Cambria Math" w:hAnsi="Cambria Math"/>
                <w:b/>
                <w:i/>
                <w:highlight w:val="yellow"/>
                <w:rPrChange w:id="638" w:author="Edgar Josué Malagón Montaña" w:date="2015-11-09T11:38:00Z">
                  <w:rPr>
                    <w:rFonts w:ascii="Cambria Math" w:hAnsi="Cambria Math"/>
                    <w:b/>
                    <w:i/>
                  </w:rPr>
                </w:rPrChange>
              </w:rPr>
            </m:ctrlPr>
          </m:sSupPr>
          <m:e>
            <m:r>
              <m:rPr>
                <m:sty m:val="bi"/>
              </m:rPr>
              <w:rPr>
                <w:rFonts w:ascii="Cambria Math" w:hAnsi="Cambria Math"/>
                <w:highlight w:val="yellow"/>
                <w:rPrChange w:id="639" w:author="Edgar Josué Malagón Montaña" w:date="2015-11-09T11:38:00Z">
                  <w:rPr>
                    <w:rFonts w:ascii="Cambria Math" w:hAnsi="Cambria Math"/>
                  </w:rPr>
                </w:rPrChange>
              </w:rPr>
              <m:t>y</m:t>
            </m:r>
          </m:e>
          <m:sup>
            <m:r>
              <m:rPr>
                <m:sty m:val="bi"/>
              </m:rPr>
              <w:rPr>
                <w:rFonts w:ascii="Cambria Math" w:hAnsi="Cambria Math"/>
                <w:highlight w:val="yellow"/>
                <w:rPrChange w:id="640" w:author="Edgar Josué Malagón Montaña" w:date="2015-11-09T11:38:00Z">
                  <w:rPr>
                    <w:rFonts w:ascii="Cambria Math" w:hAnsi="Cambria Math"/>
                  </w:rPr>
                </w:rPrChange>
              </w:rPr>
              <m:t>2</m:t>
            </m:r>
          </m:sup>
        </m:sSup>
        <m:r>
          <m:rPr>
            <m:sty m:val="bi"/>
          </m:rPr>
          <w:rPr>
            <w:rFonts w:ascii="Cambria Math" w:hAnsi="Cambria Math"/>
            <w:highlight w:val="yellow"/>
            <w:rPrChange w:id="641" w:author="Edgar Josué Malagón Montaña" w:date="2015-11-09T11:38:00Z">
              <w:rPr>
                <w:rFonts w:ascii="Cambria Math" w:hAnsi="Cambria Math"/>
              </w:rPr>
            </w:rPrChange>
          </w:rPr>
          <m:t>z,18</m:t>
        </m:r>
        <m:sSup>
          <m:sSupPr>
            <m:ctrlPr>
              <w:rPr>
                <w:rFonts w:ascii="Cambria Math" w:hAnsi="Cambria Math"/>
                <w:b/>
                <w:i/>
                <w:highlight w:val="yellow"/>
                <w:rPrChange w:id="642" w:author="Edgar Josué Malagón Montaña" w:date="2015-11-09T11:38:00Z">
                  <w:rPr>
                    <w:rFonts w:ascii="Cambria Math" w:hAnsi="Cambria Math"/>
                    <w:b/>
                    <w:i/>
                  </w:rPr>
                </w:rPrChange>
              </w:rPr>
            </m:ctrlPr>
          </m:sSupPr>
          <m:e>
            <m:r>
              <m:rPr>
                <m:sty m:val="bi"/>
              </m:rPr>
              <w:rPr>
                <w:rFonts w:ascii="Cambria Math" w:hAnsi="Cambria Math"/>
                <w:highlight w:val="yellow"/>
                <w:rPrChange w:id="643" w:author="Edgar Josué Malagón Montaña" w:date="2015-11-09T11:38:00Z">
                  <w:rPr>
                    <w:rFonts w:ascii="Cambria Math" w:hAnsi="Cambria Math"/>
                  </w:rPr>
                </w:rPrChange>
              </w:rPr>
              <m:t>x</m:t>
            </m:r>
          </m:e>
          <m:sup>
            <m:r>
              <m:rPr>
                <m:sty m:val="bi"/>
              </m:rPr>
              <w:rPr>
                <w:rFonts w:ascii="Cambria Math" w:hAnsi="Cambria Math"/>
                <w:highlight w:val="yellow"/>
                <w:rPrChange w:id="644" w:author="Edgar Josué Malagón Montaña" w:date="2015-11-09T11:38:00Z">
                  <w:rPr>
                    <w:rFonts w:ascii="Cambria Math" w:hAnsi="Cambria Math"/>
                  </w:rPr>
                </w:rPrChange>
              </w:rPr>
              <m:t>6</m:t>
            </m:r>
          </m:sup>
        </m:sSup>
        <m:sSup>
          <m:sSupPr>
            <m:ctrlPr>
              <w:rPr>
                <w:rFonts w:ascii="Cambria Math" w:hAnsi="Cambria Math"/>
                <w:b/>
                <w:i/>
                <w:highlight w:val="yellow"/>
                <w:rPrChange w:id="645" w:author="Edgar Josué Malagón Montaña" w:date="2015-11-09T11:38:00Z">
                  <w:rPr>
                    <w:rFonts w:ascii="Cambria Math" w:hAnsi="Cambria Math"/>
                    <w:b/>
                    <w:i/>
                  </w:rPr>
                </w:rPrChange>
              </w:rPr>
            </m:ctrlPr>
          </m:sSupPr>
          <m:e>
            <m:r>
              <m:rPr>
                <m:sty m:val="bi"/>
              </m:rPr>
              <w:rPr>
                <w:rFonts w:ascii="Cambria Math" w:hAnsi="Cambria Math"/>
                <w:highlight w:val="yellow"/>
                <w:rPrChange w:id="646" w:author="Edgar Josué Malagón Montaña" w:date="2015-11-09T11:38:00Z">
                  <w:rPr>
                    <w:rFonts w:ascii="Cambria Math" w:hAnsi="Cambria Math"/>
                  </w:rPr>
                </w:rPrChange>
              </w:rPr>
              <m:t>y</m:t>
            </m:r>
          </m:e>
          <m:sup>
            <m:r>
              <m:rPr>
                <m:sty m:val="bi"/>
              </m:rPr>
              <w:rPr>
                <w:rFonts w:ascii="Cambria Math" w:hAnsi="Cambria Math"/>
                <w:highlight w:val="yellow"/>
                <w:rPrChange w:id="647" w:author="Edgar Josué Malagón Montaña" w:date="2015-11-09T11:38:00Z">
                  <w:rPr>
                    <w:rFonts w:ascii="Cambria Math" w:hAnsi="Cambria Math"/>
                  </w:rPr>
                </w:rPrChange>
              </w:rPr>
              <m:t>4</m:t>
            </m:r>
          </m:sup>
        </m:sSup>
        <m:sSup>
          <m:sSupPr>
            <m:ctrlPr>
              <w:rPr>
                <w:rFonts w:ascii="Cambria Math" w:hAnsi="Cambria Math"/>
                <w:b/>
                <w:i/>
                <w:highlight w:val="yellow"/>
                <w:rPrChange w:id="648" w:author="Edgar Josué Malagón Montaña" w:date="2015-11-09T11:38:00Z">
                  <w:rPr>
                    <w:rFonts w:ascii="Cambria Math" w:hAnsi="Cambria Math"/>
                    <w:b/>
                    <w:i/>
                  </w:rPr>
                </w:rPrChange>
              </w:rPr>
            </m:ctrlPr>
          </m:sSupPr>
          <m:e>
            <m:r>
              <m:rPr>
                <m:sty m:val="bi"/>
              </m:rPr>
              <w:rPr>
                <w:rFonts w:ascii="Cambria Math" w:hAnsi="Cambria Math"/>
                <w:highlight w:val="yellow"/>
                <w:rPrChange w:id="649" w:author="Edgar Josué Malagón Montaña" w:date="2015-11-09T11:38:00Z">
                  <w:rPr>
                    <w:rFonts w:ascii="Cambria Math" w:hAnsi="Cambria Math"/>
                  </w:rPr>
                </w:rPrChange>
              </w:rPr>
              <m:t>z</m:t>
            </m:r>
          </m:e>
          <m:sup>
            <m:r>
              <m:rPr>
                <m:sty m:val="bi"/>
              </m:rPr>
              <w:rPr>
                <w:rFonts w:ascii="Cambria Math" w:hAnsi="Cambria Math"/>
                <w:highlight w:val="yellow"/>
                <w:rPrChange w:id="650" w:author="Edgar Josué Malagón Montaña" w:date="2015-11-09T11:38:00Z">
                  <w:rPr>
                    <w:rFonts w:ascii="Cambria Math" w:hAnsi="Cambria Math"/>
                  </w:rPr>
                </w:rPrChange>
              </w:rPr>
              <m:t>2</m:t>
            </m:r>
          </m:sup>
        </m:sSup>
        <m:r>
          <m:rPr>
            <m:sty m:val="bi"/>
          </m:rPr>
          <w:rPr>
            <w:rFonts w:ascii="Cambria Math" w:hAnsi="Cambria Math"/>
            <w:highlight w:val="yellow"/>
            <w:rPrChange w:id="651" w:author="Edgar Josué Malagón Montaña" w:date="2015-11-09T11:38:00Z">
              <w:rPr>
                <w:rFonts w:ascii="Cambria Math" w:hAnsi="Cambria Math"/>
              </w:rPr>
            </w:rPrChange>
          </w:rPr>
          <m:t>,  8</m:t>
        </m:r>
        <m:sSup>
          <m:sSupPr>
            <m:ctrlPr>
              <w:rPr>
                <w:rFonts w:ascii="Cambria Math" w:hAnsi="Cambria Math"/>
                <w:b/>
                <w:i/>
                <w:highlight w:val="yellow"/>
                <w:rPrChange w:id="652" w:author="Edgar Josué Malagón Montaña" w:date="2015-11-09T11:38:00Z">
                  <w:rPr>
                    <w:rFonts w:ascii="Cambria Math" w:hAnsi="Cambria Math"/>
                    <w:b/>
                    <w:i/>
                  </w:rPr>
                </w:rPrChange>
              </w:rPr>
            </m:ctrlPr>
          </m:sSupPr>
          <m:e>
            <m:r>
              <m:rPr>
                <m:sty m:val="bi"/>
              </m:rPr>
              <w:rPr>
                <w:rFonts w:ascii="Cambria Math" w:hAnsi="Cambria Math"/>
                <w:highlight w:val="yellow"/>
                <w:rPrChange w:id="653" w:author="Edgar Josué Malagón Montaña" w:date="2015-11-09T11:38:00Z">
                  <w:rPr>
                    <w:rFonts w:ascii="Cambria Math" w:hAnsi="Cambria Math"/>
                  </w:rPr>
                </w:rPrChange>
              </w:rPr>
              <m:t>x</m:t>
            </m:r>
          </m:e>
          <m:sup>
            <m:r>
              <m:rPr>
                <m:sty m:val="bi"/>
              </m:rPr>
              <w:rPr>
                <w:rFonts w:ascii="Cambria Math" w:hAnsi="Cambria Math"/>
                <w:highlight w:val="yellow"/>
                <w:rPrChange w:id="654" w:author="Edgar Josué Malagón Montaña" w:date="2015-11-09T11:38:00Z">
                  <w:rPr>
                    <w:rFonts w:ascii="Cambria Math" w:hAnsi="Cambria Math"/>
                  </w:rPr>
                </w:rPrChange>
              </w:rPr>
              <m:t>3</m:t>
            </m:r>
          </m:sup>
        </m:sSup>
        <m:sSup>
          <m:sSupPr>
            <m:ctrlPr>
              <w:rPr>
                <w:rFonts w:ascii="Cambria Math" w:hAnsi="Cambria Math"/>
                <w:b/>
                <w:i/>
                <w:highlight w:val="yellow"/>
                <w:rPrChange w:id="655" w:author="Edgar Josué Malagón Montaña" w:date="2015-11-09T11:38:00Z">
                  <w:rPr>
                    <w:rFonts w:ascii="Cambria Math" w:hAnsi="Cambria Math"/>
                    <w:b/>
                    <w:i/>
                  </w:rPr>
                </w:rPrChange>
              </w:rPr>
            </m:ctrlPr>
          </m:sSupPr>
          <m:e>
            <m:r>
              <m:rPr>
                <m:sty m:val="bi"/>
              </m:rPr>
              <w:rPr>
                <w:rFonts w:ascii="Cambria Math" w:hAnsi="Cambria Math"/>
                <w:highlight w:val="yellow"/>
                <w:rPrChange w:id="656" w:author="Edgar Josué Malagón Montaña" w:date="2015-11-09T11:38:00Z">
                  <w:rPr>
                    <w:rFonts w:ascii="Cambria Math" w:hAnsi="Cambria Math"/>
                  </w:rPr>
                </w:rPrChange>
              </w:rPr>
              <m:t>y</m:t>
            </m:r>
          </m:e>
          <m:sup>
            <m:r>
              <m:rPr>
                <m:sty m:val="bi"/>
              </m:rPr>
              <w:rPr>
                <w:rFonts w:ascii="Cambria Math" w:hAnsi="Cambria Math"/>
                <w:highlight w:val="yellow"/>
                <w:rPrChange w:id="657" w:author="Edgar Josué Malagón Montaña" w:date="2015-11-09T11:38:00Z">
                  <w:rPr>
                    <w:rFonts w:ascii="Cambria Math" w:hAnsi="Cambria Math"/>
                  </w:rPr>
                </w:rPrChange>
              </w:rPr>
              <m:t>7</m:t>
            </m:r>
          </m:sup>
        </m:sSup>
        <m:r>
          <m:rPr>
            <m:sty m:val="bi"/>
          </m:rPr>
          <w:rPr>
            <w:rFonts w:ascii="Cambria Math" w:hAnsi="Cambria Math"/>
            <w:highlight w:val="yellow"/>
            <w:rPrChange w:id="658" w:author="Edgar Josué Malagón Montaña" w:date="2015-11-09T11:38:00Z">
              <w:rPr>
                <w:rFonts w:ascii="Cambria Math" w:hAnsi="Cambria Math"/>
              </w:rPr>
            </w:rPrChange>
          </w:rPr>
          <m:t>)=108</m:t>
        </m:r>
        <m:sSup>
          <m:sSupPr>
            <m:ctrlPr>
              <w:rPr>
                <w:rFonts w:ascii="Cambria Math" w:hAnsi="Cambria Math"/>
                <w:b/>
                <w:i/>
                <w:highlight w:val="yellow"/>
                <w:rPrChange w:id="659" w:author="Edgar Josué Malagón Montaña" w:date="2015-11-09T11:38:00Z">
                  <w:rPr>
                    <w:rFonts w:ascii="Cambria Math" w:hAnsi="Cambria Math"/>
                    <w:b/>
                    <w:i/>
                  </w:rPr>
                </w:rPrChange>
              </w:rPr>
            </m:ctrlPr>
          </m:sSupPr>
          <m:e>
            <m:r>
              <m:rPr>
                <m:sty m:val="bi"/>
              </m:rPr>
              <w:rPr>
                <w:rFonts w:ascii="Cambria Math" w:hAnsi="Cambria Math"/>
                <w:highlight w:val="yellow"/>
                <w:rPrChange w:id="660" w:author="Edgar Josué Malagón Montaña" w:date="2015-11-09T11:38:00Z">
                  <w:rPr>
                    <w:rFonts w:ascii="Cambria Math" w:hAnsi="Cambria Math"/>
                  </w:rPr>
                </w:rPrChange>
              </w:rPr>
              <m:t>x</m:t>
            </m:r>
          </m:e>
          <m:sup>
            <m:r>
              <m:rPr>
                <m:sty m:val="bi"/>
              </m:rPr>
              <w:rPr>
                <w:rFonts w:ascii="Cambria Math" w:hAnsi="Cambria Math"/>
                <w:highlight w:val="yellow"/>
                <w:rPrChange w:id="661" w:author="Edgar Josué Malagón Montaña" w:date="2015-11-09T11:38:00Z">
                  <w:rPr>
                    <w:rFonts w:ascii="Cambria Math" w:hAnsi="Cambria Math"/>
                  </w:rPr>
                </w:rPrChange>
              </w:rPr>
              <m:t>8</m:t>
            </m:r>
          </m:sup>
        </m:sSup>
        <m:sSup>
          <m:sSupPr>
            <m:ctrlPr>
              <w:rPr>
                <w:rFonts w:ascii="Cambria Math" w:hAnsi="Cambria Math"/>
                <w:b/>
                <w:i/>
                <w:highlight w:val="yellow"/>
                <w:rPrChange w:id="662" w:author="Edgar Josué Malagón Montaña" w:date="2015-11-09T11:38:00Z">
                  <w:rPr>
                    <w:rFonts w:ascii="Cambria Math" w:hAnsi="Cambria Math"/>
                    <w:b/>
                    <w:i/>
                  </w:rPr>
                </w:rPrChange>
              </w:rPr>
            </m:ctrlPr>
          </m:sSupPr>
          <m:e>
            <m:r>
              <m:rPr>
                <m:sty m:val="bi"/>
              </m:rPr>
              <w:rPr>
                <w:rFonts w:ascii="Cambria Math" w:hAnsi="Cambria Math"/>
                <w:highlight w:val="yellow"/>
                <w:rPrChange w:id="663" w:author="Edgar Josué Malagón Montaña" w:date="2015-11-09T11:38:00Z">
                  <w:rPr>
                    <w:rFonts w:ascii="Cambria Math" w:hAnsi="Cambria Math"/>
                  </w:rPr>
                </w:rPrChange>
              </w:rPr>
              <m:t>y</m:t>
            </m:r>
          </m:e>
          <m:sup>
            <m:r>
              <m:rPr>
                <m:sty m:val="bi"/>
              </m:rPr>
              <w:rPr>
                <w:rFonts w:ascii="Cambria Math" w:hAnsi="Cambria Math"/>
                <w:highlight w:val="yellow"/>
                <w:rPrChange w:id="664" w:author="Edgar Josué Malagón Montaña" w:date="2015-11-09T11:38:00Z">
                  <w:rPr>
                    <w:rFonts w:ascii="Cambria Math" w:hAnsi="Cambria Math"/>
                  </w:rPr>
                </w:rPrChange>
              </w:rPr>
              <m:t>7</m:t>
            </m:r>
          </m:sup>
        </m:sSup>
        <m:sSup>
          <m:sSupPr>
            <m:ctrlPr>
              <w:rPr>
                <w:rFonts w:ascii="Cambria Math" w:hAnsi="Cambria Math"/>
                <w:b/>
                <w:i/>
                <w:highlight w:val="yellow"/>
                <w:rPrChange w:id="665" w:author="Edgar Josué Malagón Montaña" w:date="2015-11-09T11:38:00Z">
                  <w:rPr>
                    <w:rFonts w:ascii="Cambria Math" w:hAnsi="Cambria Math"/>
                    <w:b/>
                    <w:i/>
                  </w:rPr>
                </w:rPrChange>
              </w:rPr>
            </m:ctrlPr>
          </m:sSupPr>
          <m:e>
            <m:r>
              <m:rPr>
                <m:sty m:val="bi"/>
              </m:rPr>
              <w:rPr>
                <w:rFonts w:ascii="Cambria Math" w:hAnsi="Cambria Math"/>
                <w:highlight w:val="yellow"/>
                <w:rPrChange w:id="666" w:author="Edgar Josué Malagón Montaña" w:date="2015-11-09T11:38:00Z">
                  <w:rPr>
                    <w:rFonts w:ascii="Cambria Math" w:hAnsi="Cambria Math"/>
                  </w:rPr>
                </w:rPrChange>
              </w:rPr>
              <m:t>z</m:t>
            </m:r>
          </m:e>
          <m:sup>
            <m:r>
              <m:rPr>
                <m:sty m:val="bi"/>
              </m:rPr>
              <w:rPr>
                <w:rFonts w:ascii="Cambria Math" w:hAnsi="Cambria Math"/>
                <w:highlight w:val="yellow"/>
                <w:rPrChange w:id="667" w:author="Edgar Josué Malagón Montaña" w:date="2015-11-09T11:38:00Z">
                  <w:rPr>
                    <w:rFonts w:ascii="Cambria Math" w:hAnsi="Cambria Math"/>
                  </w:rPr>
                </w:rPrChange>
              </w:rPr>
              <m:t>2</m:t>
            </m:r>
          </m:sup>
        </m:sSup>
      </m:oMath>
    </w:p>
    <w:p w14:paraId="746D8D94" w14:textId="77777777" w:rsidR="00842DA2" w:rsidRDefault="00842DA2" w:rsidP="00AC7318">
      <w:pPr>
        <w:pStyle w:val="Prrafodelista"/>
        <w:tabs>
          <w:tab w:val="right" w:pos="8498"/>
        </w:tabs>
        <w:spacing w:after="0"/>
        <w:jc w:val="center"/>
        <w:rPr>
          <w:rFonts w:ascii="Times" w:hAnsi="Times"/>
          <w:b/>
        </w:rPr>
      </w:pPr>
    </w:p>
    <w:tbl>
      <w:tblPr>
        <w:tblStyle w:val="Tablaconcuadrcula"/>
        <w:tblW w:w="0" w:type="auto"/>
        <w:tblLook w:val="04A0" w:firstRow="1" w:lastRow="0" w:firstColumn="1" w:lastColumn="0" w:noHBand="0" w:noVBand="1"/>
      </w:tblPr>
      <w:tblGrid>
        <w:gridCol w:w="2467"/>
        <w:gridCol w:w="6361"/>
      </w:tblGrid>
      <w:tr w:rsidR="00842DA2" w:rsidRPr="005D1738" w14:paraId="2D960BE9" w14:textId="77777777" w:rsidTr="001758C2">
        <w:tc>
          <w:tcPr>
            <w:tcW w:w="9033" w:type="dxa"/>
            <w:gridSpan w:val="2"/>
            <w:shd w:val="clear" w:color="auto" w:fill="000000" w:themeFill="text1"/>
          </w:tcPr>
          <w:p w14:paraId="29DD65C5" w14:textId="77777777" w:rsidR="00842DA2" w:rsidRPr="005D1738" w:rsidRDefault="00842DA2"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DA2" w14:paraId="16C2018B" w14:textId="77777777" w:rsidTr="001758C2">
        <w:tc>
          <w:tcPr>
            <w:tcW w:w="2518" w:type="dxa"/>
          </w:tcPr>
          <w:p w14:paraId="7053BF36"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7DB6517"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color w:val="000000"/>
              </w:rPr>
              <w:t>MA_</w:t>
            </w:r>
            <w:r w:rsidRPr="00EB3A4A">
              <w:rPr>
                <w:rFonts w:ascii="Times New Roman" w:hAnsi="Times New Roman" w:cs="Times New Roman"/>
                <w:color w:val="000000"/>
                <w:highlight w:val="yellow"/>
              </w:rPr>
              <w:t>G</w:t>
            </w:r>
            <w:r>
              <w:rPr>
                <w:rFonts w:ascii="Times New Roman" w:hAnsi="Times New Roman" w:cs="Times New Roman"/>
                <w:color w:val="000000"/>
              </w:rPr>
              <w:t>08_05_REC</w:t>
            </w:r>
            <w:r w:rsidR="00ED3B85">
              <w:rPr>
                <w:rFonts w:ascii="Times New Roman" w:hAnsi="Times New Roman" w:cs="Times New Roman"/>
                <w:color w:val="000000"/>
              </w:rPr>
              <w:t>4</w:t>
            </w:r>
            <w:r>
              <w:rPr>
                <w:rFonts w:ascii="Times New Roman" w:hAnsi="Times New Roman" w:cs="Times New Roman"/>
                <w:color w:val="000000"/>
              </w:rPr>
              <w:t>0</w:t>
            </w:r>
          </w:p>
        </w:tc>
      </w:tr>
      <w:tr w:rsidR="00842DA2" w14:paraId="1D466957" w14:textId="77777777" w:rsidTr="001758C2">
        <w:tc>
          <w:tcPr>
            <w:tcW w:w="2518" w:type="dxa"/>
          </w:tcPr>
          <w:p w14:paraId="2BC1F156" w14:textId="77777777" w:rsidR="00842DA2" w:rsidRDefault="00842DA2"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A5440CA" w14:textId="77777777" w:rsidR="00842DA2" w:rsidRDefault="00842DA2" w:rsidP="001758C2">
            <w:pPr>
              <w:rPr>
                <w:rFonts w:ascii="Times New Roman" w:hAnsi="Times New Roman" w:cs="Times New Roman"/>
                <w:color w:val="000000"/>
              </w:rPr>
            </w:pPr>
            <w:r w:rsidRPr="00842DA2">
              <w:rPr>
                <w:rFonts w:ascii="Times New Roman" w:hAnsi="Times New Roman" w:cs="Times New Roman"/>
                <w:color w:val="000000"/>
              </w:rPr>
              <w:t xml:space="preserve">Encuentra el mínimo común </w:t>
            </w:r>
            <w:r>
              <w:rPr>
                <w:rFonts w:ascii="Times New Roman" w:hAnsi="Times New Roman" w:cs="Times New Roman"/>
                <w:color w:val="000000"/>
              </w:rPr>
              <w:t>múltiplo</w:t>
            </w:r>
            <w:r w:rsidRPr="00842DA2">
              <w:rPr>
                <w:rFonts w:ascii="Times New Roman" w:hAnsi="Times New Roman" w:cs="Times New Roman"/>
                <w:color w:val="000000"/>
              </w:rPr>
              <w:t xml:space="preserve"> de monomios</w:t>
            </w:r>
          </w:p>
        </w:tc>
      </w:tr>
      <w:tr w:rsidR="00842DA2" w14:paraId="482AEB16" w14:textId="77777777" w:rsidTr="001758C2">
        <w:tc>
          <w:tcPr>
            <w:tcW w:w="2518" w:type="dxa"/>
          </w:tcPr>
          <w:p w14:paraId="3143EDEC" w14:textId="77777777" w:rsidR="00842DA2" w:rsidRDefault="00842DA2"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60B3CDF" w14:textId="77777777" w:rsidR="00842DA2" w:rsidRDefault="00842DA2" w:rsidP="001758C2">
            <w:pPr>
              <w:rPr>
                <w:rFonts w:ascii="Times New Roman" w:hAnsi="Times New Roman" w:cs="Times New Roman"/>
                <w:color w:val="000000"/>
              </w:rPr>
            </w:pPr>
            <w:r w:rsidRPr="00842DA2">
              <w:rPr>
                <w:rFonts w:ascii="Times New Roman" w:hAnsi="Times New Roman" w:cs="Times New Roman"/>
                <w:color w:val="000000"/>
              </w:rPr>
              <w:t>Actividad para relacionar dos o más monomios con su mínimo común múltiplo</w:t>
            </w:r>
          </w:p>
        </w:tc>
      </w:tr>
    </w:tbl>
    <w:p w14:paraId="31898E0C" w14:textId="77777777" w:rsidR="00842DA2" w:rsidRPr="003B424F" w:rsidRDefault="00842DA2" w:rsidP="00AC7318">
      <w:pPr>
        <w:pStyle w:val="Prrafodelista"/>
        <w:tabs>
          <w:tab w:val="right" w:pos="8498"/>
        </w:tabs>
        <w:spacing w:after="0"/>
        <w:jc w:val="center"/>
        <w:rPr>
          <w:rFonts w:ascii="Times" w:hAnsi="Times"/>
          <w:b/>
        </w:rPr>
      </w:pPr>
    </w:p>
    <w:p w14:paraId="051B4126" w14:textId="77777777" w:rsidR="0022656D" w:rsidRPr="0022656D" w:rsidRDefault="0022656D" w:rsidP="0022656D">
      <w:pPr>
        <w:spacing w:after="0"/>
        <w:rPr>
          <w:rFonts w:ascii="Times" w:hAnsi="Times"/>
        </w:rPr>
      </w:pPr>
    </w:p>
    <w:p w14:paraId="019EF9AB" w14:textId="77777777" w:rsidR="00646013" w:rsidRPr="00646013" w:rsidRDefault="00646013" w:rsidP="00646013">
      <w:pPr>
        <w:spacing w:after="0"/>
        <w:rPr>
          <w:rFonts w:ascii="Times" w:hAnsi="Times"/>
        </w:rPr>
      </w:pPr>
    </w:p>
    <w:p w14:paraId="4ADCC4B3" w14:textId="77777777" w:rsidR="0022656D" w:rsidRDefault="0022656D" w:rsidP="0022656D">
      <w:pPr>
        <w:spacing w:after="0"/>
        <w:rPr>
          <w:rFonts w:ascii="Times" w:hAnsi="Times"/>
          <w:b/>
        </w:rPr>
      </w:pPr>
      <w:r w:rsidRPr="004E5E51">
        <w:rPr>
          <w:rFonts w:ascii="Times" w:hAnsi="Times"/>
          <w:highlight w:val="yellow"/>
        </w:rPr>
        <w:t>[SECCIÓN</w:t>
      </w:r>
      <w:r w:rsidR="00446C5F">
        <w:rPr>
          <w:rFonts w:ascii="Times" w:hAnsi="Times"/>
          <w:highlight w:val="yellow"/>
        </w:rPr>
        <w:t xml:space="preserve"> 3</w:t>
      </w:r>
      <w:r w:rsidR="00036BDF">
        <w:rPr>
          <w:rFonts w:ascii="Times" w:hAnsi="Times"/>
          <w:highlight w:val="yellow"/>
        </w:rPr>
        <w:t>]</w:t>
      </w:r>
      <w:r>
        <w:rPr>
          <w:rFonts w:ascii="Times" w:hAnsi="Times"/>
        </w:rPr>
        <w:t xml:space="preserve"> </w:t>
      </w:r>
      <w:r w:rsidRPr="004E5E51">
        <w:rPr>
          <w:rFonts w:ascii="Times" w:hAnsi="Times"/>
          <w:b/>
        </w:rPr>
        <w:t>1</w:t>
      </w:r>
      <w:r>
        <w:rPr>
          <w:rFonts w:ascii="Times" w:hAnsi="Times"/>
          <w:b/>
        </w:rPr>
        <w:t>.2.2</w:t>
      </w:r>
      <w:r w:rsidRPr="004E5E51">
        <w:rPr>
          <w:rFonts w:ascii="Times" w:hAnsi="Times"/>
          <w:b/>
        </w:rPr>
        <w:t xml:space="preserve"> </w:t>
      </w:r>
      <w:ins w:id="668" w:author="Edgar Josué Malagón Montaña" w:date="2015-11-09T11:02:00Z">
        <w:r w:rsidR="00573072">
          <w:rPr>
            <w:rFonts w:ascii="Times" w:hAnsi="Times"/>
            <w:b/>
          </w:rPr>
          <w:t xml:space="preserve">El </w:t>
        </w:r>
      </w:ins>
      <w:r>
        <w:rPr>
          <w:rFonts w:ascii="Times" w:hAnsi="Times"/>
          <w:b/>
        </w:rPr>
        <w:t>mínimo común múltiplo de polinomios</w:t>
      </w:r>
    </w:p>
    <w:p w14:paraId="1272EDFC" w14:textId="77777777" w:rsidR="00005818" w:rsidRPr="00FB431A" w:rsidRDefault="00005818" w:rsidP="00005818">
      <w:pPr>
        <w:spacing w:after="0"/>
        <w:rPr>
          <w:rFonts w:ascii="Times New Roman" w:eastAsiaTheme="minorEastAsia" w:hAnsi="Times New Roman" w:cs="Times New Roman"/>
          <w:color w:val="000000"/>
        </w:rPr>
      </w:pPr>
    </w:p>
    <w:p w14:paraId="5E208B27" w14:textId="77777777" w:rsidR="00005818" w:rsidRDefault="00BB11D0" w:rsidP="00005818">
      <w:pPr>
        <w:spacing w:after="0"/>
        <w:rPr>
          <w:rFonts w:ascii="Times New Roman" w:eastAsiaTheme="minorEastAsia" w:hAnsi="Times New Roman" w:cs="Times New Roman"/>
          <w:color w:val="000000"/>
        </w:rPr>
      </w:pPr>
      <w:r>
        <w:rPr>
          <w:rFonts w:ascii="Times New Roman" w:eastAsiaTheme="minorEastAsia" w:hAnsi="Times New Roman" w:cs="Times New Roman"/>
          <w:color w:val="000000"/>
        </w:rPr>
        <w:t>Para hallar el mcm de dos o más polinomios, se factoriza cada polinomio y se hallan los términos comunes y no comunes que tengan mayor exponente.</w:t>
      </w:r>
    </w:p>
    <w:p w14:paraId="21873043" w14:textId="77777777" w:rsidR="00EB71B3" w:rsidRDefault="00EB71B3" w:rsidP="00005818">
      <w:pPr>
        <w:spacing w:after="0"/>
        <w:rPr>
          <w:rFonts w:ascii="Times New Roman" w:eastAsiaTheme="minorEastAsia" w:hAnsi="Times New Roman" w:cs="Times New Roman"/>
          <w:color w:val="000000"/>
        </w:rPr>
      </w:pPr>
    </w:p>
    <w:p w14:paraId="5A532CB1" w14:textId="77777777" w:rsidR="00EB71B3" w:rsidRDefault="00EB71B3" w:rsidP="00EB71B3">
      <w:pPr>
        <w:spacing w:after="0"/>
        <w:rPr>
          <w:rFonts w:ascii="Times" w:hAnsi="Times"/>
        </w:rPr>
      </w:pPr>
      <w:r w:rsidRPr="00BB11D0">
        <w:rPr>
          <w:rFonts w:ascii="Times" w:hAnsi="Times"/>
        </w:rPr>
        <w:t>Por ejemplo</w:t>
      </w:r>
      <w:ins w:id="669" w:author="Edgar Josué Malagón Montaña" w:date="2015-11-09T11:38:00Z">
        <w:r w:rsidR="00FF2D62">
          <w:rPr>
            <w:rFonts w:ascii="Times" w:hAnsi="Times"/>
          </w:rPr>
          <w:t>:</w:t>
        </w:r>
      </w:ins>
    </w:p>
    <w:p w14:paraId="43E65E8A" w14:textId="77777777" w:rsidR="00EB71B3" w:rsidRDefault="00EB71B3" w:rsidP="00EB71B3">
      <w:pPr>
        <w:spacing w:after="0"/>
        <w:rPr>
          <w:rFonts w:ascii="Times" w:hAnsi="Times"/>
        </w:rPr>
      </w:pPr>
    </w:p>
    <w:p w14:paraId="77C59E9C" w14:textId="77777777" w:rsidR="00EB71B3" w:rsidRPr="00646013" w:rsidRDefault="00EB71B3" w:rsidP="00EB71B3">
      <w:pPr>
        <w:pStyle w:val="Prrafodelista"/>
        <w:numPr>
          <w:ilvl w:val="0"/>
          <w:numId w:val="16"/>
        </w:numPr>
        <w:spacing w:after="0"/>
        <w:rPr>
          <w:rFonts w:ascii="Times" w:hAnsi="Times"/>
        </w:rPr>
      </w:pPr>
      <w:r>
        <w:rPr>
          <w:rFonts w:ascii="Times" w:eastAsiaTheme="minorEastAsia" w:hAnsi="Times"/>
        </w:rPr>
        <w:t xml:space="preserve">Hallar el </w:t>
      </w:r>
      <w:r w:rsidRPr="00FF2D62">
        <w:rPr>
          <w:rFonts w:ascii="Times" w:eastAsiaTheme="minorEastAsia" w:hAnsi="Times"/>
          <w:highlight w:val="yellow"/>
          <w:rPrChange w:id="670" w:author="Edgar Josué Malagón Montaña" w:date="2015-11-09T11:39:00Z">
            <w:rPr>
              <w:rFonts w:ascii="Times" w:eastAsiaTheme="minorEastAsia" w:hAnsi="Times"/>
            </w:rPr>
          </w:rPrChange>
        </w:rPr>
        <w:t>mcm</w:t>
      </w:r>
      <w:r>
        <w:rPr>
          <w:rFonts w:ascii="Times" w:eastAsiaTheme="minorEastAsia" w:hAnsi="Times"/>
        </w:rPr>
        <w:t xml:space="preserve"> de </w:t>
      </w:r>
      <m:oMath>
        <m:r>
          <w:rPr>
            <w:rFonts w:ascii="Cambria Math" w:hAnsi="Cambria Math"/>
          </w:rPr>
          <m:t>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-8xyz</m:t>
        </m:r>
        <m:r>
          <w:rPr>
            <w:rFonts w:ascii="Cambria Math" w:eastAsiaTheme="minorEastAsia" w:hAnsi="Cambria Math"/>
          </w:rPr>
          <m:t>+4x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ascii="Times" w:eastAsiaTheme="minorEastAsia" w:hAnsi="Times"/>
        </w:rPr>
        <w:t xml:space="preserve"> y</w:t>
      </w:r>
      <w:r w:rsidR="00FA4085">
        <w:rPr>
          <w:rFonts w:ascii="Times" w:eastAsiaTheme="minorEastAsia" w:hAnsi="Times"/>
        </w:rPr>
        <w:t xml:space="preserve"> </w:t>
      </w:r>
      <w:r>
        <w:rPr>
          <w:rFonts w:ascii="Times" w:eastAsiaTheme="minorEastAsia" w:hAnsi="Times"/>
        </w:rPr>
        <w:t xml:space="preserve"> </w:t>
      </w:r>
      <m:oMath>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-8y</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7362B5A3" w14:textId="77777777" w:rsidR="00EB71B3" w:rsidRPr="00646013" w:rsidRDefault="00EB71B3" w:rsidP="00EB71B3">
      <w:pPr>
        <w:pStyle w:val="Prrafodelista"/>
        <w:spacing w:after="0"/>
        <w:rPr>
          <w:rFonts w:ascii="Times" w:hAnsi="Times"/>
        </w:rPr>
      </w:pPr>
    </w:p>
    <w:p w14:paraId="2CDF2EDE" w14:textId="77777777" w:rsidR="00EB71B3" w:rsidRDefault="00EB71B3" w:rsidP="00EB71B3">
      <w:pPr>
        <w:spacing w:after="0"/>
        <w:ind w:left="708"/>
        <w:rPr>
          <w:rFonts w:ascii="Times" w:hAnsi="Times"/>
        </w:rPr>
      </w:pPr>
      <w:r>
        <w:rPr>
          <w:rFonts w:ascii="Times" w:hAnsi="Times"/>
        </w:rPr>
        <w:t>Factorizando cada polinomio tenemos:</w:t>
      </w:r>
    </w:p>
    <w:p w14:paraId="0915CFD8" w14:textId="77777777" w:rsidR="00EB71B3" w:rsidRDefault="00EB71B3" w:rsidP="00EB71B3">
      <w:pPr>
        <w:spacing w:after="0"/>
        <w:ind w:left="708"/>
        <w:rPr>
          <w:rFonts w:ascii="Times" w:hAnsi="Times"/>
        </w:rPr>
      </w:pPr>
    </w:p>
    <w:p w14:paraId="24D3591A" w14:textId="77777777" w:rsidR="00EB71B3" w:rsidRPr="00FF2D62" w:rsidRDefault="00EB71B3" w:rsidP="00EB71B3">
      <w:pPr>
        <w:spacing w:after="0"/>
        <w:ind w:left="708"/>
        <w:rPr>
          <w:rFonts w:ascii="Times" w:eastAsiaTheme="minorEastAsia" w:hAnsi="Times"/>
          <w:highlight w:val="yellow"/>
          <w:rPrChange w:id="671" w:author="Edgar Josué Malagón Montaña" w:date="2015-11-09T11:39:00Z">
            <w:rPr>
              <w:rFonts w:ascii="Times" w:eastAsiaTheme="minorEastAsia" w:hAnsi="Times"/>
            </w:rPr>
          </w:rPrChange>
        </w:rPr>
      </w:pPr>
      <m:oMathPara>
        <m:oMathParaPr>
          <m:jc m:val="left"/>
        </m:oMathParaPr>
        <m:oMath>
          <m:r>
            <w:rPr>
              <w:rFonts w:ascii="Cambria Math" w:hAnsi="Cambria Math"/>
              <w:highlight w:val="yellow"/>
              <w:rPrChange w:id="672" w:author="Edgar Josué Malagón Montaña" w:date="2015-11-09T11:39:00Z">
                <w:rPr>
                  <w:rFonts w:ascii="Cambria Math" w:hAnsi="Cambria Math"/>
                </w:rPr>
              </w:rPrChange>
            </w:rPr>
            <m:t>4x</m:t>
          </m:r>
          <m:sSup>
            <m:sSupPr>
              <m:ctrlPr>
                <w:rPr>
                  <w:rFonts w:ascii="Cambria Math" w:hAnsi="Cambria Math"/>
                  <w:i/>
                  <w:highlight w:val="yellow"/>
                  <w:rPrChange w:id="673" w:author="Edgar Josué Malagón Montaña" w:date="2015-11-09T11:39:00Z">
                    <w:rPr>
                      <w:rFonts w:ascii="Cambria Math" w:hAnsi="Cambria Math"/>
                      <w:i/>
                    </w:rPr>
                  </w:rPrChange>
                </w:rPr>
              </m:ctrlPr>
            </m:sSupPr>
            <m:e>
              <m:r>
                <w:rPr>
                  <w:rFonts w:ascii="Cambria Math" w:hAnsi="Cambria Math"/>
                  <w:highlight w:val="yellow"/>
                  <w:rPrChange w:id="674" w:author="Edgar Josué Malagón Montaña" w:date="2015-11-09T11:39:00Z">
                    <w:rPr>
                      <w:rFonts w:ascii="Cambria Math" w:hAnsi="Cambria Math"/>
                    </w:rPr>
                  </w:rPrChange>
                </w:rPr>
                <m:t>y</m:t>
              </m:r>
            </m:e>
            <m:sup>
              <m:r>
                <w:rPr>
                  <w:rFonts w:ascii="Cambria Math" w:hAnsi="Cambria Math"/>
                  <w:highlight w:val="yellow"/>
                  <w:rPrChange w:id="675" w:author="Edgar Josué Malagón Montaña" w:date="2015-11-09T11:39:00Z">
                    <w:rPr>
                      <w:rFonts w:ascii="Cambria Math" w:hAnsi="Cambria Math"/>
                    </w:rPr>
                  </w:rPrChange>
                </w:rPr>
                <m:t>2</m:t>
              </m:r>
            </m:sup>
          </m:sSup>
          <m:r>
            <w:rPr>
              <w:rFonts w:ascii="Cambria Math" w:hAnsi="Cambria Math"/>
              <w:highlight w:val="yellow"/>
              <w:rPrChange w:id="676" w:author="Edgar Josué Malagón Montaña" w:date="2015-11-09T11:39:00Z">
                <w:rPr>
                  <w:rFonts w:ascii="Cambria Math" w:hAnsi="Cambria Math"/>
                </w:rPr>
              </w:rPrChange>
            </w:rPr>
            <m:t>-8xyz</m:t>
          </m:r>
          <m:r>
            <w:rPr>
              <w:rFonts w:ascii="Cambria Math" w:eastAsiaTheme="minorEastAsia" w:hAnsi="Cambria Math"/>
              <w:highlight w:val="yellow"/>
              <w:rPrChange w:id="677" w:author="Edgar Josué Malagón Montaña" w:date="2015-11-09T11:39:00Z">
                <w:rPr>
                  <w:rFonts w:ascii="Cambria Math" w:eastAsiaTheme="minorEastAsia" w:hAnsi="Cambria Math"/>
                </w:rPr>
              </w:rPrChange>
            </w:rPr>
            <m:t>+4x</m:t>
          </m:r>
          <m:sSup>
            <m:sSupPr>
              <m:ctrlPr>
                <w:rPr>
                  <w:rFonts w:ascii="Cambria Math" w:eastAsiaTheme="minorEastAsia" w:hAnsi="Cambria Math"/>
                  <w:i/>
                  <w:highlight w:val="yellow"/>
                  <w:rPrChange w:id="678"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679" w:author="Edgar Josué Malagón Montaña" w:date="2015-11-09T11:39:00Z">
                    <w:rPr>
                      <w:rFonts w:ascii="Cambria Math" w:eastAsiaTheme="minorEastAsia" w:hAnsi="Cambria Math"/>
                    </w:rPr>
                  </w:rPrChange>
                </w:rPr>
                <m:t>z</m:t>
              </m:r>
            </m:e>
            <m:sup>
              <m:r>
                <w:rPr>
                  <w:rFonts w:ascii="Cambria Math" w:eastAsiaTheme="minorEastAsia" w:hAnsi="Cambria Math"/>
                  <w:highlight w:val="yellow"/>
                  <w:rPrChange w:id="680" w:author="Edgar Josué Malagón Montaña" w:date="2015-11-09T11:39:00Z">
                    <w:rPr>
                      <w:rFonts w:ascii="Cambria Math" w:eastAsiaTheme="minorEastAsia" w:hAnsi="Cambria Math"/>
                    </w:rPr>
                  </w:rPrChange>
                </w:rPr>
                <m:t>2</m:t>
              </m:r>
            </m:sup>
          </m:sSup>
          <m:r>
            <w:rPr>
              <w:rFonts w:ascii="Cambria Math" w:eastAsiaTheme="minorEastAsia" w:hAnsi="Cambria Math"/>
              <w:highlight w:val="yellow"/>
              <w:rPrChange w:id="681" w:author="Edgar Josué Malagón Montaña" w:date="2015-11-09T11:39:00Z">
                <w:rPr>
                  <w:rFonts w:ascii="Cambria Math" w:eastAsiaTheme="minorEastAsia" w:hAnsi="Cambria Math"/>
                </w:rPr>
              </w:rPrChange>
            </w:rPr>
            <m:t>=4x</m:t>
          </m:r>
          <m:d>
            <m:dPr>
              <m:ctrlPr>
                <w:rPr>
                  <w:rFonts w:ascii="Cambria Math" w:eastAsiaTheme="minorEastAsia" w:hAnsi="Cambria Math"/>
                  <w:i/>
                  <w:highlight w:val="yellow"/>
                  <w:rPrChange w:id="682" w:author="Edgar Josué Malagón Montaña" w:date="2015-11-09T11:39:00Z">
                    <w:rPr>
                      <w:rFonts w:ascii="Cambria Math" w:eastAsiaTheme="minorEastAsia" w:hAnsi="Cambria Math"/>
                      <w:i/>
                    </w:rPr>
                  </w:rPrChange>
                </w:rPr>
              </m:ctrlPr>
            </m:dPr>
            <m:e>
              <m:sSup>
                <m:sSupPr>
                  <m:ctrlPr>
                    <w:rPr>
                      <w:rFonts w:ascii="Cambria Math" w:hAnsi="Cambria Math"/>
                      <w:i/>
                      <w:highlight w:val="yellow"/>
                      <w:rPrChange w:id="683" w:author="Edgar Josué Malagón Montaña" w:date="2015-11-09T11:39:00Z">
                        <w:rPr>
                          <w:rFonts w:ascii="Cambria Math" w:hAnsi="Cambria Math"/>
                          <w:i/>
                        </w:rPr>
                      </w:rPrChange>
                    </w:rPr>
                  </m:ctrlPr>
                </m:sSupPr>
                <m:e>
                  <m:r>
                    <w:rPr>
                      <w:rFonts w:ascii="Cambria Math" w:hAnsi="Cambria Math"/>
                      <w:highlight w:val="yellow"/>
                      <w:rPrChange w:id="684" w:author="Edgar Josué Malagón Montaña" w:date="2015-11-09T11:39:00Z">
                        <w:rPr>
                          <w:rFonts w:ascii="Cambria Math" w:hAnsi="Cambria Math"/>
                        </w:rPr>
                      </w:rPrChange>
                    </w:rPr>
                    <m:t>y</m:t>
                  </m:r>
                </m:e>
                <m:sup>
                  <m:r>
                    <w:rPr>
                      <w:rFonts w:ascii="Cambria Math" w:hAnsi="Cambria Math"/>
                      <w:highlight w:val="yellow"/>
                      <w:rPrChange w:id="685" w:author="Edgar Josué Malagón Montaña" w:date="2015-11-09T11:39:00Z">
                        <w:rPr>
                          <w:rFonts w:ascii="Cambria Math" w:hAnsi="Cambria Math"/>
                        </w:rPr>
                      </w:rPrChange>
                    </w:rPr>
                    <m:t>2</m:t>
                  </m:r>
                </m:sup>
              </m:sSup>
              <m:r>
                <w:rPr>
                  <w:rFonts w:ascii="Cambria Math" w:hAnsi="Cambria Math"/>
                  <w:highlight w:val="yellow"/>
                  <w:rPrChange w:id="686" w:author="Edgar Josué Malagón Montaña" w:date="2015-11-09T11:39:00Z">
                    <w:rPr>
                      <w:rFonts w:ascii="Cambria Math" w:hAnsi="Cambria Math"/>
                    </w:rPr>
                  </w:rPrChange>
                </w:rPr>
                <m:t>-2yz</m:t>
              </m:r>
              <m:r>
                <w:rPr>
                  <w:rFonts w:ascii="Cambria Math" w:eastAsiaTheme="minorEastAsia" w:hAnsi="Cambria Math"/>
                  <w:highlight w:val="yellow"/>
                  <w:rPrChange w:id="687" w:author="Edgar Josué Malagón Montaña" w:date="2015-11-09T11:39:00Z">
                    <w:rPr>
                      <w:rFonts w:ascii="Cambria Math" w:eastAsiaTheme="minorEastAsia" w:hAnsi="Cambria Math"/>
                    </w:rPr>
                  </w:rPrChange>
                </w:rPr>
                <m:t>+</m:t>
              </m:r>
              <m:sSup>
                <m:sSupPr>
                  <m:ctrlPr>
                    <w:rPr>
                      <w:rFonts w:ascii="Cambria Math" w:eastAsiaTheme="minorEastAsia" w:hAnsi="Cambria Math"/>
                      <w:i/>
                      <w:highlight w:val="yellow"/>
                      <w:rPrChange w:id="688"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689" w:author="Edgar Josué Malagón Montaña" w:date="2015-11-09T11:39:00Z">
                        <w:rPr>
                          <w:rFonts w:ascii="Cambria Math" w:eastAsiaTheme="minorEastAsia" w:hAnsi="Cambria Math"/>
                        </w:rPr>
                      </w:rPrChange>
                    </w:rPr>
                    <m:t>z</m:t>
                  </m:r>
                </m:e>
                <m:sup>
                  <m:r>
                    <w:rPr>
                      <w:rFonts w:ascii="Cambria Math" w:eastAsiaTheme="minorEastAsia" w:hAnsi="Cambria Math"/>
                      <w:highlight w:val="yellow"/>
                      <w:rPrChange w:id="690" w:author="Edgar Josué Malagón Montaña" w:date="2015-11-09T11:39:00Z">
                        <w:rPr>
                          <w:rFonts w:ascii="Cambria Math" w:eastAsiaTheme="minorEastAsia" w:hAnsi="Cambria Math"/>
                        </w:rPr>
                      </w:rPrChange>
                    </w:rPr>
                    <m:t>2</m:t>
                  </m:r>
                </m:sup>
              </m:sSup>
            </m:e>
          </m:d>
          <m:r>
            <w:rPr>
              <w:rFonts w:ascii="Cambria Math" w:eastAsiaTheme="minorEastAsia" w:hAnsi="Cambria Math"/>
              <w:highlight w:val="yellow"/>
              <w:rPrChange w:id="691" w:author="Edgar Josué Malagón Montaña" w:date="2015-11-09T11:39:00Z">
                <w:rPr>
                  <w:rFonts w:ascii="Cambria Math" w:eastAsiaTheme="minorEastAsia" w:hAnsi="Cambria Math"/>
                </w:rPr>
              </w:rPrChange>
            </w:rPr>
            <m:t>=4x</m:t>
          </m:r>
          <m:sSup>
            <m:sSupPr>
              <m:ctrlPr>
                <w:rPr>
                  <w:rFonts w:ascii="Cambria Math" w:eastAsiaTheme="minorEastAsia" w:hAnsi="Cambria Math"/>
                  <w:i/>
                  <w:highlight w:val="yellow"/>
                  <w:rPrChange w:id="692" w:author="Edgar Josué Malagón Montaña" w:date="2015-11-09T11:39:00Z">
                    <w:rPr>
                      <w:rFonts w:ascii="Cambria Math" w:eastAsiaTheme="minorEastAsia" w:hAnsi="Cambria Math"/>
                      <w:i/>
                    </w:rPr>
                  </w:rPrChange>
                </w:rPr>
              </m:ctrlPr>
            </m:sSupPr>
            <m:e>
              <m:d>
                <m:dPr>
                  <m:ctrlPr>
                    <w:rPr>
                      <w:rFonts w:ascii="Cambria Math" w:eastAsiaTheme="minorEastAsia" w:hAnsi="Cambria Math"/>
                      <w:i/>
                      <w:highlight w:val="yellow"/>
                      <w:rPrChange w:id="693" w:author="Edgar Josué Malagón Montaña" w:date="2015-11-09T11:39:00Z">
                        <w:rPr>
                          <w:rFonts w:ascii="Cambria Math" w:eastAsiaTheme="minorEastAsia" w:hAnsi="Cambria Math"/>
                          <w:i/>
                        </w:rPr>
                      </w:rPrChange>
                    </w:rPr>
                  </m:ctrlPr>
                </m:dPr>
                <m:e>
                  <m:r>
                    <w:rPr>
                      <w:rFonts w:ascii="Cambria Math" w:eastAsiaTheme="minorEastAsia" w:hAnsi="Cambria Math"/>
                      <w:highlight w:val="yellow"/>
                      <w:rPrChange w:id="694" w:author="Edgar Josué Malagón Montaña" w:date="2015-11-09T11:39:00Z">
                        <w:rPr>
                          <w:rFonts w:ascii="Cambria Math" w:eastAsiaTheme="minorEastAsia" w:hAnsi="Cambria Math"/>
                        </w:rPr>
                      </w:rPrChange>
                    </w:rPr>
                    <m:t>y-z</m:t>
                  </m:r>
                </m:e>
              </m:d>
            </m:e>
            <m:sup>
              <m:r>
                <w:rPr>
                  <w:rFonts w:ascii="Cambria Math" w:eastAsiaTheme="minorEastAsia" w:hAnsi="Cambria Math"/>
                  <w:highlight w:val="yellow"/>
                  <w:rPrChange w:id="695" w:author="Edgar Josué Malagón Montaña" w:date="2015-11-09T11:39:00Z">
                    <w:rPr>
                      <w:rFonts w:ascii="Cambria Math" w:eastAsiaTheme="minorEastAsia" w:hAnsi="Cambria Math"/>
                    </w:rPr>
                  </w:rPrChange>
                </w:rPr>
                <m:t>2</m:t>
              </m:r>
            </m:sup>
          </m:sSup>
          <m:r>
            <w:rPr>
              <w:rFonts w:ascii="Cambria Math" w:eastAsiaTheme="minorEastAsia" w:hAnsi="Cambria Math"/>
              <w:highlight w:val="yellow"/>
              <w:rPrChange w:id="696" w:author="Edgar Josué Malagón Montaña" w:date="2015-11-09T11:39:00Z">
                <w:rPr>
                  <w:rFonts w:ascii="Cambria Math" w:eastAsiaTheme="minorEastAsia" w:hAnsi="Cambria Math"/>
                </w:rPr>
              </w:rPrChange>
            </w:rPr>
            <m:t>=</m:t>
          </m:r>
          <m:sSup>
            <m:sSupPr>
              <m:ctrlPr>
                <w:rPr>
                  <w:rFonts w:ascii="Cambria Math" w:eastAsiaTheme="minorEastAsia" w:hAnsi="Cambria Math"/>
                  <w:i/>
                  <w:highlight w:val="yellow"/>
                  <w:rPrChange w:id="697"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698" w:author="Edgar Josué Malagón Montaña" w:date="2015-11-09T11:39:00Z">
                    <w:rPr>
                      <w:rFonts w:ascii="Cambria Math" w:eastAsiaTheme="minorEastAsia" w:hAnsi="Cambria Math"/>
                    </w:rPr>
                  </w:rPrChange>
                </w:rPr>
                <m:t>2</m:t>
              </m:r>
            </m:e>
            <m:sup>
              <m:r>
                <w:rPr>
                  <w:rFonts w:ascii="Cambria Math" w:eastAsiaTheme="minorEastAsia" w:hAnsi="Cambria Math"/>
                  <w:highlight w:val="yellow"/>
                  <w:rPrChange w:id="699" w:author="Edgar Josué Malagón Montaña" w:date="2015-11-09T11:39:00Z">
                    <w:rPr>
                      <w:rFonts w:ascii="Cambria Math" w:eastAsiaTheme="minorEastAsia" w:hAnsi="Cambria Math"/>
                    </w:rPr>
                  </w:rPrChange>
                </w:rPr>
                <m:t>2</m:t>
              </m:r>
            </m:sup>
          </m:sSup>
          <m:r>
            <w:rPr>
              <w:rFonts w:ascii="Cambria Math" w:eastAsiaTheme="minorEastAsia" w:hAnsi="Cambria Math"/>
              <w:highlight w:val="yellow"/>
              <w:rPrChange w:id="700" w:author="Edgar Josué Malagón Montaña" w:date="2015-11-09T11:39:00Z">
                <w:rPr>
                  <w:rFonts w:ascii="Cambria Math" w:eastAsiaTheme="minorEastAsia" w:hAnsi="Cambria Math"/>
                </w:rPr>
              </w:rPrChange>
            </w:rPr>
            <m:t>x</m:t>
          </m:r>
          <m:sSup>
            <m:sSupPr>
              <m:ctrlPr>
                <w:rPr>
                  <w:rFonts w:ascii="Cambria Math" w:eastAsiaTheme="minorEastAsia" w:hAnsi="Cambria Math"/>
                  <w:i/>
                  <w:highlight w:val="yellow"/>
                  <w:rPrChange w:id="701" w:author="Edgar Josué Malagón Montaña" w:date="2015-11-09T11:39:00Z">
                    <w:rPr>
                      <w:rFonts w:ascii="Cambria Math" w:eastAsiaTheme="minorEastAsia" w:hAnsi="Cambria Math"/>
                      <w:i/>
                    </w:rPr>
                  </w:rPrChange>
                </w:rPr>
              </m:ctrlPr>
            </m:sSupPr>
            <m:e>
              <m:d>
                <m:dPr>
                  <m:ctrlPr>
                    <w:rPr>
                      <w:rFonts w:ascii="Cambria Math" w:eastAsiaTheme="minorEastAsia" w:hAnsi="Cambria Math"/>
                      <w:i/>
                      <w:highlight w:val="yellow"/>
                      <w:rPrChange w:id="702" w:author="Edgar Josué Malagón Montaña" w:date="2015-11-09T11:39:00Z">
                        <w:rPr>
                          <w:rFonts w:ascii="Cambria Math" w:eastAsiaTheme="minorEastAsia" w:hAnsi="Cambria Math"/>
                          <w:i/>
                        </w:rPr>
                      </w:rPrChange>
                    </w:rPr>
                  </m:ctrlPr>
                </m:dPr>
                <m:e>
                  <m:r>
                    <w:rPr>
                      <w:rFonts w:ascii="Cambria Math" w:eastAsiaTheme="minorEastAsia" w:hAnsi="Cambria Math"/>
                      <w:highlight w:val="yellow"/>
                      <w:rPrChange w:id="703" w:author="Edgar Josué Malagón Montaña" w:date="2015-11-09T11:39:00Z">
                        <w:rPr>
                          <w:rFonts w:ascii="Cambria Math" w:eastAsiaTheme="minorEastAsia" w:hAnsi="Cambria Math"/>
                        </w:rPr>
                      </w:rPrChange>
                    </w:rPr>
                    <m:t>y-z</m:t>
                  </m:r>
                </m:e>
              </m:d>
            </m:e>
            <m:sup>
              <m:r>
                <w:rPr>
                  <w:rFonts w:ascii="Cambria Math" w:eastAsiaTheme="minorEastAsia" w:hAnsi="Cambria Math"/>
                  <w:highlight w:val="yellow"/>
                  <w:rPrChange w:id="704" w:author="Edgar Josué Malagón Montaña" w:date="2015-11-09T11:39:00Z">
                    <w:rPr>
                      <w:rFonts w:ascii="Cambria Math" w:eastAsiaTheme="minorEastAsia" w:hAnsi="Cambria Math"/>
                    </w:rPr>
                  </w:rPrChange>
                </w:rPr>
                <m:t>2</m:t>
              </m:r>
            </m:sup>
          </m:sSup>
        </m:oMath>
      </m:oMathPara>
    </w:p>
    <w:p w14:paraId="5B0E06CC" w14:textId="77777777" w:rsidR="00EB71B3" w:rsidRPr="00EB71B3" w:rsidRDefault="00EB71B3" w:rsidP="00EB71B3">
      <w:pPr>
        <w:spacing w:after="0"/>
        <w:ind w:left="708"/>
        <w:rPr>
          <w:rFonts w:ascii="Times" w:eastAsiaTheme="minorEastAsia" w:hAnsi="Times"/>
        </w:rPr>
      </w:pPr>
      <m:oMathPara>
        <m:oMathParaPr>
          <m:jc m:val="left"/>
        </m:oMathParaPr>
        <m:oMath>
          <m:r>
            <w:rPr>
              <w:rFonts w:ascii="Cambria Math" w:eastAsiaTheme="minorEastAsia" w:hAnsi="Cambria Math"/>
              <w:highlight w:val="yellow"/>
              <w:rPrChange w:id="705" w:author="Edgar Josué Malagón Montaña" w:date="2015-11-09T11:39:00Z">
                <w:rPr>
                  <w:rFonts w:ascii="Cambria Math" w:eastAsiaTheme="minorEastAsia" w:hAnsi="Cambria Math"/>
                </w:rPr>
              </w:rPrChange>
            </w:rPr>
            <m:t>8y</m:t>
          </m:r>
          <m:sSup>
            <m:sSupPr>
              <m:ctrlPr>
                <w:rPr>
                  <w:rFonts w:ascii="Cambria Math" w:eastAsiaTheme="minorEastAsia" w:hAnsi="Cambria Math"/>
                  <w:i/>
                  <w:highlight w:val="yellow"/>
                  <w:rPrChange w:id="706"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707" w:author="Edgar Josué Malagón Montaña" w:date="2015-11-09T11:39:00Z">
                    <w:rPr>
                      <w:rFonts w:ascii="Cambria Math" w:eastAsiaTheme="minorEastAsia" w:hAnsi="Cambria Math"/>
                    </w:rPr>
                  </w:rPrChange>
                </w:rPr>
                <m:t>m</m:t>
              </m:r>
            </m:e>
            <m:sup>
              <m:r>
                <w:rPr>
                  <w:rFonts w:ascii="Cambria Math" w:eastAsiaTheme="minorEastAsia" w:hAnsi="Cambria Math"/>
                  <w:highlight w:val="yellow"/>
                  <w:rPrChange w:id="708" w:author="Edgar Josué Malagón Montaña" w:date="2015-11-09T11:39:00Z">
                    <w:rPr>
                      <w:rFonts w:ascii="Cambria Math" w:eastAsiaTheme="minorEastAsia" w:hAnsi="Cambria Math"/>
                    </w:rPr>
                  </w:rPrChange>
                </w:rPr>
                <m:t>2</m:t>
              </m:r>
            </m:sup>
          </m:sSup>
          <m:r>
            <w:rPr>
              <w:rFonts w:ascii="Cambria Math" w:eastAsiaTheme="minorEastAsia" w:hAnsi="Cambria Math"/>
              <w:highlight w:val="yellow"/>
              <w:rPrChange w:id="709" w:author="Edgar Josué Malagón Montaña" w:date="2015-11-09T11:39:00Z">
                <w:rPr>
                  <w:rFonts w:ascii="Cambria Math" w:eastAsiaTheme="minorEastAsia" w:hAnsi="Cambria Math"/>
                </w:rPr>
              </w:rPrChange>
            </w:rPr>
            <m:t>-8z</m:t>
          </m:r>
          <m:sSup>
            <m:sSupPr>
              <m:ctrlPr>
                <w:rPr>
                  <w:rFonts w:ascii="Cambria Math" w:eastAsiaTheme="minorEastAsia" w:hAnsi="Cambria Math"/>
                  <w:i/>
                  <w:highlight w:val="yellow"/>
                  <w:rPrChange w:id="710"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711" w:author="Edgar Josué Malagón Montaña" w:date="2015-11-09T11:39:00Z">
                    <w:rPr>
                      <w:rFonts w:ascii="Cambria Math" w:eastAsiaTheme="minorEastAsia" w:hAnsi="Cambria Math"/>
                    </w:rPr>
                  </w:rPrChange>
                </w:rPr>
                <m:t>m</m:t>
              </m:r>
            </m:e>
            <m:sup>
              <m:r>
                <w:rPr>
                  <w:rFonts w:ascii="Cambria Math" w:eastAsiaTheme="minorEastAsia" w:hAnsi="Cambria Math"/>
                  <w:highlight w:val="yellow"/>
                  <w:rPrChange w:id="712" w:author="Edgar Josué Malagón Montaña" w:date="2015-11-09T11:39:00Z">
                    <w:rPr>
                      <w:rFonts w:ascii="Cambria Math" w:eastAsiaTheme="minorEastAsia" w:hAnsi="Cambria Math"/>
                    </w:rPr>
                  </w:rPrChange>
                </w:rPr>
                <m:t>2</m:t>
              </m:r>
            </m:sup>
          </m:sSup>
          <m:r>
            <w:rPr>
              <w:rFonts w:ascii="Cambria Math" w:eastAsiaTheme="minorEastAsia" w:hAnsi="Cambria Math"/>
              <w:highlight w:val="yellow"/>
              <w:rPrChange w:id="713" w:author="Edgar Josué Malagón Montaña" w:date="2015-11-09T11:39:00Z">
                <w:rPr>
                  <w:rFonts w:ascii="Cambria Math" w:eastAsiaTheme="minorEastAsia" w:hAnsi="Cambria Math"/>
                </w:rPr>
              </w:rPrChange>
            </w:rPr>
            <m:t>=8</m:t>
          </m:r>
          <m:sSup>
            <m:sSupPr>
              <m:ctrlPr>
                <w:rPr>
                  <w:rFonts w:ascii="Cambria Math" w:eastAsiaTheme="minorEastAsia" w:hAnsi="Cambria Math"/>
                  <w:i/>
                  <w:highlight w:val="yellow"/>
                  <w:rPrChange w:id="714"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715" w:author="Edgar Josué Malagón Montaña" w:date="2015-11-09T11:39:00Z">
                    <w:rPr>
                      <w:rFonts w:ascii="Cambria Math" w:eastAsiaTheme="minorEastAsia" w:hAnsi="Cambria Math"/>
                    </w:rPr>
                  </w:rPrChange>
                </w:rPr>
                <m:t>m</m:t>
              </m:r>
            </m:e>
            <m:sup>
              <m:r>
                <w:rPr>
                  <w:rFonts w:ascii="Cambria Math" w:eastAsiaTheme="minorEastAsia" w:hAnsi="Cambria Math"/>
                  <w:highlight w:val="yellow"/>
                  <w:rPrChange w:id="716" w:author="Edgar Josué Malagón Montaña" w:date="2015-11-09T11:39:00Z">
                    <w:rPr>
                      <w:rFonts w:ascii="Cambria Math" w:eastAsiaTheme="minorEastAsia" w:hAnsi="Cambria Math"/>
                    </w:rPr>
                  </w:rPrChange>
                </w:rPr>
                <m:t>2</m:t>
              </m:r>
            </m:sup>
          </m:sSup>
          <m:d>
            <m:dPr>
              <m:ctrlPr>
                <w:rPr>
                  <w:rFonts w:ascii="Cambria Math" w:eastAsiaTheme="minorEastAsia" w:hAnsi="Cambria Math"/>
                  <w:i/>
                  <w:highlight w:val="yellow"/>
                  <w:rPrChange w:id="717" w:author="Edgar Josué Malagón Montaña" w:date="2015-11-09T11:39:00Z">
                    <w:rPr>
                      <w:rFonts w:ascii="Cambria Math" w:eastAsiaTheme="minorEastAsia" w:hAnsi="Cambria Math"/>
                      <w:i/>
                    </w:rPr>
                  </w:rPrChange>
                </w:rPr>
              </m:ctrlPr>
            </m:dPr>
            <m:e>
              <m:r>
                <w:rPr>
                  <w:rFonts w:ascii="Cambria Math" w:eastAsiaTheme="minorEastAsia" w:hAnsi="Cambria Math"/>
                  <w:highlight w:val="yellow"/>
                  <w:rPrChange w:id="718" w:author="Edgar Josué Malagón Montaña" w:date="2015-11-09T11:39:00Z">
                    <w:rPr>
                      <w:rFonts w:ascii="Cambria Math" w:eastAsiaTheme="minorEastAsia" w:hAnsi="Cambria Math"/>
                    </w:rPr>
                  </w:rPrChange>
                </w:rPr>
                <m:t>y-z</m:t>
              </m:r>
            </m:e>
          </m:d>
          <m:r>
            <w:rPr>
              <w:rFonts w:ascii="Cambria Math" w:eastAsiaTheme="minorEastAsia" w:hAnsi="Cambria Math"/>
              <w:highlight w:val="yellow"/>
              <w:rPrChange w:id="719" w:author="Edgar Josué Malagón Montaña" w:date="2015-11-09T11:39:00Z">
                <w:rPr>
                  <w:rFonts w:ascii="Cambria Math" w:eastAsiaTheme="minorEastAsia" w:hAnsi="Cambria Math"/>
                </w:rPr>
              </w:rPrChange>
            </w:rPr>
            <m:t>=</m:t>
          </m:r>
          <m:sSup>
            <m:sSupPr>
              <m:ctrlPr>
                <w:rPr>
                  <w:rFonts w:ascii="Cambria Math" w:eastAsiaTheme="minorEastAsia" w:hAnsi="Cambria Math"/>
                  <w:i/>
                  <w:highlight w:val="yellow"/>
                  <w:rPrChange w:id="720"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721" w:author="Edgar Josué Malagón Montaña" w:date="2015-11-09T11:39:00Z">
                    <w:rPr>
                      <w:rFonts w:ascii="Cambria Math" w:eastAsiaTheme="minorEastAsia" w:hAnsi="Cambria Math"/>
                    </w:rPr>
                  </w:rPrChange>
                </w:rPr>
                <m:t>2</m:t>
              </m:r>
            </m:e>
            <m:sup>
              <m:r>
                <w:rPr>
                  <w:rFonts w:ascii="Cambria Math" w:eastAsiaTheme="minorEastAsia" w:hAnsi="Cambria Math"/>
                  <w:highlight w:val="yellow"/>
                  <w:rPrChange w:id="722" w:author="Edgar Josué Malagón Montaña" w:date="2015-11-09T11:39:00Z">
                    <w:rPr>
                      <w:rFonts w:ascii="Cambria Math" w:eastAsiaTheme="minorEastAsia" w:hAnsi="Cambria Math"/>
                    </w:rPr>
                  </w:rPrChange>
                </w:rPr>
                <m:t>3</m:t>
              </m:r>
            </m:sup>
          </m:sSup>
          <m:sSup>
            <m:sSupPr>
              <m:ctrlPr>
                <w:rPr>
                  <w:rFonts w:ascii="Cambria Math" w:eastAsiaTheme="minorEastAsia" w:hAnsi="Cambria Math"/>
                  <w:i/>
                  <w:highlight w:val="yellow"/>
                  <w:rPrChange w:id="723" w:author="Edgar Josué Malagón Montaña" w:date="2015-11-09T11:39:00Z">
                    <w:rPr>
                      <w:rFonts w:ascii="Cambria Math" w:eastAsiaTheme="minorEastAsia" w:hAnsi="Cambria Math"/>
                      <w:i/>
                    </w:rPr>
                  </w:rPrChange>
                </w:rPr>
              </m:ctrlPr>
            </m:sSupPr>
            <m:e>
              <m:r>
                <w:rPr>
                  <w:rFonts w:ascii="Cambria Math" w:eastAsiaTheme="minorEastAsia" w:hAnsi="Cambria Math"/>
                  <w:highlight w:val="yellow"/>
                  <w:rPrChange w:id="724" w:author="Edgar Josué Malagón Montaña" w:date="2015-11-09T11:39:00Z">
                    <w:rPr>
                      <w:rFonts w:ascii="Cambria Math" w:eastAsiaTheme="minorEastAsia" w:hAnsi="Cambria Math"/>
                    </w:rPr>
                  </w:rPrChange>
                </w:rPr>
                <m:t>m</m:t>
              </m:r>
            </m:e>
            <m:sup>
              <m:r>
                <w:rPr>
                  <w:rFonts w:ascii="Cambria Math" w:eastAsiaTheme="minorEastAsia" w:hAnsi="Cambria Math"/>
                  <w:highlight w:val="yellow"/>
                  <w:rPrChange w:id="725" w:author="Edgar Josué Malagón Montaña" w:date="2015-11-09T11:39:00Z">
                    <w:rPr>
                      <w:rFonts w:ascii="Cambria Math" w:eastAsiaTheme="minorEastAsia" w:hAnsi="Cambria Math"/>
                    </w:rPr>
                  </w:rPrChange>
                </w:rPr>
                <m:t>2</m:t>
              </m:r>
            </m:sup>
          </m:sSup>
          <m:d>
            <m:dPr>
              <m:ctrlPr>
                <w:rPr>
                  <w:rFonts w:ascii="Cambria Math" w:eastAsiaTheme="minorEastAsia" w:hAnsi="Cambria Math"/>
                  <w:i/>
                  <w:highlight w:val="yellow"/>
                  <w:rPrChange w:id="726" w:author="Edgar Josué Malagón Montaña" w:date="2015-11-09T11:39:00Z">
                    <w:rPr>
                      <w:rFonts w:ascii="Cambria Math" w:eastAsiaTheme="minorEastAsia" w:hAnsi="Cambria Math"/>
                      <w:i/>
                    </w:rPr>
                  </w:rPrChange>
                </w:rPr>
              </m:ctrlPr>
            </m:dPr>
            <m:e>
              <m:r>
                <w:rPr>
                  <w:rFonts w:ascii="Cambria Math" w:eastAsiaTheme="minorEastAsia" w:hAnsi="Cambria Math"/>
                  <w:highlight w:val="yellow"/>
                  <w:rPrChange w:id="727" w:author="Edgar Josué Malagón Montaña" w:date="2015-11-09T11:39:00Z">
                    <w:rPr>
                      <w:rFonts w:ascii="Cambria Math" w:eastAsiaTheme="minorEastAsia" w:hAnsi="Cambria Math"/>
                    </w:rPr>
                  </w:rPrChange>
                </w:rPr>
                <m:t>y-z</m:t>
              </m:r>
            </m:e>
          </m:d>
        </m:oMath>
      </m:oMathPara>
    </w:p>
    <w:p w14:paraId="44279D78" w14:textId="77777777" w:rsidR="00EB71B3" w:rsidRDefault="00EB71B3" w:rsidP="00EB71B3">
      <w:pPr>
        <w:spacing w:after="0"/>
        <w:ind w:left="708"/>
        <w:rPr>
          <w:rFonts w:ascii="Times" w:eastAsiaTheme="minorEastAsia" w:hAnsi="Times"/>
        </w:rPr>
      </w:pPr>
    </w:p>
    <w:p w14:paraId="3ED0EADF" w14:textId="77777777" w:rsidR="00EB71B3" w:rsidRDefault="00EB71B3" w:rsidP="00EB71B3">
      <w:pPr>
        <w:spacing w:after="0"/>
        <w:ind w:left="708"/>
        <w:rPr>
          <w:rFonts w:ascii="Times" w:eastAsiaTheme="minorEastAsia" w:hAnsi="Times"/>
        </w:rPr>
      </w:pPr>
      <w:r>
        <w:rPr>
          <w:rFonts w:ascii="Times" w:eastAsiaTheme="minorEastAsia" w:hAnsi="Times"/>
        </w:rPr>
        <w:t xml:space="preserve">El coeficiente con mayor exponente 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ascii="Times" w:eastAsiaTheme="minorEastAsia" w:hAnsi="Times"/>
        </w:rPr>
        <w:t xml:space="preserve"> las partes literales son </w:t>
      </w:r>
      <m:oMath>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y-z</m:t>
            </m:r>
          </m:e>
        </m:d>
      </m:oMath>
      <w:r>
        <w:rPr>
          <w:rFonts w:ascii="Times" w:eastAsiaTheme="minorEastAsia" w:hAnsi="Times"/>
        </w:rPr>
        <w:t xml:space="preserve"> luego.</w:t>
      </w:r>
    </w:p>
    <w:p w14:paraId="6FCF4486" w14:textId="77777777" w:rsidR="00EB71B3" w:rsidRDefault="00EB71B3" w:rsidP="00EB71B3">
      <w:pPr>
        <w:spacing w:after="0"/>
        <w:ind w:left="708"/>
        <w:rPr>
          <w:rFonts w:ascii="Times" w:eastAsiaTheme="minorEastAsia" w:hAnsi="Times"/>
        </w:rPr>
      </w:pPr>
    </w:p>
    <w:p w14:paraId="7D84CEDF" w14:textId="77777777" w:rsidR="00EB71B3" w:rsidRDefault="00EB71B3" w:rsidP="00EB71B3">
      <w:pPr>
        <w:spacing w:after="0"/>
        <w:ind w:left="708"/>
        <w:jc w:val="center"/>
        <w:rPr>
          <w:rFonts w:ascii="Times" w:eastAsiaTheme="minorEastAsia" w:hAnsi="Times"/>
          <w:b/>
        </w:rPr>
      </w:pPr>
      <w:r w:rsidRPr="00FF2D62">
        <w:rPr>
          <w:rFonts w:ascii="Times" w:eastAsiaTheme="minorEastAsia" w:hAnsi="Times"/>
          <w:b/>
          <w:highlight w:val="yellow"/>
          <w:rPrChange w:id="728" w:author="Edgar Josué Malagón Montaña" w:date="2015-11-09T11:39:00Z">
            <w:rPr>
              <w:rFonts w:ascii="Times" w:eastAsiaTheme="minorEastAsia" w:hAnsi="Times"/>
              <w:b/>
            </w:rPr>
          </w:rPrChange>
        </w:rPr>
        <w:t xml:space="preserve">mcm </w:t>
      </w:r>
      <m:oMath>
        <m:d>
          <m:dPr>
            <m:ctrlPr>
              <w:rPr>
                <w:rFonts w:ascii="Cambria Math" w:eastAsiaTheme="minorEastAsia" w:hAnsi="Cambria Math"/>
                <w:b/>
                <w:i/>
                <w:highlight w:val="yellow"/>
                <w:rPrChange w:id="729" w:author="Edgar Josué Malagón Montaña" w:date="2015-11-09T11:39:00Z">
                  <w:rPr>
                    <w:rFonts w:ascii="Cambria Math" w:eastAsiaTheme="minorEastAsia" w:hAnsi="Cambria Math"/>
                    <w:b/>
                    <w:i/>
                  </w:rPr>
                </w:rPrChange>
              </w:rPr>
            </m:ctrlPr>
          </m:dPr>
          <m:e>
            <m:r>
              <m:rPr>
                <m:sty m:val="bi"/>
              </m:rPr>
              <w:rPr>
                <w:rFonts w:ascii="Cambria Math" w:hAnsi="Cambria Math"/>
                <w:highlight w:val="yellow"/>
                <w:rPrChange w:id="730" w:author="Edgar Josué Malagón Montaña" w:date="2015-11-09T11:39:00Z">
                  <w:rPr>
                    <w:rFonts w:ascii="Cambria Math" w:hAnsi="Cambria Math"/>
                  </w:rPr>
                </w:rPrChange>
              </w:rPr>
              <m:t>4</m:t>
            </m:r>
            <m:r>
              <m:rPr>
                <m:sty m:val="bi"/>
              </m:rPr>
              <w:rPr>
                <w:rFonts w:ascii="Cambria Math" w:hAnsi="Cambria Math"/>
                <w:highlight w:val="yellow"/>
                <w:rPrChange w:id="731" w:author="Edgar Josué Malagón Montaña" w:date="2015-11-09T11:39:00Z">
                  <w:rPr>
                    <w:rFonts w:ascii="Cambria Math" w:hAnsi="Cambria Math"/>
                  </w:rPr>
                </w:rPrChange>
              </w:rPr>
              <m:t>x</m:t>
            </m:r>
            <m:sSup>
              <m:sSupPr>
                <m:ctrlPr>
                  <w:rPr>
                    <w:rFonts w:ascii="Cambria Math" w:hAnsi="Cambria Math"/>
                    <w:b/>
                    <w:i/>
                    <w:highlight w:val="yellow"/>
                    <w:rPrChange w:id="732" w:author="Edgar Josué Malagón Montaña" w:date="2015-11-09T11:39:00Z">
                      <w:rPr>
                        <w:rFonts w:ascii="Cambria Math" w:hAnsi="Cambria Math"/>
                        <w:b/>
                        <w:i/>
                      </w:rPr>
                    </w:rPrChange>
                  </w:rPr>
                </m:ctrlPr>
              </m:sSupPr>
              <m:e>
                <m:r>
                  <m:rPr>
                    <m:sty m:val="bi"/>
                  </m:rPr>
                  <w:rPr>
                    <w:rFonts w:ascii="Cambria Math" w:hAnsi="Cambria Math"/>
                    <w:highlight w:val="yellow"/>
                    <w:rPrChange w:id="733" w:author="Edgar Josué Malagón Montaña" w:date="2015-11-09T11:39:00Z">
                      <w:rPr>
                        <w:rFonts w:ascii="Cambria Math" w:hAnsi="Cambria Math"/>
                      </w:rPr>
                    </w:rPrChange>
                  </w:rPr>
                  <m:t>y</m:t>
                </m:r>
              </m:e>
              <m:sup>
                <m:r>
                  <m:rPr>
                    <m:sty m:val="bi"/>
                  </m:rPr>
                  <w:rPr>
                    <w:rFonts w:ascii="Cambria Math" w:hAnsi="Cambria Math"/>
                    <w:highlight w:val="yellow"/>
                    <w:rPrChange w:id="734" w:author="Edgar Josué Malagón Montaña" w:date="2015-11-09T11:39:00Z">
                      <w:rPr>
                        <w:rFonts w:ascii="Cambria Math" w:hAnsi="Cambria Math"/>
                      </w:rPr>
                    </w:rPrChange>
                  </w:rPr>
                  <m:t>2</m:t>
                </m:r>
              </m:sup>
            </m:sSup>
            <m:r>
              <m:rPr>
                <m:sty m:val="bi"/>
              </m:rPr>
              <w:rPr>
                <w:rFonts w:ascii="Cambria Math" w:hAnsi="Cambria Math"/>
                <w:highlight w:val="yellow"/>
                <w:rPrChange w:id="735" w:author="Edgar Josué Malagón Montaña" w:date="2015-11-09T11:39:00Z">
                  <w:rPr>
                    <w:rFonts w:ascii="Cambria Math" w:hAnsi="Cambria Math"/>
                  </w:rPr>
                </w:rPrChange>
              </w:rPr>
              <m:t>-8</m:t>
            </m:r>
            <m:r>
              <m:rPr>
                <m:sty m:val="bi"/>
              </m:rPr>
              <w:rPr>
                <w:rFonts w:ascii="Cambria Math" w:hAnsi="Cambria Math"/>
                <w:highlight w:val="yellow"/>
                <w:rPrChange w:id="736" w:author="Edgar Josué Malagón Montaña" w:date="2015-11-09T11:39:00Z">
                  <w:rPr>
                    <w:rFonts w:ascii="Cambria Math" w:hAnsi="Cambria Math"/>
                  </w:rPr>
                </w:rPrChange>
              </w:rPr>
              <m:t>xyz</m:t>
            </m:r>
            <m:r>
              <m:rPr>
                <m:sty m:val="bi"/>
              </m:rPr>
              <w:rPr>
                <w:rFonts w:ascii="Cambria Math" w:eastAsiaTheme="minorEastAsia" w:hAnsi="Cambria Math"/>
                <w:highlight w:val="yellow"/>
                <w:rPrChange w:id="737" w:author="Edgar Josué Malagón Montaña" w:date="2015-11-09T11:39:00Z">
                  <w:rPr>
                    <w:rFonts w:ascii="Cambria Math" w:eastAsiaTheme="minorEastAsia" w:hAnsi="Cambria Math"/>
                  </w:rPr>
                </w:rPrChange>
              </w:rPr>
              <m:t>+4</m:t>
            </m:r>
            <m:r>
              <m:rPr>
                <m:sty m:val="bi"/>
              </m:rPr>
              <w:rPr>
                <w:rFonts w:ascii="Cambria Math" w:eastAsiaTheme="minorEastAsia" w:hAnsi="Cambria Math"/>
                <w:highlight w:val="yellow"/>
                <w:rPrChange w:id="738" w:author="Edgar Josué Malagón Montaña" w:date="2015-11-09T11:39:00Z">
                  <w:rPr>
                    <w:rFonts w:ascii="Cambria Math" w:eastAsiaTheme="minorEastAsia" w:hAnsi="Cambria Math"/>
                  </w:rPr>
                </w:rPrChange>
              </w:rPr>
              <m:t>x</m:t>
            </m:r>
            <m:sSup>
              <m:sSupPr>
                <m:ctrlPr>
                  <w:rPr>
                    <w:rFonts w:ascii="Cambria Math" w:eastAsiaTheme="minorEastAsia" w:hAnsi="Cambria Math"/>
                    <w:b/>
                    <w:i/>
                    <w:highlight w:val="yellow"/>
                    <w:rPrChange w:id="739" w:author="Edgar Josué Malagón Montaña" w:date="2015-11-09T11:39:00Z">
                      <w:rPr>
                        <w:rFonts w:ascii="Cambria Math" w:eastAsiaTheme="minorEastAsia" w:hAnsi="Cambria Math"/>
                        <w:b/>
                        <w:i/>
                      </w:rPr>
                    </w:rPrChange>
                  </w:rPr>
                </m:ctrlPr>
              </m:sSupPr>
              <m:e>
                <m:r>
                  <m:rPr>
                    <m:sty m:val="bi"/>
                  </m:rPr>
                  <w:rPr>
                    <w:rFonts w:ascii="Cambria Math" w:eastAsiaTheme="minorEastAsia" w:hAnsi="Cambria Math"/>
                    <w:highlight w:val="yellow"/>
                    <w:rPrChange w:id="740" w:author="Edgar Josué Malagón Montaña" w:date="2015-11-09T11:39:00Z">
                      <w:rPr>
                        <w:rFonts w:ascii="Cambria Math" w:eastAsiaTheme="minorEastAsia" w:hAnsi="Cambria Math"/>
                      </w:rPr>
                    </w:rPrChange>
                  </w:rPr>
                  <m:t>z</m:t>
                </m:r>
              </m:e>
              <m:sup>
                <m:r>
                  <m:rPr>
                    <m:sty m:val="bi"/>
                  </m:rPr>
                  <w:rPr>
                    <w:rFonts w:ascii="Cambria Math" w:eastAsiaTheme="minorEastAsia" w:hAnsi="Cambria Math"/>
                    <w:highlight w:val="yellow"/>
                    <w:rPrChange w:id="741" w:author="Edgar Josué Malagón Montaña" w:date="2015-11-09T11:39:00Z">
                      <w:rPr>
                        <w:rFonts w:ascii="Cambria Math" w:eastAsiaTheme="minorEastAsia" w:hAnsi="Cambria Math"/>
                      </w:rPr>
                    </w:rPrChange>
                  </w:rPr>
                  <m:t>2</m:t>
                </m:r>
              </m:sup>
            </m:sSup>
            <m:r>
              <m:rPr>
                <m:sty m:val="bi"/>
              </m:rPr>
              <w:rPr>
                <w:rFonts w:ascii="Cambria Math" w:eastAsiaTheme="minorEastAsia" w:hAnsi="Cambria Math"/>
                <w:highlight w:val="yellow"/>
                <w:rPrChange w:id="742" w:author="Edgar Josué Malagón Montaña" w:date="2015-11-09T11:39:00Z">
                  <w:rPr>
                    <w:rFonts w:ascii="Cambria Math" w:eastAsiaTheme="minorEastAsia" w:hAnsi="Cambria Math"/>
                  </w:rPr>
                </w:rPrChange>
              </w:rPr>
              <m:t>,  8</m:t>
            </m:r>
            <m:r>
              <m:rPr>
                <m:sty m:val="bi"/>
              </m:rPr>
              <w:rPr>
                <w:rFonts w:ascii="Cambria Math" w:eastAsiaTheme="minorEastAsia" w:hAnsi="Cambria Math"/>
                <w:highlight w:val="yellow"/>
                <w:rPrChange w:id="743" w:author="Edgar Josué Malagón Montaña" w:date="2015-11-09T11:39:00Z">
                  <w:rPr>
                    <w:rFonts w:ascii="Cambria Math" w:eastAsiaTheme="minorEastAsia" w:hAnsi="Cambria Math"/>
                  </w:rPr>
                </w:rPrChange>
              </w:rPr>
              <m:t>x</m:t>
            </m:r>
            <m:sSup>
              <m:sSupPr>
                <m:ctrlPr>
                  <w:rPr>
                    <w:rFonts w:ascii="Cambria Math" w:eastAsiaTheme="minorEastAsia" w:hAnsi="Cambria Math"/>
                    <w:b/>
                    <w:i/>
                    <w:highlight w:val="yellow"/>
                    <w:rPrChange w:id="744" w:author="Edgar Josué Malagón Montaña" w:date="2015-11-09T11:39:00Z">
                      <w:rPr>
                        <w:rFonts w:ascii="Cambria Math" w:eastAsiaTheme="minorEastAsia" w:hAnsi="Cambria Math"/>
                        <w:b/>
                        <w:i/>
                      </w:rPr>
                    </w:rPrChange>
                  </w:rPr>
                </m:ctrlPr>
              </m:sSupPr>
              <m:e>
                <m:r>
                  <m:rPr>
                    <m:sty m:val="bi"/>
                  </m:rPr>
                  <w:rPr>
                    <w:rFonts w:ascii="Cambria Math" w:eastAsiaTheme="minorEastAsia" w:hAnsi="Cambria Math"/>
                    <w:highlight w:val="yellow"/>
                    <w:rPrChange w:id="745" w:author="Edgar Josué Malagón Montaña" w:date="2015-11-09T11:39:00Z">
                      <w:rPr>
                        <w:rFonts w:ascii="Cambria Math" w:eastAsiaTheme="minorEastAsia" w:hAnsi="Cambria Math"/>
                      </w:rPr>
                    </w:rPrChange>
                  </w:rPr>
                  <m:t>m</m:t>
                </m:r>
              </m:e>
              <m:sup>
                <m:r>
                  <m:rPr>
                    <m:sty m:val="bi"/>
                  </m:rPr>
                  <w:rPr>
                    <w:rFonts w:ascii="Cambria Math" w:eastAsiaTheme="minorEastAsia" w:hAnsi="Cambria Math"/>
                    <w:highlight w:val="yellow"/>
                    <w:rPrChange w:id="746" w:author="Edgar Josué Malagón Montaña" w:date="2015-11-09T11:39:00Z">
                      <w:rPr>
                        <w:rFonts w:ascii="Cambria Math" w:eastAsiaTheme="minorEastAsia" w:hAnsi="Cambria Math"/>
                      </w:rPr>
                    </w:rPrChange>
                  </w:rPr>
                  <m:t>2</m:t>
                </m:r>
              </m:sup>
            </m:sSup>
            <m:r>
              <m:rPr>
                <m:sty m:val="bi"/>
              </m:rPr>
              <w:rPr>
                <w:rFonts w:ascii="Cambria Math" w:eastAsiaTheme="minorEastAsia" w:hAnsi="Cambria Math"/>
                <w:highlight w:val="yellow"/>
                <w:rPrChange w:id="747" w:author="Edgar Josué Malagón Montaña" w:date="2015-11-09T11:39:00Z">
                  <w:rPr>
                    <w:rFonts w:ascii="Cambria Math" w:eastAsiaTheme="minorEastAsia" w:hAnsi="Cambria Math"/>
                  </w:rPr>
                </w:rPrChange>
              </w:rPr>
              <m:t>-8</m:t>
            </m:r>
            <m:r>
              <m:rPr>
                <m:sty m:val="bi"/>
              </m:rPr>
              <w:rPr>
                <w:rFonts w:ascii="Cambria Math" w:eastAsiaTheme="minorEastAsia" w:hAnsi="Cambria Math"/>
                <w:highlight w:val="yellow"/>
                <w:rPrChange w:id="748" w:author="Edgar Josué Malagón Montaña" w:date="2015-11-09T11:39:00Z">
                  <w:rPr>
                    <w:rFonts w:ascii="Cambria Math" w:eastAsiaTheme="minorEastAsia" w:hAnsi="Cambria Math"/>
                  </w:rPr>
                </w:rPrChange>
              </w:rPr>
              <m:t>y</m:t>
            </m:r>
            <m:sSup>
              <m:sSupPr>
                <m:ctrlPr>
                  <w:rPr>
                    <w:rFonts w:ascii="Cambria Math" w:eastAsiaTheme="minorEastAsia" w:hAnsi="Cambria Math"/>
                    <w:b/>
                    <w:i/>
                    <w:highlight w:val="yellow"/>
                    <w:rPrChange w:id="749" w:author="Edgar Josué Malagón Montaña" w:date="2015-11-09T11:39:00Z">
                      <w:rPr>
                        <w:rFonts w:ascii="Cambria Math" w:eastAsiaTheme="minorEastAsia" w:hAnsi="Cambria Math"/>
                        <w:b/>
                        <w:i/>
                      </w:rPr>
                    </w:rPrChange>
                  </w:rPr>
                </m:ctrlPr>
              </m:sSupPr>
              <m:e>
                <m:r>
                  <m:rPr>
                    <m:sty m:val="bi"/>
                  </m:rPr>
                  <w:rPr>
                    <w:rFonts w:ascii="Cambria Math" w:eastAsiaTheme="minorEastAsia" w:hAnsi="Cambria Math"/>
                    <w:highlight w:val="yellow"/>
                    <w:rPrChange w:id="750" w:author="Edgar Josué Malagón Montaña" w:date="2015-11-09T11:39:00Z">
                      <w:rPr>
                        <w:rFonts w:ascii="Cambria Math" w:eastAsiaTheme="minorEastAsia" w:hAnsi="Cambria Math"/>
                      </w:rPr>
                    </w:rPrChange>
                  </w:rPr>
                  <m:t>m</m:t>
                </m:r>
              </m:e>
              <m:sup>
                <m:r>
                  <m:rPr>
                    <m:sty m:val="bi"/>
                  </m:rPr>
                  <w:rPr>
                    <w:rFonts w:ascii="Cambria Math" w:eastAsiaTheme="minorEastAsia" w:hAnsi="Cambria Math"/>
                    <w:highlight w:val="yellow"/>
                    <w:rPrChange w:id="751" w:author="Edgar Josué Malagón Montaña" w:date="2015-11-09T11:39:00Z">
                      <w:rPr>
                        <w:rFonts w:ascii="Cambria Math" w:eastAsiaTheme="minorEastAsia" w:hAnsi="Cambria Math"/>
                      </w:rPr>
                    </w:rPrChange>
                  </w:rPr>
                  <m:t>2</m:t>
                </m:r>
              </m:sup>
            </m:sSup>
          </m:e>
        </m:d>
        <m:r>
          <m:rPr>
            <m:sty m:val="bi"/>
          </m:rPr>
          <w:rPr>
            <w:rFonts w:ascii="Cambria Math" w:eastAsiaTheme="minorEastAsia" w:hAnsi="Cambria Math"/>
            <w:highlight w:val="yellow"/>
            <w:rPrChange w:id="752" w:author="Edgar Josué Malagón Montaña" w:date="2015-11-09T11:39:00Z">
              <w:rPr>
                <w:rFonts w:ascii="Cambria Math" w:eastAsiaTheme="minorEastAsia" w:hAnsi="Cambria Math"/>
              </w:rPr>
            </w:rPrChange>
          </w:rPr>
          <m:t>=8</m:t>
        </m:r>
        <m:r>
          <m:rPr>
            <m:sty m:val="bi"/>
          </m:rPr>
          <w:rPr>
            <w:rFonts w:ascii="Cambria Math" w:eastAsiaTheme="minorEastAsia" w:hAnsi="Cambria Math"/>
            <w:highlight w:val="yellow"/>
            <w:rPrChange w:id="753" w:author="Edgar Josué Malagón Montaña" w:date="2015-11-09T11:39:00Z">
              <w:rPr>
                <w:rFonts w:ascii="Cambria Math" w:eastAsiaTheme="minorEastAsia" w:hAnsi="Cambria Math"/>
              </w:rPr>
            </w:rPrChange>
          </w:rPr>
          <m:t>x</m:t>
        </m:r>
        <m:sSup>
          <m:sSupPr>
            <m:ctrlPr>
              <w:rPr>
                <w:rFonts w:ascii="Cambria Math" w:eastAsiaTheme="minorEastAsia" w:hAnsi="Cambria Math"/>
                <w:b/>
                <w:i/>
                <w:highlight w:val="yellow"/>
                <w:rPrChange w:id="754" w:author="Edgar Josué Malagón Montaña" w:date="2015-11-09T11:39:00Z">
                  <w:rPr>
                    <w:rFonts w:ascii="Cambria Math" w:eastAsiaTheme="minorEastAsia" w:hAnsi="Cambria Math"/>
                    <w:b/>
                    <w:i/>
                  </w:rPr>
                </w:rPrChange>
              </w:rPr>
            </m:ctrlPr>
          </m:sSupPr>
          <m:e>
            <m:r>
              <m:rPr>
                <m:sty m:val="bi"/>
              </m:rPr>
              <w:rPr>
                <w:rFonts w:ascii="Cambria Math" w:eastAsiaTheme="minorEastAsia" w:hAnsi="Cambria Math"/>
                <w:highlight w:val="yellow"/>
                <w:rPrChange w:id="755" w:author="Edgar Josué Malagón Montaña" w:date="2015-11-09T11:39:00Z">
                  <w:rPr>
                    <w:rFonts w:ascii="Cambria Math" w:eastAsiaTheme="minorEastAsia" w:hAnsi="Cambria Math"/>
                  </w:rPr>
                </w:rPrChange>
              </w:rPr>
              <m:t>m</m:t>
            </m:r>
          </m:e>
          <m:sup>
            <m:r>
              <m:rPr>
                <m:sty m:val="bi"/>
              </m:rPr>
              <w:rPr>
                <w:rFonts w:ascii="Cambria Math" w:eastAsiaTheme="minorEastAsia" w:hAnsi="Cambria Math"/>
                <w:highlight w:val="yellow"/>
                <w:rPrChange w:id="756" w:author="Edgar Josué Malagón Montaña" w:date="2015-11-09T11:39:00Z">
                  <w:rPr>
                    <w:rFonts w:ascii="Cambria Math" w:eastAsiaTheme="minorEastAsia" w:hAnsi="Cambria Math"/>
                  </w:rPr>
                </w:rPrChange>
              </w:rPr>
              <m:t>2</m:t>
            </m:r>
          </m:sup>
        </m:sSup>
        <m:sSup>
          <m:sSupPr>
            <m:ctrlPr>
              <w:rPr>
                <w:rFonts w:ascii="Cambria Math" w:eastAsiaTheme="minorEastAsia" w:hAnsi="Cambria Math"/>
                <w:b/>
                <w:i/>
                <w:highlight w:val="yellow"/>
                <w:rPrChange w:id="757" w:author="Edgar Josué Malagón Montaña" w:date="2015-11-09T11:39:00Z">
                  <w:rPr>
                    <w:rFonts w:ascii="Cambria Math" w:eastAsiaTheme="minorEastAsia" w:hAnsi="Cambria Math"/>
                    <w:b/>
                    <w:i/>
                  </w:rPr>
                </w:rPrChange>
              </w:rPr>
            </m:ctrlPr>
          </m:sSupPr>
          <m:e>
            <m:r>
              <m:rPr>
                <m:sty m:val="bi"/>
              </m:rPr>
              <w:rPr>
                <w:rFonts w:ascii="Cambria Math" w:eastAsiaTheme="minorEastAsia" w:hAnsi="Cambria Math"/>
                <w:highlight w:val="yellow"/>
                <w:rPrChange w:id="758" w:author="Edgar Josué Malagón Montaña" w:date="2015-11-09T11:39:00Z">
                  <w:rPr>
                    <w:rFonts w:ascii="Cambria Math" w:eastAsiaTheme="minorEastAsia" w:hAnsi="Cambria Math"/>
                  </w:rPr>
                </w:rPrChange>
              </w:rPr>
              <m:t>(x-y)</m:t>
            </m:r>
          </m:e>
          <m:sup>
            <m:r>
              <m:rPr>
                <m:sty m:val="bi"/>
              </m:rPr>
              <w:rPr>
                <w:rFonts w:ascii="Cambria Math" w:eastAsiaTheme="minorEastAsia" w:hAnsi="Cambria Math"/>
                <w:highlight w:val="yellow"/>
                <w:rPrChange w:id="759" w:author="Edgar Josué Malagón Montaña" w:date="2015-11-09T11:39:00Z">
                  <w:rPr>
                    <w:rFonts w:ascii="Cambria Math" w:eastAsiaTheme="minorEastAsia" w:hAnsi="Cambria Math"/>
                  </w:rPr>
                </w:rPrChange>
              </w:rPr>
              <m:t>2</m:t>
            </m:r>
          </m:sup>
        </m:sSup>
      </m:oMath>
    </w:p>
    <w:p w14:paraId="6B014D80" w14:textId="77777777" w:rsidR="00EB71B3" w:rsidRPr="00EB71B3" w:rsidRDefault="00EB71B3" w:rsidP="00EB71B3">
      <w:pPr>
        <w:spacing w:after="0"/>
        <w:ind w:left="708"/>
        <w:jc w:val="center"/>
        <w:rPr>
          <w:rFonts w:ascii="Times" w:eastAsiaTheme="minorEastAsia" w:hAnsi="Times"/>
          <w:b/>
        </w:rPr>
      </w:pPr>
    </w:p>
    <w:p w14:paraId="2C071785" w14:textId="77777777" w:rsidR="000C190F" w:rsidRPr="00FF2D62" w:rsidRDefault="00EB71B3" w:rsidP="00EB71B3">
      <w:pPr>
        <w:pStyle w:val="Prrafodelista"/>
        <w:numPr>
          <w:ilvl w:val="0"/>
          <w:numId w:val="16"/>
        </w:numPr>
        <w:spacing w:after="0"/>
        <w:rPr>
          <w:rFonts w:ascii="Times New Roman" w:eastAsiaTheme="minorEastAsia" w:hAnsi="Times New Roman" w:cs="Times New Roman"/>
          <w:color w:val="000000"/>
          <w:highlight w:val="yellow"/>
          <w:rPrChange w:id="760" w:author="Edgar Josué Malagón Montaña" w:date="2015-11-09T11:39:00Z">
            <w:rPr>
              <w:rFonts w:ascii="Times New Roman" w:eastAsiaTheme="minorEastAsia" w:hAnsi="Times New Roman" w:cs="Times New Roman"/>
              <w:color w:val="000000"/>
            </w:rPr>
          </w:rPrChange>
        </w:rPr>
      </w:pPr>
      <w:r w:rsidRPr="00FF2D62">
        <w:rPr>
          <w:rFonts w:ascii="Times New Roman" w:eastAsiaTheme="minorEastAsia" w:hAnsi="Times New Roman" w:cs="Times New Roman"/>
          <w:color w:val="000000"/>
          <w:highlight w:val="yellow"/>
          <w:rPrChange w:id="761" w:author="Edgar Josué Malagón Montaña" w:date="2015-11-09T11:39:00Z">
            <w:rPr>
              <w:rFonts w:ascii="Times New Roman" w:eastAsiaTheme="minorEastAsia" w:hAnsi="Times New Roman" w:cs="Times New Roman"/>
              <w:color w:val="000000"/>
            </w:rPr>
          </w:rPrChange>
        </w:rPr>
        <w:t xml:space="preserve">Hallar el mcm de </w:t>
      </w:r>
      <m:oMath>
        <m:sSup>
          <m:sSupPr>
            <m:ctrlPr>
              <w:rPr>
                <w:rFonts w:ascii="Cambria Math" w:eastAsiaTheme="minorEastAsia" w:hAnsi="Cambria Math" w:cs="Times New Roman"/>
                <w:i/>
                <w:color w:val="000000"/>
                <w:highlight w:val="yellow"/>
                <w:rPrChange w:id="762"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63"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764" w:author="Edgar Josué Malagón Montaña" w:date="2015-11-09T11:39:00Z">
                  <w:rPr>
                    <w:rFonts w:ascii="Cambria Math" w:eastAsiaTheme="minorEastAsia" w:hAnsi="Cambria Math" w:cs="Times New Roman"/>
                    <w:color w:val="000000"/>
                  </w:rPr>
                </w:rPrChange>
              </w:rPr>
              <m:t>3</m:t>
            </m:r>
          </m:sup>
        </m:sSup>
        <m:r>
          <w:rPr>
            <w:rFonts w:ascii="Cambria Math" w:eastAsiaTheme="minorEastAsia" w:hAnsi="Cambria Math" w:cs="Times New Roman"/>
            <w:color w:val="000000"/>
            <w:highlight w:val="yellow"/>
            <w:rPrChange w:id="765" w:author="Edgar Josué Malagón Montaña" w:date="2015-11-09T11:39:00Z">
              <w:rPr>
                <w:rFonts w:ascii="Cambria Math" w:eastAsiaTheme="minorEastAsia" w:hAnsi="Cambria Math" w:cs="Times New Roman"/>
                <w:color w:val="000000"/>
              </w:rPr>
            </w:rPrChange>
          </w:rPr>
          <m:t>z</m:t>
        </m:r>
        <m:sSup>
          <m:sSupPr>
            <m:ctrlPr>
              <w:rPr>
                <w:rFonts w:ascii="Cambria Math" w:eastAsiaTheme="minorEastAsia" w:hAnsi="Cambria Math" w:cs="Times New Roman"/>
                <w:i/>
                <w:color w:val="000000"/>
                <w:highlight w:val="yellow"/>
                <w:rPrChange w:id="766"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67" w:author="Edgar Josué Malagón Montaña" w:date="2015-11-09T11:39:00Z">
                  <w:rPr>
                    <w:rFonts w:ascii="Cambria Math" w:eastAsiaTheme="minorEastAsia" w:hAnsi="Cambria Math" w:cs="Times New Roman"/>
                    <w:color w:val="000000"/>
                  </w:rPr>
                </w:rPrChange>
              </w:rPr>
              <m:t>-4xy</m:t>
            </m:r>
            <m:sSup>
              <m:sSupPr>
                <m:ctrlPr>
                  <w:rPr>
                    <w:rFonts w:ascii="Cambria Math" w:eastAsiaTheme="minorEastAsia" w:hAnsi="Cambria Math" w:cs="Times New Roman"/>
                    <w:i/>
                    <w:color w:val="000000"/>
                    <w:highlight w:val="yellow"/>
                    <w:rPrChange w:id="768"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69" w:author="Edgar Josué Malagón Montaña" w:date="2015-11-09T11:39:00Z">
                      <w:rPr>
                        <w:rFonts w:ascii="Cambria Math" w:eastAsiaTheme="minorEastAsia" w:hAnsi="Cambria Math" w:cs="Times New Roman"/>
                        <w:color w:val="000000"/>
                      </w:rPr>
                    </w:rPrChange>
                  </w:rPr>
                  <m:t>k</m:t>
                </m:r>
              </m:e>
              <m:sup>
                <m:r>
                  <w:rPr>
                    <w:rFonts w:ascii="Cambria Math" w:eastAsiaTheme="minorEastAsia" w:hAnsi="Cambria Math" w:cs="Times New Roman"/>
                    <w:color w:val="000000"/>
                    <w:highlight w:val="yellow"/>
                    <w:rPrChange w:id="770"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771" w:author="Edgar Josué Malagón Montaña" w:date="2015-11-09T11:39:00Z">
                  <w:rPr>
                    <w:rFonts w:ascii="Cambria Math" w:eastAsiaTheme="minorEastAsia" w:hAnsi="Cambria Math" w:cs="Times New Roman"/>
                    <w:color w:val="000000"/>
                  </w:rPr>
                </w:rPrChange>
              </w:rPr>
              <m:t>,  x</m:t>
            </m:r>
          </m:e>
          <m:sup>
            <m:r>
              <w:rPr>
                <w:rFonts w:ascii="Cambria Math" w:eastAsiaTheme="minorEastAsia" w:hAnsi="Cambria Math" w:cs="Times New Roman"/>
                <w:color w:val="000000"/>
                <w:highlight w:val="yellow"/>
                <w:rPrChange w:id="772" w:author="Edgar Josué Malagón Montaña" w:date="2015-11-09T11:39:00Z">
                  <w:rPr>
                    <w:rFonts w:ascii="Cambria Math" w:eastAsiaTheme="minorEastAsia" w:hAnsi="Cambria Math" w:cs="Times New Roman"/>
                    <w:color w:val="000000"/>
                  </w:rPr>
                </w:rPrChange>
              </w:rPr>
              <m:t>3</m:t>
            </m:r>
          </m:sup>
        </m:sSup>
        <m:r>
          <w:rPr>
            <w:rFonts w:ascii="Cambria Math" w:eastAsiaTheme="minorEastAsia" w:hAnsi="Cambria Math" w:cs="Times New Roman"/>
            <w:color w:val="000000"/>
            <w:highlight w:val="yellow"/>
            <w:rPrChange w:id="773" w:author="Edgar Josué Malagón Montaña" w:date="2015-11-09T11:39:00Z">
              <w:rPr>
                <w:rFonts w:ascii="Cambria Math" w:eastAsiaTheme="minorEastAsia" w:hAnsi="Cambria Math" w:cs="Times New Roman"/>
                <w:color w:val="000000"/>
              </w:rPr>
            </w:rPrChange>
          </w:rPr>
          <m:t>+2k</m:t>
        </m:r>
        <m:sSup>
          <m:sSupPr>
            <m:ctrlPr>
              <w:rPr>
                <w:rFonts w:ascii="Cambria Math" w:eastAsiaTheme="minorEastAsia" w:hAnsi="Cambria Math" w:cs="Times New Roman"/>
                <w:i/>
                <w:color w:val="000000"/>
                <w:highlight w:val="yellow"/>
                <w:rPrChange w:id="774"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75"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776"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777" w:author="Edgar Josué Malagón Montaña" w:date="2015-11-09T11:39:00Z">
              <w:rPr>
                <w:rFonts w:ascii="Cambria Math" w:eastAsiaTheme="minorEastAsia" w:hAnsi="Cambria Math" w:cs="Times New Roman"/>
                <w:color w:val="000000"/>
              </w:rPr>
            </w:rPrChange>
          </w:rPr>
          <m:t xml:space="preserve">,  </m:t>
        </m:r>
        <m:sSup>
          <m:sSupPr>
            <m:ctrlPr>
              <w:rPr>
                <w:rFonts w:ascii="Cambria Math" w:eastAsiaTheme="minorEastAsia" w:hAnsi="Cambria Math" w:cs="Times New Roman"/>
                <w:i/>
                <w:color w:val="000000"/>
                <w:highlight w:val="yellow"/>
                <w:rPrChange w:id="778"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79"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780" w:author="Edgar Josué Malagón Montaña" w:date="2015-11-09T11:39:00Z">
                  <w:rPr>
                    <w:rFonts w:ascii="Cambria Math" w:eastAsiaTheme="minorEastAsia" w:hAnsi="Cambria Math" w:cs="Times New Roman"/>
                    <w:color w:val="000000"/>
                  </w:rPr>
                </w:rPrChange>
              </w:rPr>
              <m:t>2</m:t>
            </m:r>
          </m:sup>
        </m:sSup>
        <m:sSup>
          <m:sSupPr>
            <m:ctrlPr>
              <w:rPr>
                <w:rFonts w:ascii="Cambria Math" w:eastAsiaTheme="minorEastAsia" w:hAnsi="Cambria Math" w:cs="Times New Roman"/>
                <w:i/>
                <w:color w:val="000000"/>
                <w:highlight w:val="yellow"/>
                <w:rPrChange w:id="781"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82"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783"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784" w:author="Edgar Josué Malagón Montaña" w:date="2015-11-09T11:39:00Z">
              <w:rPr>
                <w:rFonts w:ascii="Cambria Math" w:eastAsiaTheme="minorEastAsia" w:hAnsi="Cambria Math" w:cs="Times New Roman"/>
                <w:color w:val="000000"/>
              </w:rPr>
            </w:rPrChange>
          </w:rPr>
          <m:t>+4kx</m:t>
        </m:r>
        <m:sSup>
          <m:sSupPr>
            <m:ctrlPr>
              <w:rPr>
                <w:rFonts w:ascii="Cambria Math" w:eastAsiaTheme="minorEastAsia" w:hAnsi="Cambria Math" w:cs="Times New Roman"/>
                <w:i/>
                <w:color w:val="000000"/>
                <w:highlight w:val="yellow"/>
                <w:rPrChange w:id="785"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86"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787"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788" w:author="Edgar Josué Malagón Montaña" w:date="2015-11-09T11:39:00Z">
              <w:rPr>
                <w:rFonts w:ascii="Cambria Math" w:eastAsiaTheme="minorEastAsia" w:hAnsi="Cambria Math" w:cs="Times New Roman"/>
                <w:color w:val="000000"/>
              </w:rPr>
            </w:rPrChange>
          </w:rPr>
          <m:t>+4</m:t>
        </m:r>
        <m:sSup>
          <m:sSupPr>
            <m:ctrlPr>
              <w:rPr>
                <w:rFonts w:ascii="Cambria Math" w:eastAsiaTheme="minorEastAsia" w:hAnsi="Cambria Math" w:cs="Times New Roman"/>
                <w:i/>
                <w:color w:val="000000"/>
                <w:highlight w:val="yellow"/>
                <w:rPrChange w:id="789"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90" w:author="Edgar Josué Malagón Montaña" w:date="2015-11-09T11:39:00Z">
                  <w:rPr>
                    <w:rFonts w:ascii="Cambria Math" w:eastAsiaTheme="minorEastAsia" w:hAnsi="Cambria Math" w:cs="Times New Roman"/>
                    <w:color w:val="000000"/>
                  </w:rPr>
                </w:rPrChange>
              </w:rPr>
              <m:t>k</m:t>
            </m:r>
          </m:e>
          <m:sup>
            <m:r>
              <w:rPr>
                <w:rFonts w:ascii="Cambria Math" w:eastAsiaTheme="minorEastAsia" w:hAnsi="Cambria Math" w:cs="Times New Roman"/>
                <w:color w:val="000000"/>
                <w:highlight w:val="yellow"/>
                <w:rPrChange w:id="791" w:author="Edgar Josué Malagón Montaña" w:date="2015-11-09T11:39:00Z">
                  <w:rPr>
                    <w:rFonts w:ascii="Cambria Math" w:eastAsiaTheme="minorEastAsia" w:hAnsi="Cambria Math" w:cs="Times New Roman"/>
                    <w:color w:val="000000"/>
                  </w:rPr>
                </w:rPrChange>
              </w:rPr>
              <m:t>2</m:t>
            </m:r>
          </m:sup>
        </m:sSup>
        <m:sSup>
          <m:sSupPr>
            <m:ctrlPr>
              <w:rPr>
                <w:rFonts w:ascii="Cambria Math" w:eastAsiaTheme="minorEastAsia" w:hAnsi="Cambria Math" w:cs="Times New Roman"/>
                <w:i/>
                <w:color w:val="000000"/>
                <w:highlight w:val="yellow"/>
                <w:rPrChange w:id="792"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93"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794" w:author="Edgar Josué Malagón Montaña" w:date="2015-11-09T11:39:00Z">
                  <w:rPr>
                    <w:rFonts w:ascii="Cambria Math" w:eastAsiaTheme="minorEastAsia" w:hAnsi="Cambria Math" w:cs="Times New Roman"/>
                    <w:color w:val="000000"/>
                  </w:rPr>
                </w:rPrChange>
              </w:rPr>
              <m:t>2</m:t>
            </m:r>
          </m:sup>
        </m:sSup>
      </m:oMath>
    </w:p>
    <w:p w14:paraId="271E1213" w14:textId="77777777" w:rsidR="000C190F" w:rsidRDefault="000C190F" w:rsidP="000C190F">
      <w:pPr>
        <w:pStyle w:val="Prrafodelista"/>
        <w:spacing w:after="0"/>
        <w:rPr>
          <w:rFonts w:ascii="Times New Roman" w:eastAsiaTheme="minorEastAsia" w:hAnsi="Times New Roman" w:cs="Times New Roman"/>
          <w:color w:val="000000"/>
        </w:rPr>
      </w:pPr>
    </w:p>
    <w:p w14:paraId="47A824B0" w14:textId="77777777" w:rsidR="000C190F" w:rsidRDefault="000C190F" w:rsidP="000C190F">
      <w:pPr>
        <w:pStyle w:val="Prrafodelista"/>
        <w:spacing w:after="0"/>
        <w:rPr>
          <w:rFonts w:ascii="Times New Roman" w:eastAsiaTheme="minorEastAsia" w:hAnsi="Times New Roman" w:cs="Times New Roman"/>
          <w:color w:val="000000"/>
        </w:rPr>
      </w:pPr>
      <w:r>
        <w:rPr>
          <w:rFonts w:ascii="Times New Roman" w:eastAsiaTheme="minorEastAsia" w:hAnsi="Times New Roman" w:cs="Times New Roman"/>
          <w:color w:val="000000"/>
        </w:rPr>
        <w:t>Factorizando cada polinomio tenemos:</w:t>
      </w:r>
    </w:p>
    <w:p w14:paraId="18946036" w14:textId="77777777" w:rsidR="00626F9B" w:rsidRDefault="00626F9B" w:rsidP="000C190F">
      <w:pPr>
        <w:pStyle w:val="Prrafodelista"/>
        <w:spacing w:after="0"/>
        <w:rPr>
          <w:rFonts w:ascii="Times New Roman" w:eastAsiaTheme="minorEastAsia" w:hAnsi="Times New Roman" w:cs="Times New Roman"/>
          <w:color w:val="000000"/>
        </w:rPr>
      </w:pPr>
    </w:p>
    <w:p w14:paraId="0F3BBD27" w14:textId="77777777" w:rsidR="00EB71B3" w:rsidRPr="00FF2D62" w:rsidRDefault="00E4550A" w:rsidP="000C190F">
      <w:pPr>
        <w:pStyle w:val="Prrafodelista"/>
        <w:spacing w:after="0"/>
        <w:rPr>
          <w:rFonts w:ascii="Times New Roman" w:eastAsiaTheme="minorEastAsia" w:hAnsi="Times New Roman" w:cs="Times New Roman"/>
          <w:color w:val="000000"/>
          <w:highlight w:val="yellow"/>
          <w:rPrChange w:id="795" w:author="Edgar Josué Malagón Montaña" w:date="2015-11-09T11:39:00Z">
            <w:rPr>
              <w:rFonts w:ascii="Times New Roman" w:eastAsiaTheme="minorEastAsia" w:hAnsi="Times New Roman" w:cs="Times New Roman"/>
              <w:color w:val="000000"/>
            </w:rPr>
          </w:rPrChange>
        </w:rPr>
      </w:pPr>
      <m:oMathPara>
        <m:oMathParaPr>
          <m:jc m:val="left"/>
        </m:oMathParaPr>
        <m:oMath>
          <m:sSup>
            <m:sSupPr>
              <m:ctrlPr>
                <w:rPr>
                  <w:rFonts w:ascii="Cambria Math" w:eastAsiaTheme="minorEastAsia" w:hAnsi="Cambria Math" w:cs="Times New Roman"/>
                  <w:i/>
                  <w:color w:val="000000"/>
                  <w:highlight w:val="yellow"/>
                  <w:rPrChange w:id="796"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797"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798" w:author="Edgar Josué Malagón Montaña" w:date="2015-11-09T11:39:00Z">
                    <w:rPr>
                      <w:rFonts w:ascii="Cambria Math" w:eastAsiaTheme="minorEastAsia" w:hAnsi="Cambria Math" w:cs="Times New Roman"/>
                      <w:color w:val="000000"/>
                    </w:rPr>
                  </w:rPrChange>
                </w:rPr>
                <m:t>3</m:t>
              </m:r>
            </m:sup>
          </m:sSup>
          <m:r>
            <w:rPr>
              <w:rFonts w:ascii="Cambria Math" w:eastAsiaTheme="minorEastAsia" w:hAnsi="Cambria Math" w:cs="Times New Roman"/>
              <w:color w:val="000000"/>
              <w:highlight w:val="yellow"/>
              <w:rPrChange w:id="799" w:author="Edgar Josué Malagón Montaña" w:date="2015-11-09T11:39:00Z">
                <w:rPr>
                  <w:rFonts w:ascii="Cambria Math" w:eastAsiaTheme="minorEastAsia" w:hAnsi="Cambria Math" w:cs="Times New Roman"/>
                  <w:color w:val="000000"/>
                </w:rPr>
              </w:rPrChange>
            </w:rPr>
            <m:t>z-4xz</m:t>
          </m:r>
          <m:sSup>
            <m:sSupPr>
              <m:ctrlPr>
                <w:rPr>
                  <w:rFonts w:ascii="Cambria Math" w:eastAsiaTheme="minorEastAsia" w:hAnsi="Cambria Math" w:cs="Times New Roman"/>
                  <w:i/>
                  <w:color w:val="000000"/>
                  <w:highlight w:val="yellow"/>
                  <w:rPrChange w:id="800"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01" w:author="Edgar Josué Malagón Montaña" w:date="2015-11-09T11:39:00Z">
                    <w:rPr>
                      <w:rFonts w:ascii="Cambria Math" w:eastAsiaTheme="minorEastAsia" w:hAnsi="Cambria Math" w:cs="Times New Roman"/>
                      <w:color w:val="000000"/>
                    </w:rPr>
                  </w:rPrChange>
                </w:rPr>
                <m:t>k</m:t>
              </m:r>
            </m:e>
            <m:sup>
              <m:r>
                <w:rPr>
                  <w:rFonts w:ascii="Cambria Math" w:eastAsiaTheme="minorEastAsia" w:hAnsi="Cambria Math" w:cs="Times New Roman"/>
                  <w:color w:val="000000"/>
                  <w:highlight w:val="yellow"/>
                  <w:rPrChange w:id="802"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03" w:author="Edgar Josué Malagón Montaña" w:date="2015-11-09T11:39:00Z">
                <w:rPr>
                  <w:rFonts w:ascii="Cambria Math" w:eastAsiaTheme="minorEastAsia" w:hAnsi="Cambria Math" w:cs="Times New Roman"/>
                  <w:color w:val="000000"/>
                </w:rPr>
              </w:rPrChange>
            </w:rPr>
            <m:t>=xz(</m:t>
          </m:r>
          <m:sSup>
            <m:sSupPr>
              <m:ctrlPr>
                <w:rPr>
                  <w:rFonts w:ascii="Cambria Math" w:eastAsiaTheme="minorEastAsia" w:hAnsi="Cambria Math" w:cs="Times New Roman"/>
                  <w:i/>
                  <w:color w:val="000000"/>
                  <w:highlight w:val="yellow"/>
                  <w:rPrChange w:id="804"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05"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06"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07" w:author="Edgar Josué Malagón Montaña" w:date="2015-11-09T11:39:00Z">
                <w:rPr>
                  <w:rFonts w:ascii="Cambria Math" w:eastAsiaTheme="minorEastAsia" w:hAnsi="Cambria Math" w:cs="Times New Roman"/>
                  <w:color w:val="000000"/>
                </w:rPr>
              </w:rPrChange>
            </w:rPr>
            <m:t>-4</m:t>
          </m:r>
          <m:sSup>
            <m:sSupPr>
              <m:ctrlPr>
                <w:rPr>
                  <w:rFonts w:ascii="Cambria Math" w:eastAsiaTheme="minorEastAsia" w:hAnsi="Cambria Math" w:cs="Times New Roman"/>
                  <w:i/>
                  <w:color w:val="000000"/>
                  <w:highlight w:val="yellow"/>
                  <w:rPrChange w:id="808"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09" w:author="Edgar Josué Malagón Montaña" w:date="2015-11-09T11:39:00Z">
                    <w:rPr>
                      <w:rFonts w:ascii="Cambria Math" w:eastAsiaTheme="minorEastAsia" w:hAnsi="Cambria Math" w:cs="Times New Roman"/>
                      <w:color w:val="000000"/>
                    </w:rPr>
                  </w:rPrChange>
                </w:rPr>
                <m:t>k</m:t>
              </m:r>
            </m:e>
            <m:sup>
              <m:r>
                <w:rPr>
                  <w:rFonts w:ascii="Cambria Math" w:eastAsiaTheme="minorEastAsia" w:hAnsi="Cambria Math" w:cs="Times New Roman"/>
                  <w:color w:val="000000"/>
                  <w:highlight w:val="yellow"/>
                  <w:rPrChange w:id="810"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11" w:author="Edgar Josué Malagón Montaña" w:date="2015-11-09T11:39:00Z">
                <w:rPr>
                  <w:rFonts w:ascii="Cambria Math" w:eastAsiaTheme="minorEastAsia" w:hAnsi="Cambria Math" w:cs="Times New Roman"/>
                  <w:color w:val="000000"/>
                </w:rPr>
              </w:rPrChange>
            </w:rPr>
            <m:t>)</m:t>
          </m:r>
        </m:oMath>
      </m:oMathPara>
    </w:p>
    <w:p w14:paraId="01D44A3A" w14:textId="77777777" w:rsidR="00626F9B" w:rsidRPr="00FF2D62" w:rsidRDefault="00E4550A" w:rsidP="000C190F">
      <w:pPr>
        <w:pStyle w:val="Prrafodelista"/>
        <w:spacing w:after="0"/>
        <w:rPr>
          <w:rFonts w:ascii="Times New Roman" w:eastAsiaTheme="minorEastAsia" w:hAnsi="Times New Roman" w:cs="Times New Roman"/>
          <w:color w:val="000000"/>
          <w:highlight w:val="yellow"/>
          <w:rPrChange w:id="812" w:author="Edgar Josué Malagón Montaña" w:date="2015-11-09T11:39:00Z">
            <w:rPr>
              <w:rFonts w:ascii="Times New Roman" w:eastAsiaTheme="minorEastAsia" w:hAnsi="Times New Roman" w:cs="Times New Roman"/>
              <w:color w:val="000000"/>
            </w:rPr>
          </w:rPrChange>
        </w:rPr>
      </w:pPr>
      <m:oMathPara>
        <m:oMathParaPr>
          <m:jc m:val="left"/>
        </m:oMathParaPr>
        <m:oMath>
          <m:sSup>
            <m:sSupPr>
              <m:ctrlPr>
                <w:rPr>
                  <w:rFonts w:ascii="Cambria Math" w:eastAsiaTheme="minorEastAsia" w:hAnsi="Cambria Math" w:cs="Times New Roman"/>
                  <w:i/>
                  <w:color w:val="000000"/>
                  <w:highlight w:val="yellow"/>
                  <w:rPrChange w:id="813"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14"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15" w:author="Edgar Josué Malagón Montaña" w:date="2015-11-09T11:39:00Z">
                    <w:rPr>
                      <w:rFonts w:ascii="Cambria Math" w:eastAsiaTheme="minorEastAsia" w:hAnsi="Cambria Math" w:cs="Times New Roman"/>
                      <w:color w:val="000000"/>
                    </w:rPr>
                  </w:rPrChange>
                </w:rPr>
                <m:t>3</m:t>
              </m:r>
            </m:sup>
          </m:sSup>
          <m:r>
            <w:rPr>
              <w:rFonts w:ascii="Cambria Math" w:eastAsiaTheme="minorEastAsia" w:hAnsi="Cambria Math" w:cs="Times New Roman"/>
              <w:color w:val="000000"/>
              <w:highlight w:val="yellow"/>
              <w:rPrChange w:id="816" w:author="Edgar Josué Malagón Montaña" w:date="2015-11-09T11:39:00Z">
                <w:rPr>
                  <w:rFonts w:ascii="Cambria Math" w:eastAsiaTheme="minorEastAsia" w:hAnsi="Cambria Math" w:cs="Times New Roman"/>
                  <w:color w:val="000000"/>
                </w:rPr>
              </w:rPrChange>
            </w:rPr>
            <m:t>+2k</m:t>
          </m:r>
          <m:sSup>
            <m:sSupPr>
              <m:ctrlPr>
                <w:rPr>
                  <w:rFonts w:ascii="Cambria Math" w:eastAsiaTheme="minorEastAsia" w:hAnsi="Cambria Math" w:cs="Times New Roman"/>
                  <w:i/>
                  <w:color w:val="000000"/>
                  <w:highlight w:val="yellow"/>
                  <w:rPrChange w:id="817"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18"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19"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20" w:author="Edgar Josué Malagón Montaña" w:date="2015-11-09T11:39:00Z">
                <w:rPr>
                  <w:rFonts w:ascii="Cambria Math" w:eastAsiaTheme="minorEastAsia" w:hAnsi="Cambria Math" w:cs="Times New Roman"/>
                  <w:color w:val="000000"/>
                </w:rPr>
              </w:rPrChange>
            </w:rPr>
            <m:t>=</m:t>
          </m:r>
          <m:sSup>
            <m:sSupPr>
              <m:ctrlPr>
                <w:rPr>
                  <w:rFonts w:ascii="Cambria Math" w:eastAsiaTheme="minorEastAsia" w:hAnsi="Cambria Math" w:cs="Times New Roman"/>
                  <w:i/>
                  <w:color w:val="000000"/>
                  <w:highlight w:val="yellow"/>
                  <w:rPrChange w:id="821"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22"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23"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24" w:author="Edgar Josué Malagón Montaña" w:date="2015-11-09T11:39:00Z">
                <w:rPr>
                  <w:rFonts w:ascii="Cambria Math" w:eastAsiaTheme="minorEastAsia" w:hAnsi="Cambria Math" w:cs="Times New Roman"/>
                  <w:color w:val="000000"/>
                </w:rPr>
              </w:rPrChange>
            </w:rPr>
            <m:t>(x+2k)</m:t>
          </m:r>
        </m:oMath>
      </m:oMathPara>
    </w:p>
    <w:p w14:paraId="48304A5E" w14:textId="77777777" w:rsidR="00626F9B" w:rsidRPr="00626F9B" w:rsidRDefault="00E4550A" w:rsidP="000C190F">
      <w:pPr>
        <w:pStyle w:val="Prrafodelista"/>
        <w:spacing w:after="0"/>
        <w:rPr>
          <w:rFonts w:ascii="Times New Roman" w:eastAsiaTheme="minorEastAsia" w:hAnsi="Times New Roman" w:cs="Times New Roman"/>
          <w:color w:val="000000"/>
        </w:rPr>
      </w:pPr>
      <m:oMathPara>
        <m:oMathParaPr>
          <m:jc m:val="left"/>
        </m:oMathParaPr>
        <m:oMath>
          <m:sSup>
            <m:sSupPr>
              <m:ctrlPr>
                <w:rPr>
                  <w:rFonts w:ascii="Cambria Math" w:eastAsiaTheme="minorEastAsia" w:hAnsi="Cambria Math" w:cs="Times New Roman"/>
                  <w:i/>
                  <w:color w:val="000000"/>
                  <w:highlight w:val="yellow"/>
                  <w:rPrChange w:id="825"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26"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27" w:author="Edgar Josué Malagón Montaña" w:date="2015-11-09T11:39:00Z">
                    <w:rPr>
                      <w:rFonts w:ascii="Cambria Math" w:eastAsiaTheme="minorEastAsia" w:hAnsi="Cambria Math" w:cs="Times New Roman"/>
                      <w:color w:val="000000"/>
                    </w:rPr>
                  </w:rPrChange>
                </w:rPr>
                <m:t>2</m:t>
              </m:r>
            </m:sup>
          </m:sSup>
          <m:sSup>
            <m:sSupPr>
              <m:ctrlPr>
                <w:rPr>
                  <w:rFonts w:ascii="Cambria Math" w:eastAsiaTheme="minorEastAsia" w:hAnsi="Cambria Math" w:cs="Times New Roman"/>
                  <w:i/>
                  <w:color w:val="000000"/>
                  <w:highlight w:val="yellow"/>
                  <w:rPrChange w:id="828"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29"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830"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31" w:author="Edgar Josué Malagón Montaña" w:date="2015-11-09T11:39:00Z">
                <w:rPr>
                  <w:rFonts w:ascii="Cambria Math" w:eastAsiaTheme="minorEastAsia" w:hAnsi="Cambria Math" w:cs="Times New Roman"/>
                  <w:color w:val="000000"/>
                </w:rPr>
              </w:rPrChange>
            </w:rPr>
            <m:t>+4kx</m:t>
          </m:r>
          <m:sSup>
            <m:sSupPr>
              <m:ctrlPr>
                <w:rPr>
                  <w:rFonts w:ascii="Cambria Math" w:eastAsiaTheme="minorEastAsia" w:hAnsi="Cambria Math" w:cs="Times New Roman"/>
                  <w:i/>
                  <w:color w:val="000000"/>
                  <w:highlight w:val="yellow"/>
                  <w:rPrChange w:id="832"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33"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834"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35" w:author="Edgar Josué Malagón Montaña" w:date="2015-11-09T11:39:00Z">
                <w:rPr>
                  <w:rFonts w:ascii="Cambria Math" w:eastAsiaTheme="minorEastAsia" w:hAnsi="Cambria Math" w:cs="Times New Roman"/>
                  <w:color w:val="000000"/>
                </w:rPr>
              </w:rPrChange>
            </w:rPr>
            <m:t>+4</m:t>
          </m:r>
          <m:sSup>
            <m:sSupPr>
              <m:ctrlPr>
                <w:rPr>
                  <w:rFonts w:ascii="Cambria Math" w:eastAsiaTheme="minorEastAsia" w:hAnsi="Cambria Math" w:cs="Times New Roman"/>
                  <w:i/>
                  <w:color w:val="000000"/>
                  <w:highlight w:val="yellow"/>
                  <w:rPrChange w:id="836"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37" w:author="Edgar Josué Malagón Montaña" w:date="2015-11-09T11:39:00Z">
                    <w:rPr>
                      <w:rFonts w:ascii="Cambria Math" w:eastAsiaTheme="minorEastAsia" w:hAnsi="Cambria Math" w:cs="Times New Roman"/>
                      <w:color w:val="000000"/>
                    </w:rPr>
                  </w:rPrChange>
                </w:rPr>
                <m:t>k</m:t>
              </m:r>
            </m:e>
            <m:sup>
              <m:r>
                <w:rPr>
                  <w:rFonts w:ascii="Cambria Math" w:eastAsiaTheme="minorEastAsia" w:hAnsi="Cambria Math" w:cs="Times New Roman"/>
                  <w:color w:val="000000"/>
                  <w:highlight w:val="yellow"/>
                  <w:rPrChange w:id="838" w:author="Edgar Josué Malagón Montaña" w:date="2015-11-09T11:39:00Z">
                    <w:rPr>
                      <w:rFonts w:ascii="Cambria Math" w:eastAsiaTheme="minorEastAsia" w:hAnsi="Cambria Math" w:cs="Times New Roman"/>
                      <w:color w:val="000000"/>
                    </w:rPr>
                  </w:rPrChange>
                </w:rPr>
                <m:t>2</m:t>
              </m:r>
            </m:sup>
          </m:sSup>
          <m:sSup>
            <m:sSupPr>
              <m:ctrlPr>
                <w:rPr>
                  <w:rFonts w:ascii="Cambria Math" w:eastAsiaTheme="minorEastAsia" w:hAnsi="Cambria Math" w:cs="Times New Roman"/>
                  <w:i/>
                  <w:color w:val="000000"/>
                  <w:highlight w:val="yellow"/>
                  <w:rPrChange w:id="839"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40"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841"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42" w:author="Edgar Josué Malagón Montaña" w:date="2015-11-09T11:39:00Z">
                <w:rPr>
                  <w:rFonts w:ascii="Cambria Math" w:eastAsiaTheme="minorEastAsia" w:hAnsi="Cambria Math" w:cs="Times New Roman"/>
                  <w:color w:val="000000"/>
                </w:rPr>
              </w:rPrChange>
            </w:rPr>
            <m:t>=</m:t>
          </m:r>
          <m:sSup>
            <m:sSupPr>
              <m:ctrlPr>
                <w:rPr>
                  <w:rFonts w:ascii="Cambria Math" w:eastAsiaTheme="minorEastAsia" w:hAnsi="Cambria Math" w:cs="Times New Roman"/>
                  <w:i/>
                  <w:color w:val="000000"/>
                  <w:highlight w:val="yellow"/>
                  <w:rPrChange w:id="843"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44"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845" w:author="Edgar Josué Malagón Montaña" w:date="2015-11-09T11:39:00Z">
                    <w:rPr>
                      <w:rFonts w:ascii="Cambria Math" w:eastAsiaTheme="minorEastAsia" w:hAnsi="Cambria Math" w:cs="Times New Roman"/>
                      <w:color w:val="000000"/>
                    </w:rPr>
                  </w:rPrChange>
                </w:rPr>
                <m:t>2</m:t>
              </m:r>
            </m:sup>
          </m:sSup>
          <m:d>
            <m:dPr>
              <m:ctrlPr>
                <w:rPr>
                  <w:rFonts w:ascii="Cambria Math" w:eastAsiaTheme="minorEastAsia" w:hAnsi="Cambria Math" w:cs="Times New Roman"/>
                  <w:i/>
                  <w:color w:val="000000"/>
                  <w:highlight w:val="yellow"/>
                  <w:rPrChange w:id="846" w:author="Edgar Josué Malagón Montaña" w:date="2015-11-09T11:39:00Z">
                    <w:rPr>
                      <w:rFonts w:ascii="Cambria Math" w:eastAsiaTheme="minorEastAsia" w:hAnsi="Cambria Math" w:cs="Times New Roman"/>
                      <w:i/>
                      <w:color w:val="000000"/>
                    </w:rPr>
                  </w:rPrChange>
                </w:rPr>
              </m:ctrlPr>
            </m:dPr>
            <m:e>
              <m:sSup>
                <m:sSupPr>
                  <m:ctrlPr>
                    <w:rPr>
                      <w:rFonts w:ascii="Cambria Math" w:eastAsiaTheme="minorEastAsia" w:hAnsi="Cambria Math" w:cs="Times New Roman"/>
                      <w:i/>
                      <w:color w:val="000000"/>
                      <w:highlight w:val="yellow"/>
                      <w:rPrChange w:id="847"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48"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49"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50" w:author="Edgar Josué Malagón Montaña" w:date="2015-11-09T11:39:00Z">
                    <w:rPr>
                      <w:rFonts w:ascii="Cambria Math" w:eastAsiaTheme="minorEastAsia" w:hAnsi="Cambria Math" w:cs="Times New Roman"/>
                      <w:color w:val="000000"/>
                    </w:rPr>
                  </w:rPrChange>
                </w:rPr>
                <m:t>+4kx+4</m:t>
              </m:r>
              <m:sSup>
                <m:sSupPr>
                  <m:ctrlPr>
                    <w:rPr>
                      <w:rFonts w:ascii="Cambria Math" w:eastAsiaTheme="minorEastAsia" w:hAnsi="Cambria Math" w:cs="Times New Roman"/>
                      <w:i/>
                      <w:color w:val="000000"/>
                      <w:highlight w:val="yellow"/>
                      <w:rPrChange w:id="851"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52" w:author="Edgar Josué Malagón Montaña" w:date="2015-11-09T11:39:00Z">
                        <w:rPr>
                          <w:rFonts w:ascii="Cambria Math" w:eastAsiaTheme="minorEastAsia" w:hAnsi="Cambria Math" w:cs="Times New Roman"/>
                          <w:color w:val="000000"/>
                        </w:rPr>
                      </w:rPrChange>
                    </w:rPr>
                    <m:t>k</m:t>
                  </m:r>
                </m:e>
                <m:sup>
                  <m:r>
                    <w:rPr>
                      <w:rFonts w:ascii="Cambria Math" w:eastAsiaTheme="minorEastAsia" w:hAnsi="Cambria Math" w:cs="Times New Roman"/>
                      <w:color w:val="000000"/>
                      <w:highlight w:val="yellow"/>
                      <w:rPrChange w:id="853" w:author="Edgar Josué Malagón Montaña" w:date="2015-11-09T11:39:00Z">
                        <w:rPr>
                          <w:rFonts w:ascii="Cambria Math" w:eastAsiaTheme="minorEastAsia" w:hAnsi="Cambria Math" w:cs="Times New Roman"/>
                          <w:color w:val="000000"/>
                        </w:rPr>
                      </w:rPrChange>
                    </w:rPr>
                    <m:t>2</m:t>
                  </m:r>
                </m:sup>
              </m:sSup>
            </m:e>
          </m:d>
          <m:r>
            <w:rPr>
              <w:rFonts w:ascii="Cambria Math" w:eastAsiaTheme="minorEastAsia" w:hAnsi="Cambria Math" w:cs="Times New Roman"/>
              <w:color w:val="000000"/>
              <w:highlight w:val="yellow"/>
              <w:rPrChange w:id="854" w:author="Edgar Josué Malagón Montaña" w:date="2015-11-09T11:39:00Z">
                <w:rPr>
                  <w:rFonts w:ascii="Cambria Math" w:eastAsiaTheme="minorEastAsia" w:hAnsi="Cambria Math" w:cs="Times New Roman"/>
                  <w:color w:val="000000"/>
                </w:rPr>
              </w:rPrChange>
            </w:rPr>
            <m:t>=</m:t>
          </m:r>
          <m:sSup>
            <m:sSupPr>
              <m:ctrlPr>
                <w:rPr>
                  <w:rFonts w:ascii="Cambria Math" w:eastAsiaTheme="minorEastAsia" w:hAnsi="Cambria Math" w:cs="Times New Roman"/>
                  <w:i/>
                  <w:color w:val="000000"/>
                  <w:highlight w:val="yellow"/>
                  <w:rPrChange w:id="855"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56"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857" w:author="Edgar Josué Malagón Montaña" w:date="2015-11-09T11:39:00Z">
                    <w:rPr>
                      <w:rFonts w:ascii="Cambria Math" w:eastAsiaTheme="minorEastAsia" w:hAnsi="Cambria Math" w:cs="Times New Roman"/>
                      <w:color w:val="000000"/>
                    </w:rPr>
                  </w:rPrChange>
                </w:rPr>
                <m:t>2</m:t>
              </m:r>
            </m:sup>
          </m:sSup>
          <m:sSup>
            <m:sSupPr>
              <m:ctrlPr>
                <w:rPr>
                  <w:rFonts w:ascii="Cambria Math" w:eastAsiaTheme="minorEastAsia" w:hAnsi="Cambria Math" w:cs="Times New Roman"/>
                  <w:i/>
                  <w:color w:val="000000"/>
                  <w:highlight w:val="yellow"/>
                  <w:rPrChange w:id="858"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59" w:author="Edgar Josué Malagón Montaña" w:date="2015-11-09T11:39:00Z">
                    <w:rPr>
                      <w:rFonts w:ascii="Cambria Math" w:eastAsiaTheme="minorEastAsia" w:hAnsi="Cambria Math" w:cs="Times New Roman"/>
                      <w:color w:val="000000"/>
                    </w:rPr>
                  </w:rPrChange>
                </w:rPr>
                <m:t>(x+2k)</m:t>
              </m:r>
            </m:e>
            <m:sup>
              <m:r>
                <w:rPr>
                  <w:rFonts w:ascii="Cambria Math" w:eastAsiaTheme="minorEastAsia" w:hAnsi="Cambria Math" w:cs="Times New Roman"/>
                  <w:color w:val="000000"/>
                  <w:highlight w:val="yellow"/>
                  <w:rPrChange w:id="860" w:author="Edgar Josué Malagón Montaña" w:date="2015-11-09T11:39:00Z">
                    <w:rPr>
                      <w:rFonts w:ascii="Cambria Math" w:eastAsiaTheme="minorEastAsia" w:hAnsi="Cambria Math" w:cs="Times New Roman"/>
                      <w:color w:val="000000"/>
                    </w:rPr>
                  </w:rPrChange>
                </w:rPr>
                <m:t>2</m:t>
              </m:r>
            </m:sup>
          </m:sSup>
        </m:oMath>
      </m:oMathPara>
    </w:p>
    <w:p w14:paraId="7FA1D3EF" w14:textId="77777777" w:rsidR="00626F9B" w:rsidRDefault="00626F9B" w:rsidP="000C190F">
      <w:pPr>
        <w:pStyle w:val="Prrafodelista"/>
        <w:spacing w:after="0"/>
        <w:rPr>
          <w:rFonts w:ascii="Times New Roman" w:eastAsiaTheme="minorEastAsia" w:hAnsi="Times New Roman" w:cs="Times New Roman"/>
          <w:color w:val="000000"/>
        </w:rPr>
      </w:pPr>
    </w:p>
    <w:p w14:paraId="7E4C7C38" w14:textId="77777777" w:rsidR="00626F9B" w:rsidRDefault="00626F9B" w:rsidP="000C190F">
      <w:pPr>
        <w:pStyle w:val="Prrafodelista"/>
        <w:spacing w:after="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En este caso el coeficiente común es 1, y la parte literal común y no común con mayor exponente es </w:t>
      </w:r>
      <m:oMath>
        <m:sSup>
          <m:sSupPr>
            <m:ctrlPr>
              <w:rPr>
                <w:rFonts w:ascii="Cambria Math" w:eastAsiaTheme="minorEastAsia" w:hAnsi="Cambria Math" w:cs="Times New Roman"/>
                <w:i/>
                <w:color w:val="000000"/>
                <w:highlight w:val="yellow"/>
                <w:rPrChange w:id="861"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62"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63"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64" w:author="Edgar Josué Malagón Montaña" w:date="2015-11-09T11:39:00Z">
              <w:rPr>
                <w:rFonts w:ascii="Cambria Math" w:eastAsiaTheme="minorEastAsia" w:hAnsi="Cambria Math" w:cs="Times New Roman"/>
                <w:color w:val="000000"/>
              </w:rPr>
            </w:rPrChange>
          </w:rPr>
          <m:t>,</m:t>
        </m:r>
        <m:sSup>
          <m:sSupPr>
            <m:ctrlPr>
              <w:rPr>
                <w:rFonts w:ascii="Cambria Math" w:eastAsiaTheme="minorEastAsia" w:hAnsi="Cambria Math" w:cs="Times New Roman"/>
                <w:i/>
                <w:color w:val="000000"/>
                <w:highlight w:val="yellow"/>
                <w:rPrChange w:id="865"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66" w:author="Edgar Josué Malagón Montaña" w:date="2015-11-09T11:39:00Z">
                  <w:rPr>
                    <w:rFonts w:ascii="Cambria Math" w:eastAsiaTheme="minorEastAsia" w:hAnsi="Cambria Math" w:cs="Times New Roman"/>
                    <w:color w:val="000000"/>
                  </w:rPr>
                </w:rPrChange>
              </w:rPr>
              <m:t>z</m:t>
            </m:r>
          </m:e>
          <m:sup>
            <m:r>
              <w:rPr>
                <w:rFonts w:ascii="Cambria Math" w:eastAsiaTheme="minorEastAsia" w:hAnsi="Cambria Math" w:cs="Times New Roman"/>
                <w:color w:val="000000"/>
                <w:highlight w:val="yellow"/>
                <w:rPrChange w:id="867"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68" w:author="Edgar Josué Malagón Montaña" w:date="2015-11-09T11:39:00Z">
              <w:rPr>
                <w:rFonts w:ascii="Cambria Math" w:eastAsiaTheme="minorEastAsia" w:hAnsi="Cambria Math" w:cs="Times New Roman"/>
                <w:color w:val="000000"/>
              </w:rPr>
            </w:rPrChange>
          </w:rPr>
          <m:t>,</m:t>
        </m:r>
        <m:sSup>
          <m:sSupPr>
            <m:ctrlPr>
              <w:rPr>
                <w:rFonts w:ascii="Cambria Math" w:eastAsiaTheme="minorEastAsia" w:hAnsi="Cambria Math" w:cs="Times New Roman"/>
                <w:i/>
                <w:color w:val="000000"/>
                <w:highlight w:val="yellow"/>
                <w:rPrChange w:id="869"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70" w:author="Edgar Josué Malagón Montaña" w:date="2015-11-09T11:39:00Z">
                  <w:rPr>
                    <w:rFonts w:ascii="Cambria Math" w:eastAsiaTheme="minorEastAsia" w:hAnsi="Cambria Math" w:cs="Times New Roman"/>
                    <w:color w:val="000000"/>
                  </w:rPr>
                </w:rPrChange>
              </w:rPr>
              <m:t>(x+2k)</m:t>
            </m:r>
          </m:e>
          <m:sup>
            <m:r>
              <w:rPr>
                <w:rFonts w:ascii="Cambria Math" w:eastAsiaTheme="minorEastAsia" w:hAnsi="Cambria Math" w:cs="Times New Roman"/>
                <w:color w:val="000000"/>
                <w:highlight w:val="yellow"/>
                <w:rPrChange w:id="871" w:author="Edgar Josué Malagón Montaña" w:date="2015-11-09T11:39:00Z">
                  <w:rPr>
                    <w:rFonts w:ascii="Cambria Math" w:eastAsiaTheme="minorEastAsia" w:hAnsi="Cambria Math" w:cs="Times New Roman"/>
                    <w:color w:val="000000"/>
                  </w:rPr>
                </w:rPrChange>
              </w:rPr>
              <m:t>2</m:t>
            </m:r>
          </m:sup>
        </m:sSup>
      </m:oMath>
      <w:r w:rsidRPr="00FF2D62">
        <w:rPr>
          <w:rFonts w:ascii="Times New Roman" w:eastAsiaTheme="minorEastAsia" w:hAnsi="Times New Roman" w:cs="Times New Roman"/>
          <w:color w:val="000000"/>
          <w:highlight w:val="yellow"/>
          <w:rPrChange w:id="872" w:author="Edgar Josué Malagón Montaña" w:date="2015-11-09T11:39:00Z">
            <w:rPr>
              <w:rFonts w:ascii="Times New Roman" w:eastAsiaTheme="minorEastAsia" w:hAnsi="Times New Roman" w:cs="Times New Roman"/>
              <w:color w:val="000000"/>
            </w:rPr>
          </w:rPrChange>
        </w:rPr>
        <w:t xml:space="preserve"> y </w:t>
      </w:r>
      <m:oMath>
        <m:r>
          <w:rPr>
            <w:rFonts w:ascii="Cambria Math" w:eastAsiaTheme="minorEastAsia" w:hAnsi="Cambria Math" w:cs="Times New Roman"/>
            <w:color w:val="000000"/>
            <w:highlight w:val="yellow"/>
            <w:rPrChange w:id="873" w:author="Edgar Josué Malagón Montaña" w:date="2015-11-09T11:39:00Z">
              <w:rPr>
                <w:rFonts w:ascii="Cambria Math" w:eastAsiaTheme="minorEastAsia" w:hAnsi="Cambria Math" w:cs="Times New Roman"/>
                <w:color w:val="000000"/>
              </w:rPr>
            </w:rPrChange>
          </w:rPr>
          <m:t>(</m:t>
        </m:r>
        <m:sSup>
          <m:sSupPr>
            <m:ctrlPr>
              <w:rPr>
                <w:rFonts w:ascii="Cambria Math" w:eastAsiaTheme="minorEastAsia" w:hAnsi="Cambria Math" w:cs="Times New Roman"/>
                <w:i/>
                <w:color w:val="000000"/>
                <w:highlight w:val="yellow"/>
                <w:rPrChange w:id="874"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75" w:author="Edgar Josué Malagón Montaña" w:date="2015-11-09T11:39:00Z">
                  <w:rPr>
                    <w:rFonts w:ascii="Cambria Math" w:eastAsiaTheme="minorEastAsia" w:hAnsi="Cambria Math" w:cs="Times New Roman"/>
                    <w:color w:val="000000"/>
                  </w:rPr>
                </w:rPrChange>
              </w:rPr>
              <m:t>x</m:t>
            </m:r>
          </m:e>
          <m:sup>
            <m:r>
              <w:rPr>
                <w:rFonts w:ascii="Cambria Math" w:eastAsiaTheme="minorEastAsia" w:hAnsi="Cambria Math" w:cs="Times New Roman"/>
                <w:color w:val="000000"/>
                <w:highlight w:val="yellow"/>
                <w:rPrChange w:id="876"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77" w:author="Edgar Josué Malagón Montaña" w:date="2015-11-09T11:39:00Z">
              <w:rPr>
                <w:rFonts w:ascii="Cambria Math" w:eastAsiaTheme="minorEastAsia" w:hAnsi="Cambria Math" w:cs="Times New Roman"/>
                <w:color w:val="000000"/>
              </w:rPr>
            </w:rPrChange>
          </w:rPr>
          <m:t>-4</m:t>
        </m:r>
        <m:sSup>
          <m:sSupPr>
            <m:ctrlPr>
              <w:rPr>
                <w:rFonts w:ascii="Cambria Math" w:eastAsiaTheme="minorEastAsia" w:hAnsi="Cambria Math" w:cs="Times New Roman"/>
                <w:i/>
                <w:color w:val="000000"/>
                <w:highlight w:val="yellow"/>
                <w:rPrChange w:id="878" w:author="Edgar Josué Malagón Montaña" w:date="2015-11-09T11:39:00Z">
                  <w:rPr>
                    <w:rFonts w:ascii="Cambria Math" w:eastAsiaTheme="minorEastAsia" w:hAnsi="Cambria Math" w:cs="Times New Roman"/>
                    <w:i/>
                    <w:color w:val="000000"/>
                  </w:rPr>
                </w:rPrChange>
              </w:rPr>
            </m:ctrlPr>
          </m:sSupPr>
          <m:e>
            <m:r>
              <w:rPr>
                <w:rFonts w:ascii="Cambria Math" w:eastAsiaTheme="minorEastAsia" w:hAnsi="Cambria Math" w:cs="Times New Roman"/>
                <w:color w:val="000000"/>
                <w:highlight w:val="yellow"/>
                <w:rPrChange w:id="879" w:author="Edgar Josué Malagón Montaña" w:date="2015-11-09T11:39:00Z">
                  <w:rPr>
                    <w:rFonts w:ascii="Cambria Math" w:eastAsiaTheme="minorEastAsia" w:hAnsi="Cambria Math" w:cs="Times New Roman"/>
                    <w:color w:val="000000"/>
                  </w:rPr>
                </w:rPrChange>
              </w:rPr>
              <m:t>k</m:t>
            </m:r>
          </m:e>
          <m:sup>
            <m:r>
              <w:rPr>
                <w:rFonts w:ascii="Cambria Math" w:eastAsiaTheme="minorEastAsia" w:hAnsi="Cambria Math" w:cs="Times New Roman"/>
                <w:color w:val="000000"/>
                <w:highlight w:val="yellow"/>
                <w:rPrChange w:id="880" w:author="Edgar Josué Malagón Montaña" w:date="2015-11-09T11:39:00Z">
                  <w:rPr>
                    <w:rFonts w:ascii="Cambria Math" w:eastAsiaTheme="minorEastAsia" w:hAnsi="Cambria Math" w:cs="Times New Roman"/>
                    <w:color w:val="000000"/>
                  </w:rPr>
                </w:rPrChange>
              </w:rPr>
              <m:t>2</m:t>
            </m:r>
          </m:sup>
        </m:sSup>
        <m:r>
          <w:rPr>
            <w:rFonts w:ascii="Cambria Math" w:eastAsiaTheme="minorEastAsia" w:hAnsi="Cambria Math" w:cs="Times New Roman"/>
            <w:color w:val="000000"/>
            <w:highlight w:val="yellow"/>
            <w:rPrChange w:id="881" w:author="Edgar Josué Malagón Montaña" w:date="2015-11-09T11:39:00Z">
              <w:rPr>
                <w:rFonts w:ascii="Cambria Math" w:eastAsiaTheme="minorEastAsia" w:hAnsi="Cambria Math" w:cs="Times New Roman"/>
                <w:color w:val="000000"/>
              </w:rPr>
            </w:rPrChange>
          </w:rPr>
          <m:t>)</m:t>
        </m:r>
      </m:oMath>
      <w:r>
        <w:rPr>
          <w:rFonts w:ascii="Times New Roman" w:eastAsiaTheme="minorEastAsia" w:hAnsi="Times New Roman" w:cs="Times New Roman"/>
          <w:color w:val="000000"/>
        </w:rPr>
        <w:t xml:space="preserve"> luego</w:t>
      </w:r>
    </w:p>
    <w:p w14:paraId="57466F0C" w14:textId="77777777" w:rsidR="00626F9B" w:rsidRDefault="00626F9B" w:rsidP="000C190F">
      <w:pPr>
        <w:pStyle w:val="Prrafodelista"/>
        <w:spacing w:after="0"/>
        <w:rPr>
          <w:rFonts w:ascii="Times New Roman" w:eastAsiaTheme="minorEastAsia" w:hAnsi="Times New Roman" w:cs="Times New Roman"/>
          <w:color w:val="000000"/>
        </w:rPr>
      </w:pPr>
    </w:p>
    <w:p w14:paraId="441EFF31" w14:textId="77777777" w:rsidR="00626F9B" w:rsidRDefault="00626F9B" w:rsidP="00626F9B">
      <w:pPr>
        <w:pStyle w:val="Prrafodelista"/>
        <w:spacing w:after="0"/>
        <w:jc w:val="center"/>
        <w:rPr>
          <w:rFonts w:ascii="Times New Roman" w:eastAsiaTheme="minorEastAsia" w:hAnsi="Times New Roman" w:cs="Times New Roman"/>
          <w:b/>
          <w:color w:val="000000"/>
          <w:sz w:val="22"/>
          <w:szCs w:val="22"/>
        </w:rPr>
      </w:pPr>
      <w:r w:rsidRPr="00FF2D62">
        <w:rPr>
          <w:rFonts w:ascii="Times New Roman" w:eastAsiaTheme="minorEastAsia" w:hAnsi="Times New Roman" w:cs="Times New Roman"/>
          <w:b/>
          <w:color w:val="000000"/>
          <w:sz w:val="22"/>
          <w:szCs w:val="22"/>
          <w:highlight w:val="yellow"/>
          <w:rPrChange w:id="882" w:author="Edgar Josué Malagón Montaña" w:date="2015-11-09T11:39:00Z">
            <w:rPr>
              <w:rFonts w:ascii="Times New Roman" w:eastAsiaTheme="minorEastAsia" w:hAnsi="Times New Roman" w:cs="Times New Roman"/>
              <w:b/>
              <w:color w:val="000000"/>
              <w:sz w:val="22"/>
              <w:szCs w:val="22"/>
            </w:rPr>
          </w:rPrChange>
        </w:rPr>
        <w:t xml:space="preserve">mcm </w:t>
      </w:r>
      <m:oMath>
        <m:d>
          <m:dPr>
            <m:ctrlPr>
              <w:rPr>
                <w:rFonts w:ascii="Cambria Math" w:eastAsiaTheme="minorEastAsia" w:hAnsi="Cambria Math" w:cs="Times New Roman"/>
                <w:b/>
                <w:i/>
                <w:color w:val="000000"/>
                <w:sz w:val="22"/>
                <w:szCs w:val="22"/>
                <w:highlight w:val="yellow"/>
                <w:rPrChange w:id="883" w:author="Edgar Josué Malagón Montaña" w:date="2015-11-09T11:39:00Z">
                  <w:rPr>
                    <w:rFonts w:ascii="Cambria Math" w:eastAsiaTheme="minorEastAsia" w:hAnsi="Cambria Math" w:cs="Times New Roman"/>
                    <w:b/>
                    <w:i/>
                    <w:color w:val="000000"/>
                    <w:sz w:val="22"/>
                    <w:szCs w:val="22"/>
                  </w:rPr>
                </w:rPrChange>
              </w:rPr>
            </m:ctrlPr>
          </m:dPr>
          <m:e>
            <m:sSup>
              <m:sSupPr>
                <m:ctrlPr>
                  <w:rPr>
                    <w:rFonts w:ascii="Cambria Math" w:eastAsiaTheme="minorEastAsia" w:hAnsi="Cambria Math" w:cs="Times New Roman"/>
                    <w:b/>
                    <w:i/>
                    <w:color w:val="000000"/>
                    <w:sz w:val="22"/>
                    <w:szCs w:val="22"/>
                    <w:highlight w:val="yellow"/>
                    <w:rPrChange w:id="884"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885" w:author="Edgar Josué Malagón Montaña" w:date="2015-11-09T11:39:00Z">
                      <w:rPr>
                        <w:rFonts w:ascii="Cambria Math" w:eastAsiaTheme="minorEastAsia" w:hAnsi="Cambria Math" w:cs="Times New Roman"/>
                        <w:color w:val="000000"/>
                        <w:sz w:val="22"/>
                        <w:szCs w:val="22"/>
                      </w:rPr>
                    </w:rPrChange>
                  </w:rPr>
                  <m:t>x</m:t>
                </m:r>
              </m:e>
              <m:sup>
                <m:r>
                  <m:rPr>
                    <m:sty m:val="bi"/>
                  </m:rPr>
                  <w:rPr>
                    <w:rFonts w:ascii="Cambria Math" w:eastAsiaTheme="minorEastAsia" w:hAnsi="Cambria Math" w:cs="Times New Roman"/>
                    <w:color w:val="000000"/>
                    <w:sz w:val="22"/>
                    <w:szCs w:val="22"/>
                    <w:highlight w:val="yellow"/>
                    <w:rPrChange w:id="886" w:author="Edgar Josué Malagón Montaña" w:date="2015-11-09T11:39:00Z">
                      <w:rPr>
                        <w:rFonts w:ascii="Cambria Math" w:eastAsiaTheme="minorEastAsia" w:hAnsi="Cambria Math" w:cs="Times New Roman"/>
                        <w:color w:val="000000"/>
                        <w:sz w:val="22"/>
                        <w:szCs w:val="22"/>
                      </w:rPr>
                    </w:rPrChange>
                  </w:rPr>
                  <m:t>3</m:t>
                </m:r>
              </m:sup>
            </m:sSup>
            <m:r>
              <m:rPr>
                <m:sty m:val="bi"/>
              </m:rPr>
              <w:rPr>
                <w:rFonts w:ascii="Cambria Math" w:eastAsiaTheme="minorEastAsia" w:hAnsi="Cambria Math" w:cs="Times New Roman"/>
                <w:color w:val="000000"/>
                <w:sz w:val="22"/>
                <w:szCs w:val="22"/>
                <w:highlight w:val="yellow"/>
                <w:rPrChange w:id="887" w:author="Edgar Josué Malagón Montaña" w:date="2015-11-09T11:39:00Z">
                  <w:rPr>
                    <w:rFonts w:ascii="Cambria Math" w:eastAsiaTheme="minorEastAsia" w:hAnsi="Cambria Math" w:cs="Times New Roman"/>
                    <w:color w:val="000000"/>
                    <w:sz w:val="22"/>
                    <w:szCs w:val="22"/>
                  </w:rPr>
                </w:rPrChange>
              </w:rPr>
              <m:t>z</m:t>
            </m:r>
            <m:sSup>
              <m:sSupPr>
                <m:ctrlPr>
                  <w:rPr>
                    <w:rFonts w:ascii="Cambria Math" w:eastAsiaTheme="minorEastAsia" w:hAnsi="Cambria Math" w:cs="Times New Roman"/>
                    <w:b/>
                    <w:i/>
                    <w:color w:val="000000"/>
                    <w:sz w:val="22"/>
                    <w:szCs w:val="22"/>
                    <w:highlight w:val="yellow"/>
                    <w:rPrChange w:id="888"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889" w:author="Edgar Josué Malagón Montaña" w:date="2015-11-09T11:39:00Z">
                      <w:rPr>
                        <w:rFonts w:ascii="Cambria Math" w:eastAsiaTheme="minorEastAsia" w:hAnsi="Cambria Math" w:cs="Times New Roman"/>
                        <w:color w:val="000000"/>
                        <w:sz w:val="22"/>
                        <w:szCs w:val="22"/>
                      </w:rPr>
                    </w:rPrChange>
                  </w:rPr>
                  <m:t>-4</m:t>
                </m:r>
                <m:r>
                  <m:rPr>
                    <m:sty m:val="bi"/>
                  </m:rPr>
                  <w:rPr>
                    <w:rFonts w:ascii="Cambria Math" w:eastAsiaTheme="minorEastAsia" w:hAnsi="Cambria Math" w:cs="Times New Roman"/>
                    <w:color w:val="000000"/>
                    <w:sz w:val="22"/>
                    <w:szCs w:val="22"/>
                    <w:highlight w:val="yellow"/>
                    <w:rPrChange w:id="890" w:author="Edgar Josué Malagón Montaña" w:date="2015-11-09T11:39:00Z">
                      <w:rPr>
                        <w:rFonts w:ascii="Cambria Math" w:eastAsiaTheme="minorEastAsia" w:hAnsi="Cambria Math" w:cs="Times New Roman"/>
                        <w:color w:val="000000"/>
                        <w:sz w:val="22"/>
                        <w:szCs w:val="22"/>
                      </w:rPr>
                    </w:rPrChange>
                  </w:rPr>
                  <m:t>xy</m:t>
                </m:r>
                <m:sSup>
                  <m:sSupPr>
                    <m:ctrlPr>
                      <w:rPr>
                        <w:rFonts w:ascii="Cambria Math" w:eastAsiaTheme="minorEastAsia" w:hAnsi="Cambria Math" w:cs="Times New Roman"/>
                        <w:b/>
                        <w:i/>
                        <w:color w:val="000000"/>
                        <w:sz w:val="22"/>
                        <w:szCs w:val="22"/>
                        <w:highlight w:val="yellow"/>
                        <w:rPrChange w:id="891"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892" w:author="Edgar Josué Malagón Montaña" w:date="2015-11-09T11:39:00Z">
                          <w:rPr>
                            <w:rFonts w:ascii="Cambria Math" w:eastAsiaTheme="minorEastAsia" w:hAnsi="Cambria Math" w:cs="Times New Roman"/>
                            <w:color w:val="000000"/>
                            <w:sz w:val="22"/>
                            <w:szCs w:val="22"/>
                          </w:rPr>
                        </w:rPrChange>
                      </w:rPr>
                      <m:t>k</m:t>
                    </m:r>
                  </m:e>
                  <m:sup>
                    <m:r>
                      <m:rPr>
                        <m:sty m:val="bi"/>
                      </m:rPr>
                      <w:rPr>
                        <w:rFonts w:ascii="Cambria Math" w:eastAsiaTheme="minorEastAsia" w:hAnsi="Cambria Math" w:cs="Times New Roman"/>
                        <w:color w:val="000000"/>
                        <w:sz w:val="22"/>
                        <w:szCs w:val="22"/>
                        <w:highlight w:val="yellow"/>
                        <w:rPrChange w:id="893" w:author="Edgar Josué Malagón Montaña" w:date="2015-11-09T11:39:00Z">
                          <w:rPr>
                            <w:rFonts w:ascii="Cambria Math" w:eastAsiaTheme="minorEastAsia" w:hAnsi="Cambria Math" w:cs="Times New Roman"/>
                            <w:color w:val="000000"/>
                            <w:sz w:val="22"/>
                            <w:szCs w:val="22"/>
                          </w:rPr>
                        </w:rPrChange>
                      </w:rPr>
                      <m:t>2</m:t>
                    </m:r>
                  </m:sup>
                </m:sSup>
                <m:r>
                  <m:rPr>
                    <m:sty m:val="bi"/>
                  </m:rPr>
                  <w:rPr>
                    <w:rFonts w:ascii="Cambria Math" w:eastAsiaTheme="minorEastAsia" w:hAnsi="Cambria Math" w:cs="Times New Roman"/>
                    <w:color w:val="000000"/>
                    <w:sz w:val="22"/>
                    <w:szCs w:val="22"/>
                    <w:highlight w:val="yellow"/>
                    <w:rPrChange w:id="894" w:author="Edgar Josué Malagón Montaña" w:date="2015-11-09T11:39:00Z">
                      <w:rPr>
                        <w:rFonts w:ascii="Cambria Math" w:eastAsiaTheme="minorEastAsia" w:hAnsi="Cambria Math" w:cs="Times New Roman"/>
                        <w:color w:val="000000"/>
                        <w:sz w:val="22"/>
                        <w:szCs w:val="22"/>
                      </w:rPr>
                    </w:rPrChange>
                  </w:rPr>
                  <m:t>,  x</m:t>
                </m:r>
              </m:e>
              <m:sup>
                <m:r>
                  <m:rPr>
                    <m:sty m:val="bi"/>
                  </m:rPr>
                  <w:rPr>
                    <w:rFonts w:ascii="Cambria Math" w:eastAsiaTheme="minorEastAsia" w:hAnsi="Cambria Math" w:cs="Times New Roman"/>
                    <w:color w:val="000000"/>
                    <w:sz w:val="22"/>
                    <w:szCs w:val="22"/>
                    <w:highlight w:val="yellow"/>
                    <w:rPrChange w:id="895" w:author="Edgar Josué Malagón Montaña" w:date="2015-11-09T11:39:00Z">
                      <w:rPr>
                        <w:rFonts w:ascii="Cambria Math" w:eastAsiaTheme="minorEastAsia" w:hAnsi="Cambria Math" w:cs="Times New Roman"/>
                        <w:color w:val="000000"/>
                        <w:sz w:val="22"/>
                        <w:szCs w:val="22"/>
                      </w:rPr>
                    </w:rPrChange>
                  </w:rPr>
                  <m:t>3</m:t>
                </m:r>
              </m:sup>
            </m:sSup>
            <m:r>
              <m:rPr>
                <m:sty m:val="bi"/>
              </m:rPr>
              <w:rPr>
                <w:rFonts w:ascii="Cambria Math" w:eastAsiaTheme="minorEastAsia" w:hAnsi="Cambria Math" w:cs="Times New Roman"/>
                <w:color w:val="000000"/>
                <w:sz w:val="22"/>
                <w:szCs w:val="22"/>
                <w:highlight w:val="yellow"/>
                <w:rPrChange w:id="896" w:author="Edgar Josué Malagón Montaña" w:date="2015-11-09T11:39:00Z">
                  <w:rPr>
                    <w:rFonts w:ascii="Cambria Math" w:eastAsiaTheme="minorEastAsia" w:hAnsi="Cambria Math" w:cs="Times New Roman"/>
                    <w:color w:val="000000"/>
                    <w:sz w:val="22"/>
                    <w:szCs w:val="22"/>
                  </w:rPr>
                </w:rPrChange>
              </w:rPr>
              <m:t>+2</m:t>
            </m:r>
            <m:r>
              <m:rPr>
                <m:sty m:val="bi"/>
              </m:rPr>
              <w:rPr>
                <w:rFonts w:ascii="Cambria Math" w:eastAsiaTheme="minorEastAsia" w:hAnsi="Cambria Math" w:cs="Times New Roman"/>
                <w:color w:val="000000"/>
                <w:sz w:val="22"/>
                <w:szCs w:val="22"/>
                <w:highlight w:val="yellow"/>
                <w:rPrChange w:id="897" w:author="Edgar Josué Malagón Montaña" w:date="2015-11-09T11:39:00Z">
                  <w:rPr>
                    <w:rFonts w:ascii="Cambria Math" w:eastAsiaTheme="minorEastAsia" w:hAnsi="Cambria Math" w:cs="Times New Roman"/>
                    <w:color w:val="000000"/>
                    <w:sz w:val="22"/>
                    <w:szCs w:val="22"/>
                  </w:rPr>
                </w:rPrChange>
              </w:rPr>
              <m:t>k</m:t>
            </m:r>
            <m:sSup>
              <m:sSupPr>
                <m:ctrlPr>
                  <w:rPr>
                    <w:rFonts w:ascii="Cambria Math" w:eastAsiaTheme="minorEastAsia" w:hAnsi="Cambria Math" w:cs="Times New Roman"/>
                    <w:b/>
                    <w:i/>
                    <w:color w:val="000000"/>
                    <w:sz w:val="22"/>
                    <w:szCs w:val="22"/>
                    <w:highlight w:val="yellow"/>
                    <w:rPrChange w:id="898"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899" w:author="Edgar Josué Malagón Montaña" w:date="2015-11-09T11:39:00Z">
                      <w:rPr>
                        <w:rFonts w:ascii="Cambria Math" w:eastAsiaTheme="minorEastAsia" w:hAnsi="Cambria Math" w:cs="Times New Roman"/>
                        <w:color w:val="000000"/>
                        <w:sz w:val="22"/>
                        <w:szCs w:val="22"/>
                      </w:rPr>
                    </w:rPrChange>
                  </w:rPr>
                  <m:t>x</m:t>
                </m:r>
              </m:e>
              <m:sup>
                <m:r>
                  <m:rPr>
                    <m:sty m:val="bi"/>
                  </m:rPr>
                  <w:rPr>
                    <w:rFonts w:ascii="Cambria Math" w:eastAsiaTheme="minorEastAsia" w:hAnsi="Cambria Math" w:cs="Times New Roman"/>
                    <w:color w:val="000000"/>
                    <w:sz w:val="22"/>
                    <w:szCs w:val="22"/>
                    <w:highlight w:val="yellow"/>
                    <w:rPrChange w:id="900" w:author="Edgar Josué Malagón Montaña" w:date="2015-11-09T11:39:00Z">
                      <w:rPr>
                        <w:rFonts w:ascii="Cambria Math" w:eastAsiaTheme="minorEastAsia" w:hAnsi="Cambria Math" w:cs="Times New Roman"/>
                        <w:color w:val="000000"/>
                        <w:sz w:val="22"/>
                        <w:szCs w:val="22"/>
                      </w:rPr>
                    </w:rPrChange>
                  </w:rPr>
                  <m:t>2</m:t>
                </m:r>
              </m:sup>
            </m:sSup>
            <m:r>
              <m:rPr>
                <m:sty m:val="bi"/>
              </m:rPr>
              <w:rPr>
                <w:rFonts w:ascii="Cambria Math" w:eastAsiaTheme="minorEastAsia" w:hAnsi="Cambria Math" w:cs="Times New Roman"/>
                <w:color w:val="000000"/>
                <w:sz w:val="22"/>
                <w:szCs w:val="22"/>
                <w:highlight w:val="yellow"/>
                <w:rPrChange w:id="901" w:author="Edgar Josué Malagón Montaña" w:date="2015-11-09T11:39:00Z">
                  <w:rPr>
                    <w:rFonts w:ascii="Cambria Math" w:eastAsiaTheme="minorEastAsia" w:hAnsi="Cambria Math" w:cs="Times New Roman"/>
                    <w:color w:val="000000"/>
                    <w:sz w:val="22"/>
                    <w:szCs w:val="22"/>
                  </w:rPr>
                </w:rPrChange>
              </w:rPr>
              <m:t xml:space="preserve">,  </m:t>
            </m:r>
            <m:sSup>
              <m:sSupPr>
                <m:ctrlPr>
                  <w:rPr>
                    <w:rFonts w:ascii="Cambria Math" w:eastAsiaTheme="minorEastAsia" w:hAnsi="Cambria Math" w:cs="Times New Roman"/>
                    <w:b/>
                    <w:i/>
                    <w:color w:val="000000"/>
                    <w:sz w:val="22"/>
                    <w:szCs w:val="22"/>
                    <w:highlight w:val="yellow"/>
                    <w:rPrChange w:id="902"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03" w:author="Edgar Josué Malagón Montaña" w:date="2015-11-09T11:39:00Z">
                      <w:rPr>
                        <w:rFonts w:ascii="Cambria Math" w:eastAsiaTheme="minorEastAsia" w:hAnsi="Cambria Math" w:cs="Times New Roman"/>
                        <w:color w:val="000000"/>
                        <w:sz w:val="22"/>
                        <w:szCs w:val="22"/>
                      </w:rPr>
                    </w:rPrChange>
                  </w:rPr>
                  <m:t>x</m:t>
                </m:r>
              </m:e>
              <m:sup>
                <m:r>
                  <m:rPr>
                    <m:sty m:val="bi"/>
                  </m:rPr>
                  <w:rPr>
                    <w:rFonts w:ascii="Cambria Math" w:eastAsiaTheme="minorEastAsia" w:hAnsi="Cambria Math" w:cs="Times New Roman"/>
                    <w:color w:val="000000"/>
                    <w:sz w:val="22"/>
                    <w:szCs w:val="22"/>
                    <w:highlight w:val="yellow"/>
                    <w:rPrChange w:id="904" w:author="Edgar Josué Malagón Montaña" w:date="2015-11-09T11:39:00Z">
                      <w:rPr>
                        <w:rFonts w:ascii="Cambria Math" w:eastAsiaTheme="minorEastAsia" w:hAnsi="Cambria Math" w:cs="Times New Roman"/>
                        <w:color w:val="000000"/>
                        <w:sz w:val="22"/>
                        <w:szCs w:val="22"/>
                      </w:rPr>
                    </w:rPrChange>
                  </w:rPr>
                  <m:t>2</m:t>
                </m:r>
              </m:sup>
            </m:sSup>
            <m:sSup>
              <m:sSupPr>
                <m:ctrlPr>
                  <w:rPr>
                    <w:rFonts w:ascii="Cambria Math" w:eastAsiaTheme="minorEastAsia" w:hAnsi="Cambria Math" w:cs="Times New Roman"/>
                    <w:b/>
                    <w:i/>
                    <w:color w:val="000000"/>
                    <w:sz w:val="22"/>
                    <w:szCs w:val="22"/>
                    <w:highlight w:val="yellow"/>
                    <w:rPrChange w:id="905"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06" w:author="Edgar Josué Malagón Montaña" w:date="2015-11-09T11:39:00Z">
                      <w:rPr>
                        <w:rFonts w:ascii="Cambria Math" w:eastAsiaTheme="minorEastAsia" w:hAnsi="Cambria Math" w:cs="Times New Roman"/>
                        <w:color w:val="000000"/>
                        <w:sz w:val="22"/>
                        <w:szCs w:val="22"/>
                      </w:rPr>
                    </w:rPrChange>
                  </w:rPr>
                  <m:t>z</m:t>
                </m:r>
              </m:e>
              <m:sup>
                <m:r>
                  <m:rPr>
                    <m:sty m:val="bi"/>
                  </m:rPr>
                  <w:rPr>
                    <w:rFonts w:ascii="Cambria Math" w:eastAsiaTheme="minorEastAsia" w:hAnsi="Cambria Math" w:cs="Times New Roman"/>
                    <w:color w:val="000000"/>
                    <w:sz w:val="22"/>
                    <w:szCs w:val="22"/>
                    <w:highlight w:val="yellow"/>
                    <w:rPrChange w:id="907" w:author="Edgar Josué Malagón Montaña" w:date="2015-11-09T11:39:00Z">
                      <w:rPr>
                        <w:rFonts w:ascii="Cambria Math" w:eastAsiaTheme="minorEastAsia" w:hAnsi="Cambria Math" w:cs="Times New Roman"/>
                        <w:color w:val="000000"/>
                        <w:sz w:val="22"/>
                        <w:szCs w:val="22"/>
                      </w:rPr>
                    </w:rPrChange>
                  </w:rPr>
                  <m:t>2</m:t>
                </m:r>
              </m:sup>
            </m:sSup>
            <m:r>
              <m:rPr>
                <m:sty m:val="bi"/>
              </m:rPr>
              <w:rPr>
                <w:rFonts w:ascii="Cambria Math" w:eastAsiaTheme="minorEastAsia" w:hAnsi="Cambria Math" w:cs="Times New Roman"/>
                <w:color w:val="000000"/>
                <w:sz w:val="22"/>
                <w:szCs w:val="22"/>
                <w:highlight w:val="yellow"/>
                <w:rPrChange w:id="908" w:author="Edgar Josué Malagón Montaña" w:date="2015-11-09T11:39:00Z">
                  <w:rPr>
                    <w:rFonts w:ascii="Cambria Math" w:eastAsiaTheme="minorEastAsia" w:hAnsi="Cambria Math" w:cs="Times New Roman"/>
                    <w:color w:val="000000"/>
                    <w:sz w:val="22"/>
                    <w:szCs w:val="22"/>
                  </w:rPr>
                </w:rPrChange>
              </w:rPr>
              <m:t>+4</m:t>
            </m:r>
            <m:r>
              <m:rPr>
                <m:sty m:val="bi"/>
              </m:rPr>
              <w:rPr>
                <w:rFonts w:ascii="Cambria Math" w:eastAsiaTheme="minorEastAsia" w:hAnsi="Cambria Math" w:cs="Times New Roman"/>
                <w:color w:val="000000"/>
                <w:sz w:val="22"/>
                <w:szCs w:val="22"/>
                <w:highlight w:val="yellow"/>
                <w:rPrChange w:id="909" w:author="Edgar Josué Malagón Montaña" w:date="2015-11-09T11:39:00Z">
                  <w:rPr>
                    <w:rFonts w:ascii="Cambria Math" w:eastAsiaTheme="minorEastAsia" w:hAnsi="Cambria Math" w:cs="Times New Roman"/>
                    <w:color w:val="000000"/>
                    <w:sz w:val="22"/>
                    <w:szCs w:val="22"/>
                  </w:rPr>
                </w:rPrChange>
              </w:rPr>
              <m:t>kx</m:t>
            </m:r>
            <m:sSup>
              <m:sSupPr>
                <m:ctrlPr>
                  <w:rPr>
                    <w:rFonts w:ascii="Cambria Math" w:eastAsiaTheme="minorEastAsia" w:hAnsi="Cambria Math" w:cs="Times New Roman"/>
                    <w:b/>
                    <w:i/>
                    <w:color w:val="000000"/>
                    <w:sz w:val="22"/>
                    <w:szCs w:val="22"/>
                    <w:highlight w:val="yellow"/>
                    <w:rPrChange w:id="910"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11" w:author="Edgar Josué Malagón Montaña" w:date="2015-11-09T11:39:00Z">
                      <w:rPr>
                        <w:rFonts w:ascii="Cambria Math" w:eastAsiaTheme="minorEastAsia" w:hAnsi="Cambria Math" w:cs="Times New Roman"/>
                        <w:color w:val="000000"/>
                        <w:sz w:val="22"/>
                        <w:szCs w:val="22"/>
                      </w:rPr>
                    </w:rPrChange>
                  </w:rPr>
                  <m:t>z</m:t>
                </m:r>
              </m:e>
              <m:sup>
                <m:r>
                  <m:rPr>
                    <m:sty m:val="bi"/>
                  </m:rPr>
                  <w:rPr>
                    <w:rFonts w:ascii="Cambria Math" w:eastAsiaTheme="minorEastAsia" w:hAnsi="Cambria Math" w:cs="Times New Roman"/>
                    <w:color w:val="000000"/>
                    <w:sz w:val="22"/>
                    <w:szCs w:val="22"/>
                    <w:highlight w:val="yellow"/>
                    <w:rPrChange w:id="912" w:author="Edgar Josué Malagón Montaña" w:date="2015-11-09T11:39:00Z">
                      <w:rPr>
                        <w:rFonts w:ascii="Cambria Math" w:eastAsiaTheme="minorEastAsia" w:hAnsi="Cambria Math" w:cs="Times New Roman"/>
                        <w:color w:val="000000"/>
                        <w:sz w:val="22"/>
                        <w:szCs w:val="22"/>
                      </w:rPr>
                    </w:rPrChange>
                  </w:rPr>
                  <m:t>2</m:t>
                </m:r>
              </m:sup>
            </m:sSup>
            <m:r>
              <m:rPr>
                <m:sty m:val="bi"/>
              </m:rPr>
              <w:rPr>
                <w:rFonts w:ascii="Cambria Math" w:eastAsiaTheme="minorEastAsia" w:hAnsi="Cambria Math" w:cs="Times New Roman"/>
                <w:color w:val="000000"/>
                <w:sz w:val="22"/>
                <w:szCs w:val="22"/>
                <w:highlight w:val="yellow"/>
                <w:rPrChange w:id="913" w:author="Edgar Josué Malagón Montaña" w:date="2015-11-09T11:39:00Z">
                  <w:rPr>
                    <w:rFonts w:ascii="Cambria Math" w:eastAsiaTheme="minorEastAsia" w:hAnsi="Cambria Math" w:cs="Times New Roman"/>
                    <w:color w:val="000000"/>
                    <w:sz w:val="22"/>
                    <w:szCs w:val="22"/>
                  </w:rPr>
                </w:rPrChange>
              </w:rPr>
              <m:t>+4</m:t>
            </m:r>
            <m:sSup>
              <m:sSupPr>
                <m:ctrlPr>
                  <w:rPr>
                    <w:rFonts w:ascii="Cambria Math" w:eastAsiaTheme="minorEastAsia" w:hAnsi="Cambria Math" w:cs="Times New Roman"/>
                    <w:b/>
                    <w:i/>
                    <w:color w:val="000000"/>
                    <w:sz w:val="22"/>
                    <w:szCs w:val="22"/>
                    <w:highlight w:val="yellow"/>
                    <w:rPrChange w:id="914"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15" w:author="Edgar Josué Malagón Montaña" w:date="2015-11-09T11:39:00Z">
                      <w:rPr>
                        <w:rFonts w:ascii="Cambria Math" w:eastAsiaTheme="minorEastAsia" w:hAnsi="Cambria Math" w:cs="Times New Roman"/>
                        <w:color w:val="000000"/>
                        <w:sz w:val="22"/>
                        <w:szCs w:val="22"/>
                      </w:rPr>
                    </w:rPrChange>
                  </w:rPr>
                  <m:t>k</m:t>
                </m:r>
              </m:e>
              <m:sup>
                <m:r>
                  <m:rPr>
                    <m:sty m:val="bi"/>
                  </m:rPr>
                  <w:rPr>
                    <w:rFonts w:ascii="Cambria Math" w:eastAsiaTheme="minorEastAsia" w:hAnsi="Cambria Math" w:cs="Times New Roman"/>
                    <w:color w:val="000000"/>
                    <w:sz w:val="22"/>
                    <w:szCs w:val="22"/>
                    <w:highlight w:val="yellow"/>
                    <w:rPrChange w:id="916" w:author="Edgar Josué Malagón Montaña" w:date="2015-11-09T11:39:00Z">
                      <w:rPr>
                        <w:rFonts w:ascii="Cambria Math" w:eastAsiaTheme="minorEastAsia" w:hAnsi="Cambria Math" w:cs="Times New Roman"/>
                        <w:color w:val="000000"/>
                        <w:sz w:val="22"/>
                        <w:szCs w:val="22"/>
                      </w:rPr>
                    </w:rPrChange>
                  </w:rPr>
                  <m:t>2</m:t>
                </m:r>
              </m:sup>
            </m:sSup>
            <m:sSup>
              <m:sSupPr>
                <m:ctrlPr>
                  <w:rPr>
                    <w:rFonts w:ascii="Cambria Math" w:eastAsiaTheme="minorEastAsia" w:hAnsi="Cambria Math" w:cs="Times New Roman"/>
                    <w:b/>
                    <w:i/>
                    <w:color w:val="000000"/>
                    <w:sz w:val="22"/>
                    <w:szCs w:val="22"/>
                    <w:highlight w:val="yellow"/>
                    <w:rPrChange w:id="917"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18" w:author="Edgar Josué Malagón Montaña" w:date="2015-11-09T11:39:00Z">
                      <w:rPr>
                        <w:rFonts w:ascii="Cambria Math" w:eastAsiaTheme="minorEastAsia" w:hAnsi="Cambria Math" w:cs="Times New Roman"/>
                        <w:color w:val="000000"/>
                        <w:sz w:val="22"/>
                        <w:szCs w:val="22"/>
                      </w:rPr>
                    </w:rPrChange>
                  </w:rPr>
                  <m:t>z</m:t>
                </m:r>
              </m:e>
              <m:sup>
                <m:r>
                  <m:rPr>
                    <m:sty m:val="bi"/>
                  </m:rPr>
                  <w:rPr>
                    <w:rFonts w:ascii="Cambria Math" w:eastAsiaTheme="minorEastAsia" w:hAnsi="Cambria Math" w:cs="Times New Roman"/>
                    <w:color w:val="000000"/>
                    <w:sz w:val="22"/>
                    <w:szCs w:val="22"/>
                    <w:highlight w:val="yellow"/>
                    <w:rPrChange w:id="919" w:author="Edgar Josué Malagón Montaña" w:date="2015-11-09T11:39:00Z">
                      <w:rPr>
                        <w:rFonts w:ascii="Cambria Math" w:eastAsiaTheme="minorEastAsia" w:hAnsi="Cambria Math" w:cs="Times New Roman"/>
                        <w:color w:val="000000"/>
                        <w:sz w:val="22"/>
                        <w:szCs w:val="22"/>
                      </w:rPr>
                    </w:rPrChange>
                  </w:rPr>
                  <m:t>2</m:t>
                </m:r>
              </m:sup>
            </m:sSup>
          </m:e>
        </m:d>
        <m:r>
          <m:rPr>
            <m:sty m:val="bi"/>
          </m:rPr>
          <w:rPr>
            <w:rFonts w:ascii="Cambria Math" w:eastAsiaTheme="minorEastAsia" w:hAnsi="Cambria Math" w:cs="Times New Roman"/>
            <w:color w:val="000000"/>
            <w:sz w:val="22"/>
            <w:szCs w:val="22"/>
            <w:highlight w:val="yellow"/>
            <w:rPrChange w:id="920" w:author="Edgar Josué Malagón Montaña" w:date="2015-11-09T11:39:00Z">
              <w:rPr>
                <w:rFonts w:ascii="Cambria Math" w:eastAsiaTheme="minorEastAsia" w:hAnsi="Cambria Math" w:cs="Times New Roman"/>
                <w:color w:val="000000"/>
                <w:sz w:val="22"/>
                <w:szCs w:val="22"/>
              </w:rPr>
            </w:rPrChange>
          </w:rPr>
          <m:t>=</m:t>
        </m:r>
        <m:sSup>
          <m:sSupPr>
            <m:ctrlPr>
              <w:rPr>
                <w:rFonts w:ascii="Cambria Math" w:eastAsiaTheme="minorEastAsia" w:hAnsi="Cambria Math" w:cs="Times New Roman"/>
                <w:b/>
                <w:i/>
                <w:color w:val="000000"/>
                <w:sz w:val="22"/>
                <w:szCs w:val="22"/>
                <w:highlight w:val="yellow"/>
                <w:rPrChange w:id="921"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22" w:author="Edgar Josué Malagón Montaña" w:date="2015-11-09T11:39:00Z">
                  <w:rPr>
                    <w:rFonts w:ascii="Cambria Math" w:eastAsiaTheme="minorEastAsia" w:hAnsi="Cambria Math" w:cs="Times New Roman"/>
                    <w:color w:val="000000"/>
                    <w:sz w:val="22"/>
                    <w:szCs w:val="22"/>
                  </w:rPr>
                </w:rPrChange>
              </w:rPr>
              <m:t>x</m:t>
            </m:r>
          </m:e>
          <m:sup>
            <m:r>
              <m:rPr>
                <m:sty m:val="bi"/>
              </m:rPr>
              <w:rPr>
                <w:rFonts w:ascii="Cambria Math" w:eastAsiaTheme="minorEastAsia" w:hAnsi="Cambria Math" w:cs="Times New Roman"/>
                <w:color w:val="000000"/>
                <w:sz w:val="22"/>
                <w:szCs w:val="22"/>
                <w:highlight w:val="yellow"/>
                <w:rPrChange w:id="923" w:author="Edgar Josué Malagón Montaña" w:date="2015-11-09T11:39:00Z">
                  <w:rPr>
                    <w:rFonts w:ascii="Cambria Math" w:eastAsiaTheme="minorEastAsia" w:hAnsi="Cambria Math" w:cs="Times New Roman"/>
                    <w:color w:val="000000"/>
                    <w:sz w:val="22"/>
                    <w:szCs w:val="22"/>
                  </w:rPr>
                </w:rPrChange>
              </w:rPr>
              <m:t>2</m:t>
            </m:r>
          </m:sup>
        </m:sSup>
        <m:sSup>
          <m:sSupPr>
            <m:ctrlPr>
              <w:rPr>
                <w:rFonts w:ascii="Cambria Math" w:eastAsiaTheme="minorEastAsia" w:hAnsi="Cambria Math" w:cs="Times New Roman"/>
                <w:b/>
                <w:i/>
                <w:color w:val="000000"/>
                <w:sz w:val="22"/>
                <w:szCs w:val="22"/>
                <w:highlight w:val="yellow"/>
                <w:rPrChange w:id="924"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25" w:author="Edgar Josué Malagón Montaña" w:date="2015-11-09T11:39:00Z">
                  <w:rPr>
                    <w:rFonts w:ascii="Cambria Math" w:eastAsiaTheme="minorEastAsia" w:hAnsi="Cambria Math" w:cs="Times New Roman"/>
                    <w:color w:val="000000"/>
                    <w:sz w:val="22"/>
                    <w:szCs w:val="22"/>
                  </w:rPr>
                </w:rPrChange>
              </w:rPr>
              <m:t>z</m:t>
            </m:r>
          </m:e>
          <m:sup>
            <m:r>
              <m:rPr>
                <m:sty m:val="bi"/>
              </m:rPr>
              <w:rPr>
                <w:rFonts w:ascii="Cambria Math" w:eastAsiaTheme="minorEastAsia" w:hAnsi="Cambria Math" w:cs="Times New Roman"/>
                <w:color w:val="000000"/>
                <w:sz w:val="22"/>
                <w:szCs w:val="22"/>
                <w:highlight w:val="yellow"/>
                <w:rPrChange w:id="926" w:author="Edgar Josué Malagón Montaña" w:date="2015-11-09T11:39:00Z">
                  <w:rPr>
                    <w:rFonts w:ascii="Cambria Math" w:eastAsiaTheme="minorEastAsia" w:hAnsi="Cambria Math" w:cs="Times New Roman"/>
                    <w:color w:val="000000"/>
                    <w:sz w:val="22"/>
                    <w:szCs w:val="22"/>
                  </w:rPr>
                </w:rPrChange>
              </w:rPr>
              <m:t>2</m:t>
            </m:r>
          </m:sup>
        </m:sSup>
        <m:sSup>
          <m:sSupPr>
            <m:ctrlPr>
              <w:rPr>
                <w:rFonts w:ascii="Cambria Math" w:eastAsiaTheme="minorEastAsia" w:hAnsi="Cambria Math" w:cs="Times New Roman"/>
                <w:b/>
                <w:i/>
                <w:color w:val="000000"/>
                <w:sz w:val="22"/>
                <w:szCs w:val="22"/>
                <w:highlight w:val="yellow"/>
                <w:rPrChange w:id="927"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28" w:author="Edgar Josué Malagón Montaña" w:date="2015-11-09T11:39:00Z">
                  <w:rPr>
                    <w:rFonts w:ascii="Cambria Math" w:eastAsiaTheme="minorEastAsia" w:hAnsi="Cambria Math" w:cs="Times New Roman"/>
                    <w:color w:val="000000"/>
                    <w:sz w:val="22"/>
                    <w:szCs w:val="22"/>
                  </w:rPr>
                </w:rPrChange>
              </w:rPr>
              <m:t>(x+2</m:t>
            </m:r>
            <m:r>
              <m:rPr>
                <m:sty m:val="bi"/>
              </m:rPr>
              <w:rPr>
                <w:rFonts w:ascii="Cambria Math" w:eastAsiaTheme="minorEastAsia" w:hAnsi="Cambria Math" w:cs="Times New Roman"/>
                <w:color w:val="000000"/>
                <w:sz w:val="22"/>
                <w:szCs w:val="22"/>
                <w:highlight w:val="yellow"/>
                <w:rPrChange w:id="929" w:author="Edgar Josué Malagón Montaña" w:date="2015-11-09T11:39:00Z">
                  <w:rPr>
                    <w:rFonts w:ascii="Cambria Math" w:eastAsiaTheme="minorEastAsia" w:hAnsi="Cambria Math" w:cs="Times New Roman"/>
                    <w:color w:val="000000"/>
                    <w:sz w:val="22"/>
                    <w:szCs w:val="22"/>
                  </w:rPr>
                </w:rPrChange>
              </w:rPr>
              <m:t>k)</m:t>
            </m:r>
          </m:e>
          <m:sup>
            <m:r>
              <m:rPr>
                <m:sty m:val="bi"/>
              </m:rPr>
              <w:rPr>
                <w:rFonts w:ascii="Cambria Math" w:eastAsiaTheme="minorEastAsia" w:hAnsi="Cambria Math" w:cs="Times New Roman"/>
                <w:color w:val="000000"/>
                <w:sz w:val="22"/>
                <w:szCs w:val="22"/>
                <w:highlight w:val="yellow"/>
                <w:rPrChange w:id="930" w:author="Edgar Josué Malagón Montaña" w:date="2015-11-09T11:39:00Z">
                  <w:rPr>
                    <w:rFonts w:ascii="Cambria Math" w:eastAsiaTheme="minorEastAsia" w:hAnsi="Cambria Math" w:cs="Times New Roman"/>
                    <w:color w:val="000000"/>
                    <w:sz w:val="22"/>
                    <w:szCs w:val="22"/>
                  </w:rPr>
                </w:rPrChange>
              </w:rPr>
              <m:t>2</m:t>
            </m:r>
          </m:sup>
        </m:sSup>
        <m:r>
          <m:rPr>
            <m:sty m:val="bi"/>
          </m:rPr>
          <w:rPr>
            <w:rFonts w:ascii="Cambria Math" w:eastAsiaTheme="minorEastAsia" w:hAnsi="Cambria Math" w:cs="Times New Roman"/>
            <w:color w:val="000000"/>
            <w:sz w:val="22"/>
            <w:szCs w:val="22"/>
            <w:highlight w:val="yellow"/>
            <w:rPrChange w:id="931" w:author="Edgar Josué Malagón Montaña" w:date="2015-11-09T11:39:00Z">
              <w:rPr>
                <w:rFonts w:ascii="Cambria Math" w:eastAsiaTheme="minorEastAsia" w:hAnsi="Cambria Math" w:cs="Times New Roman"/>
                <w:color w:val="000000"/>
                <w:sz w:val="22"/>
                <w:szCs w:val="22"/>
              </w:rPr>
            </w:rPrChange>
          </w:rPr>
          <m:t>(</m:t>
        </m:r>
        <m:sSup>
          <m:sSupPr>
            <m:ctrlPr>
              <w:rPr>
                <w:rFonts w:ascii="Cambria Math" w:eastAsiaTheme="minorEastAsia" w:hAnsi="Cambria Math" w:cs="Times New Roman"/>
                <w:b/>
                <w:i/>
                <w:color w:val="000000"/>
                <w:sz w:val="22"/>
                <w:szCs w:val="22"/>
                <w:highlight w:val="yellow"/>
                <w:rPrChange w:id="932"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33" w:author="Edgar Josué Malagón Montaña" w:date="2015-11-09T11:39:00Z">
                  <w:rPr>
                    <w:rFonts w:ascii="Cambria Math" w:eastAsiaTheme="minorEastAsia" w:hAnsi="Cambria Math" w:cs="Times New Roman"/>
                    <w:color w:val="000000"/>
                    <w:sz w:val="22"/>
                    <w:szCs w:val="22"/>
                  </w:rPr>
                </w:rPrChange>
              </w:rPr>
              <m:t>x</m:t>
            </m:r>
          </m:e>
          <m:sup>
            <m:r>
              <m:rPr>
                <m:sty m:val="bi"/>
              </m:rPr>
              <w:rPr>
                <w:rFonts w:ascii="Cambria Math" w:eastAsiaTheme="minorEastAsia" w:hAnsi="Cambria Math" w:cs="Times New Roman"/>
                <w:color w:val="000000"/>
                <w:sz w:val="22"/>
                <w:szCs w:val="22"/>
                <w:highlight w:val="yellow"/>
                <w:rPrChange w:id="934" w:author="Edgar Josué Malagón Montaña" w:date="2015-11-09T11:39:00Z">
                  <w:rPr>
                    <w:rFonts w:ascii="Cambria Math" w:eastAsiaTheme="minorEastAsia" w:hAnsi="Cambria Math" w:cs="Times New Roman"/>
                    <w:color w:val="000000"/>
                    <w:sz w:val="22"/>
                    <w:szCs w:val="22"/>
                  </w:rPr>
                </w:rPrChange>
              </w:rPr>
              <m:t>2</m:t>
            </m:r>
          </m:sup>
        </m:sSup>
        <m:r>
          <m:rPr>
            <m:sty m:val="bi"/>
          </m:rPr>
          <w:rPr>
            <w:rFonts w:ascii="Cambria Math" w:eastAsiaTheme="minorEastAsia" w:hAnsi="Cambria Math" w:cs="Times New Roman"/>
            <w:color w:val="000000"/>
            <w:sz w:val="22"/>
            <w:szCs w:val="22"/>
            <w:highlight w:val="yellow"/>
            <w:rPrChange w:id="935" w:author="Edgar Josué Malagón Montaña" w:date="2015-11-09T11:39:00Z">
              <w:rPr>
                <w:rFonts w:ascii="Cambria Math" w:eastAsiaTheme="minorEastAsia" w:hAnsi="Cambria Math" w:cs="Times New Roman"/>
                <w:color w:val="000000"/>
                <w:sz w:val="22"/>
                <w:szCs w:val="22"/>
              </w:rPr>
            </w:rPrChange>
          </w:rPr>
          <m:t>-4</m:t>
        </m:r>
        <m:sSup>
          <m:sSupPr>
            <m:ctrlPr>
              <w:rPr>
                <w:rFonts w:ascii="Cambria Math" w:eastAsiaTheme="minorEastAsia" w:hAnsi="Cambria Math" w:cs="Times New Roman"/>
                <w:b/>
                <w:i/>
                <w:color w:val="000000"/>
                <w:sz w:val="22"/>
                <w:szCs w:val="22"/>
                <w:highlight w:val="yellow"/>
                <w:rPrChange w:id="936" w:author="Edgar Josué Malagón Montaña" w:date="2015-11-09T11:39:00Z">
                  <w:rPr>
                    <w:rFonts w:ascii="Cambria Math" w:eastAsiaTheme="minorEastAsia" w:hAnsi="Cambria Math" w:cs="Times New Roman"/>
                    <w:b/>
                    <w:i/>
                    <w:color w:val="000000"/>
                    <w:sz w:val="22"/>
                    <w:szCs w:val="22"/>
                  </w:rPr>
                </w:rPrChange>
              </w:rPr>
            </m:ctrlPr>
          </m:sSupPr>
          <m:e>
            <m:r>
              <m:rPr>
                <m:sty m:val="bi"/>
              </m:rPr>
              <w:rPr>
                <w:rFonts w:ascii="Cambria Math" w:eastAsiaTheme="minorEastAsia" w:hAnsi="Cambria Math" w:cs="Times New Roman"/>
                <w:color w:val="000000"/>
                <w:sz w:val="22"/>
                <w:szCs w:val="22"/>
                <w:highlight w:val="yellow"/>
                <w:rPrChange w:id="937" w:author="Edgar Josué Malagón Montaña" w:date="2015-11-09T11:39:00Z">
                  <w:rPr>
                    <w:rFonts w:ascii="Cambria Math" w:eastAsiaTheme="minorEastAsia" w:hAnsi="Cambria Math" w:cs="Times New Roman"/>
                    <w:color w:val="000000"/>
                    <w:sz w:val="22"/>
                    <w:szCs w:val="22"/>
                  </w:rPr>
                </w:rPrChange>
              </w:rPr>
              <m:t>k</m:t>
            </m:r>
          </m:e>
          <m:sup>
            <m:r>
              <m:rPr>
                <m:sty m:val="bi"/>
              </m:rPr>
              <w:rPr>
                <w:rFonts w:ascii="Cambria Math" w:eastAsiaTheme="minorEastAsia" w:hAnsi="Cambria Math" w:cs="Times New Roman"/>
                <w:color w:val="000000"/>
                <w:sz w:val="22"/>
                <w:szCs w:val="22"/>
                <w:highlight w:val="yellow"/>
                <w:rPrChange w:id="938" w:author="Edgar Josué Malagón Montaña" w:date="2015-11-09T11:39:00Z">
                  <w:rPr>
                    <w:rFonts w:ascii="Cambria Math" w:eastAsiaTheme="minorEastAsia" w:hAnsi="Cambria Math" w:cs="Times New Roman"/>
                    <w:color w:val="000000"/>
                    <w:sz w:val="22"/>
                    <w:szCs w:val="22"/>
                  </w:rPr>
                </w:rPrChange>
              </w:rPr>
              <m:t>2</m:t>
            </m:r>
          </m:sup>
        </m:sSup>
        <m:r>
          <m:rPr>
            <m:sty m:val="bi"/>
          </m:rPr>
          <w:rPr>
            <w:rFonts w:ascii="Cambria Math" w:eastAsiaTheme="minorEastAsia" w:hAnsi="Cambria Math" w:cs="Times New Roman"/>
            <w:color w:val="000000"/>
            <w:sz w:val="22"/>
            <w:szCs w:val="22"/>
            <w:highlight w:val="yellow"/>
            <w:rPrChange w:id="939" w:author="Edgar Josué Malagón Montaña" w:date="2015-11-09T11:39:00Z">
              <w:rPr>
                <w:rFonts w:ascii="Cambria Math" w:eastAsiaTheme="minorEastAsia" w:hAnsi="Cambria Math" w:cs="Times New Roman"/>
                <w:color w:val="000000"/>
                <w:sz w:val="22"/>
                <w:szCs w:val="22"/>
              </w:rPr>
            </w:rPrChange>
          </w:rPr>
          <m:t>)</m:t>
        </m:r>
      </m:oMath>
    </w:p>
    <w:p w14:paraId="7430E0DA" w14:textId="77777777" w:rsidR="00C36CF7" w:rsidRDefault="00C36CF7" w:rsidP="00626F9B">
      <w:pPr>
        <w:pStyle w:val="Prrafodelista"/>
        <w:spacing w:after="0"/>
        <w:jc w:val="center"/>
        <w:rPr>
          <w:rFonts w:ascii="Times New Roman" w:eastAsiaTheme="minorEastAsia" w:hAnsi="Times New Roman" w:cs="Times New Roman"/>
          <w:b/>
          <w:color w:val="000000"/>
          <w:sz w:val="22"/>
          <w:szCs w:val="22"/>
        </w:rPr>
      </w:pPr>
    </w:p>
    <w:p w14:paraId="122EF42C" w14:textId="77777777" w:rsidR="00C36CF7" w:rsidRPr="00626F9B" w:rsidRDefault="00C36CF7" w:rsidP="00626F9B">
      <w:pPr>
        <w:pStyle w:val="Prrafodelista"/>
        <w:spacing w:after="0"/>
        <w:jc w:val="center"/>
        <w:rPr>
          <w:rFonts w:ascii="Times New Roman" w:eastAsiaTheme="minorEastAsia" w:hAnsi="Times New Roman" w:cs="Times New Roman"/>
          <w:b/>
          <w:color w:val="000000"/>
          <w:sz w:val="22"/>
          <w:szCs w:val="22"/>
        </w:rPr>
      </w:pPr>
    </w:p>
    <w:tbl>
      <w:tblPr>
        <w:tblStyle w:val="Tablaconcuadrcula"/>
        <w:tblW w:w="0" w:type="auto"/>
        <w:tblLook w:val="04A0" w:firstRow="1" w:lastRow="0" w:firstColumn="1" w:lastColumn="0" w:noHBand="0" w:noVBand="1"/>
      </w:tblPr>
      <w:tblGrid>
        <w:gridCol w:w="2467"/>
        <w:gridCol w:w="6361"/>
      </w:tblGrid>
      <w:tr w:rsidR="00842DA2" w:rsidRPr="005D1738" w14:paraId="4E0773B9" w14:textId="77777777" w:rsidTr="001758C2">
        <w:tc>
          <w:tcPr>
            <w:tcW w:w="9033" w:type="dxa"/>
            <w:gridSpan w:val="2"/>
            <w:shd w:val="clear" w:color="auto" w:fill="000000" w:themeFill="text1"/>
          </w:tcPr>
          <w:p w14:paraId="2E5A01E5" w14:textId="77777777" w:rsidR="00842DA2" w:rsidRPr="005D1738" w:rsidRDefault="00842DA2"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DA2" w14:paraId="3F683CCF" w14:textId="77777777" w:rsidTr="001758C2">
        <w:tc>
          <w:tcPr>
            <w:tcW w:w="2518" w:type="dxa"/>
          </w:tcPr>
          <w:p w14:paraId="0EEF6FA1"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9A2ACA" w14:textId="77777777" w:rsidR="00842DA2" w:rsidRPr="00053744" w:rsidRDefault="00842DA2" w:rsidP="001758C2">
            <w:pPr>
              <w:rPr>
                <w:rFonts w:ascii="Times New Roman" w:hAnsi="Times New Roman" w:cs="Times New Roman"/>
                <w:b/>
                <w:color w:val="000000"/>
                <w:sz w:val="18"/>
                <w:szCs w:val="18"/>
              </w:rPr>
            </w:pPr>
            <w:r>
              <w:rPr>
                <w:rFonts w:ascii="Times New Roman" w:hAnsi="Times New Roman" w:cs="Times New Roman"/>
                <w:color w:val="000000"/>
              </w:rPr>
              <w:t>MA_</w:t>
            </w:r>
            <w:del w:id="940" w:author="Edgar Josué Malagón Montaña" w:date="2015-11-09T11:02:00Z">
              <w:r w:rsidDel="00681457">
                <w:rPr>
                  <w:rFonts w:ascii="Times New Roman" w:hAnsi="Times New Roman" w:cs="Times New Roman"/>
                  <w:color w:val="000000"/>
                </w:rPr>
                <w:delText>G</w:delText>
              </w:r>
            </w:del>
            <w:r>
              <w:rPr>
                <w:rFonts w:ascii="Times New Roman" w:hAnsi="Times New Roman" w:cs="Times New Roman"/>
                <w:color w:val="000000"/>
              </w:rPr>
              <w:t>08_05_REC</w:t>
            </w:r>
            <w:r w:rsidR="00ED3B85">
              <w:rPr>
                <w:rFonts w:ascii="Times New Roman" w:hAnsi="Times New Roman" w:cs="Times New Roman"/>
                <w:color w:val="000000"/>
              </w:rPr>
              <w:t>5</w:t>
            </w:r>
            <w:r>
              <w:rPr>
                <w:rFonts w:ascii="Times New Roman" w:hAnsi="Times New Roman" w:cs="Times New Roman"/>
                <w:color w:val="000000"/>
              </w:rPr>
              <w:t>0</w:t>
            </w:r>
          </w:p>
        </w:tc>
      </w:tr>
      <w:tr w:rsidR="00842DA2" w14:paraId="2A46672C" w14:textId="77777777" w:rsidTr="001758C2">
        <w:tc>
          <w:tcPr>
            <w:tcW w:w="2518" w:type="dxa"/>
          </w:tcPr>
          <w:p w14:paraId="1CF1983C" w14:textId="77777777" w:rsidR="00842DA2" w:rsidRDefault="00842DA2"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B69F0C3" w14:textId="77777777" w:rsidR="00842DA2" w:rsidRDefault="001758C2" w:rsidP="00842DA2">
            <w:pPr>
              <w:rPr>
                <w:rFonts w:ascii="Times New Roman" w:hAnsi="Times New Roman" w:cs="Times New Roman"/>
                <w:color w:val="000000"/>
              </w:rPr>
            </w:pPr>
            <w:r w:rsidRPr="001758C2">
              <w:rPr>
                <w:rFonts w:ascii="Times New Roman" w:hAnsi="Times New Roman" w:cs="Times New Roman"/>
                <w:color w:val="000000"/>
              </w:rPr>
              <w:t>Halla el mínimo común múltiplo de polinomios</w:t>
            </w:r>
          </w:p>
        </w:tc>
      </w:tr>
      <w:tr w:rsidR="00842DA2" w14:paraId="4DC7DF87" w14:textId="77777777" w:rsidTr="001758C2">
        <w:tc>
          <w:tcPr>
            <w:tcW w:w="2518" w:type="dxa"/>
          </w:tcPr>
          <w:p w14:paraId="69F0C00C" w14:textId="77777777" w:rsidR="00842DA2" w:rsidRDefault="00842DA2"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048DFC" w14:textId="77777777" w:rsidR="00842DA2" w:rsidRDefault="001758C2" w:rsidP="001758C2">
            <w:pPr>
              <w:rPr>
                <w:rFonts w:ascii="Times New Roman" w:hAnsi="Times New Roman" w:cs="Times New Roman"/>
                <w:color w:val="000000"/>
              </w:rPr>
            </w:pPr>
            <w:r w:rsidRPr="001758C2">
              <w:rPr>
                <w:rFonts w:ascii="Times New Roman" w:hAnsi="Times New Roman" w:cs="Times New Roman"/>
                <w:color w:val="000000"/>
              </w:rPr>
              <w:t>Actividad para calcular el mínimo común múltiplo de dos polinomios</w:t>
            </w:r>
          </w:p>
        </w:tc>
      </w:tr>
    </w:tbl>
    <w:p w14:paraId="07D715DD" w14:textId="77777777" w:rsidR="00BB11D0" w:rsidRDefault="00BB11D0" w:rsidP="00005818">
      <w:pPr>
        <w:spacing w:after="0"/>
        <w:rPr>
          <w:ins w:id="941" w:author="Edgar Josué Malagón Montaña" w:date="2015-11-09T11:39:00Z"/>
          <w:rFonts w:ascii="Times New Roman" w:eastAsiaTheme="minorEastAsia" w:hAnsi="Times New Roman" w:cs="Times New Roman"/>
          <w:color w:val="000000"/>
        </w:rPr>
      </w:pPr>
    </w:p>
    <w:p w14:paraId="616E6E43" w14:textId="77777777" w:rsidR="00FF2D62" w:rsidRDefault="00FF2D62" w:rsidP="00005818">
      <w:pPr>
        <w:spacing w:after="0"/>
        <w:rPr>
          <w:ins w:id="942" w:author="Edgar Josué Malagón Montaña" w:date="2015-11-09T11:39:00Z"/>
          <w:rFonts w:ascii="Times New Roman" w:eastAsiaTheme="minorEastAsia" w:hAnsi="Times New Roman" w:cs="Times New Roman"/>
          <w:color w:val="000000"/>
        </w:rPr>
      </w:pPr>
    </w:p>
    <w:p w14:paraId="6488FC45" w14:textId="77777777" w:rsidR="00FF2D62" w:rsidRDefault="00FF2D62" w:rsidP="00005818">
      <w:pPr>
        <w:spacing w:after="0"/>
        <w:rPr>
          <w:ins w:id="943" w:author="Edgar Josué Malagón Montaña" w:date="2015-11-09T11:39:00Z"/>
          <w:rFonts w:ascii="Times New Roman" w:eastAsiaTheme="minorEastAsia" w:hAnsi="Times New Roman" w:cs="Times New Roman"/>
          <w:color w:val="000000"/>
        </w:rPr>
      </w:pPr>
      <w:ins w:id="944" w:author="Edgar Josué Malagón Montaña" w:date="2015-11-09T11:40:00Z">
        <w:r>
          <w:rPr>
            <w:rStyle w:val="Refdecomentario"/>
          </w:rPr>
          <w:commentReference w:id="945"/>
        </w:r>
      </w:ins>
    </w:p>
    <w:p w14:paraId="7642CD89" w14:textId="77777777" w:rsidR="00FF2D62" w:rsidRDefault="00FF2D62" w:rsidP="00005818">
      <w:pPr>
        <w:spacing w:after="0"/>
        <w:rPr>
          <w:rFonts w:ascii="Times New Roman" w:eastAsiaTheme="minorEastAsia" w:hAnsi="Times New Roman" w:cs="Times New Roman"/>
          <w:color w:val="000000"/>
        </w:rPr>
      </w:pPr>
    </w:p>
    <w:p w14:paraId="7BD4053D" w14:textId="77777777" w:rsidR="00BB11D0" w:rsidRPr="00FB431A" w:rsidRDefault="00BB11D0" w:rsidP="00005818">
      <w:pPr>
        <w:spacing w:after="0"/>
        <w:rPr>
          <w:rFonts w:ascii="Times New Roman" w:eastAsiaTheme="minorEastAsia" w:hAnsi="Times New Roman" w:cs="Times New Roman"/>
          <w:color w:val="000000"/>
        </w:rPr>
      </w:pPr>
    </w:p>
    <w:p w14:paraId="0FD9FAC3" w14:textId="77777777" w:rsidR="00005818" w:rsidRDefault="00005818" w:rsidP="00005818">
      <w:pPr>
        <w:spacing w:after="0"/>
        <w:rPr>
          <w:rFonts w:ascii="Times" w:hAnsi="Times"/>
          <w:b/>
        </w:rPr>
      </w:pPr>
      <w:r w:rsidRPr="004E5E51">
        <w:rPr>
          <w:rFonts w:ascii="Times" w:hAnsi="Times"/>
          <w:highlight w:val="yellow"/>
        </w:rPr>
        <w:t>[SECCIÓN</w:t>
      </w:r>
      <w:r>
        <w:rPr>
          <w:rFonts w:ascii="Times" w:hAnsi="Times"/>
          <w:highlight w:val="yellow"/>
        </w:rPr>
        <w:t xml:space="preserve"> 2</w:t>
      </w:r>
      <w:r w:rsidR="00036BDF">
        <w:rPr>
          <w:rFonts w:ascii="Times" w:hAnsi="Times"/>
          <w:highlight w:val="yellow"/>
        </w:rPr>
        <w:t>]</w:t>
      </w:r>
      <w:r>
        <w:rPr>
          <w:rFonts w:ascii="Times" w:hAnsi="Times"/>
        </w:rPr>
        <w:t xml:space="preserve"> </w:t>
      </w:r>
      <w:r w:rsidRPr="004E5E51">
        <w:rPr>
          <w:rFonts w:ascii="Times" w:hAnsi="Times"/>
          <w:b/>
        </w:rPr>
        <w:t>1</w:t>
      </w:r>
      <w:r>
        <w:rPr>
          <w:rFonts w:ascii="Times" w:hAnsi="Times"/>
          <w:b/>
        </w:rPr>
        <w:t xml:space="preserve">.3 </w:t>
      </w:r>
      <w:r w:rsidR="0075795D">
        <w:rPr>
          <w:rFonts w:ascii="Times" w:hAnsi="Times"/>
          <w:b/>
        </w:rPr>
        <w:t>Consolidación</w:t>
      </w:r>
    </w:p>
    <w:p w14:paraId="3875B939" w14:textId="77777777" w:rsidR="00005818" w:rsidRDefault="00005818" w:rsidP="00005818">
      <w:pPr>
        <w:spacing w:after="0"/>
        <w:rPr>
          <w:rFonts w:ascii="Times" w:hAnsi="Times"/>
          <w:b/>
        </w:rPr>
      </w:pPr>
    </w:p>
    <w:p w14:paraId="174F83E5" w14:textId="77777777" w:rsidR="00681457" w:rsidRPr="00681457" w:rsidRDefault="00681457" w:rsidP="00681457">
      <w:pPr>
        <w:pBdr>
          <w:top w:val="single" w:sz="6" w:space="0" w:color="FFFFFF"/>
        </w:pBdr>
        <w:shd w:val="clear" w:color="auto" w:fill="FFFFFF"/>
        <w:spacing w:after="90"/>
        <w:ind w:left="90"/>
        <w:rPr>
          <w:ins w:id="946" w:author="Edgar Josué Malagón Montaña" w:date="2015-11-09T11:04:00Z"/>
          <w:rFonts w:ascii="Arial" w:eastAsia="Times New Roman" w:hAnsi="Arial" w:cs="Arial"/>
          <w:color w:val="FFFFFF"/>
          <w:sz w:val="18"/>
          <w:szCs w:val="18"/>
          <w:lang w:val="es-CO" w:eastAsia="es-CO"/>
        </w:rPr>
        <w:pPrChange w:id="947" w:author="Edgar Josué Malagón Montaña" w:date="2015-11-09T11:04:00Z">
          <w:pPr>
            <w:numPr>
              <w:numId w:val="21"/>
            </w:numPr>
            <w:pBdr>
              <w:top w:val="single" w:sz="6" w:space="0" w:color="FFFFFF"/>
            </w:pBdr>
            <w:shd w:val="clear" w:color="auto" w:fill="FFFFFF"/>
            <w:tabs>
              <w:tab w:val="num" w:pos="720"/>
            </w:tabs>
            <w:spacing w:after="90"/>
            <w:ind w:left="720" w:hanging="360"/>
          </w:pPr>
        </w:pPrChange>
      </w:pPr>
    </w:p>
    <w:p w14:paraId="6083A6E8" w14:textId="77777777" w:rsidR="00681457" w:rsidRPr="00681457" w:rsidRDefault="00681457" w:rsidP="00681457">
      <w:pPr>
        <w:shd w:val="clear" w:color="auto" w:fill="FFFFFF"/>
        <w:spacing w:after="0" w:line="345" w:lineRule="atLeast"/>
        <w:rPr>
          <w:ins w:id="948" w:author="Edgar Josué Malagón Montaña" w:date="2015-11-09T11:04:00Z"/>
          <w:rFonts w:ascii="Arial" w:eastAsia="Times New Roman" w:hAnsi="Arial" w:cs="Arial"/>
          <w:color w:val="333333"/>
          <w:sz w:val="21"/>
          <w:szCs w:val="21"/>
          <w:lang w:val="es-CO" w:eastAsia="es-CO"/>
        </w:rPr>
      </w:pPr>
      <w:commentRangeStart w:id="949"/>
      <w:ins w:id="950" w:author="Edgar Josué Malagón Montaña" w:date="2015-11-09T11:04:00Z">
        <w:r w:rsidRPr="00681457">
          <w:rPr>
            <w:rFonts w:ascii="Arial" w:eastAsia="Times New Roman" w:hAnsi="Arial" w:cs="Arial"/>
            <w:color w:val="333333"/>
            <w:sz w:val="21"/>
            <w:szCs w:val="21"/>
            <w:lang w:val="es-CO" w:eastAsia="es-CO"/>
          </w:rPr>
          <w:t>Actividades para consolidar lo que has aprendido en esta sección.</w:t>
        </w:r>
      </w:ins>
      <w:commentRangeEnd w:id="949"/>
      <w:ins w:id="951" w:author="Edgar Josué Malagón Montaña" w:date="2015-11-09T12:54:00Z">
        <w:r w:rsidR="00E01D04">
          <w:rPr>
            <w:rStyle w:val="Refdecomentario"/>
          </w:rPr>
          <w:commentReference w:id="949"/>
        </w:r>
      </w:ins>
    </w:p>
    <w:p w14:paraId="35A6ED65" w14:textId="77777777" w:rsidR="00005818" w:rsidRDefault="00005818" w:rsidP="00005818">
      <w:pPr>
        <w:spacing w:after="0"/>
        <w:rPr>
          <w:rFonts w:ascii="Times New Roman" w:eastAsiaTheme="minorEastAsia" w:hAnsi="Times New Roman" w:cs="Times New Roman"/>
          <w:color w:val="000000"/>
        </w:rPr>
      </w:pPr>
    </w:p>
    <w:p w14:paraId="5FEE10BC" w14:textId="77777777" w:rsidR="00005818" w:rsidRDefault="00005818" w:rsidP="00005818">
      <w:pPr>
        <w:spacing w:after="0"/>
        <w:rPr>
          <w:rFonts w:ascii="Times New Roman" w:eastAsiaTheme="minorEastAsia" w:hAnsi="Times New Roman" w:cs="Times New Roman"/>
          <w:color w:val="000000"/>
        </w:rPr>
      </w:pPr>
    </w:p>
    <w:tbl>
      <w:tblPr>
        <w:tblStyle w:val="Tablaconcuadrcula"/>
        <w:tblW w:w="0" w:type="auto"/>
        <w:tblLook w:val="04A0" w:firstRow="1" w:lastRow="0" w:firstColumn="1" w:lastColumn="0" w:noHBand="0" w:noVBand="1"/>
      </w:tblPr>
      <w:tblGrid>
        <w:gridCol w:w="2467"/>
        <w:gridCol w:w="6361"/>
      </w:tblGrid>
      <w:tr w:rsidR="00005818" w:rsidRPr="005D1738" w14:paraId="148663A8" w14:textId="77777777" w:rsidTr="00005818">
        <w:tc>
          <w:tcPr>
            <w:tcW w:w="9033" w:type="dxa"/>
            <w:gridSpan w:val="2"/>
            <w:shd w:val="clear" w:color="auto" w:fill="000000" w:themeFill="text1"/>
          </w:tcPr>
          <w:p w14:paraId="4B04DC5B" w14:textId="77777777" w:rsidR="00005818" w:rsidRPr="005D1738" w:rsidRDefault="00005818" w:rsidP="0000581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05818" w14:paraId="157509E7" w14:textId="77777777" w:rsidTr="00005818">
        <w:tc>
          <w:tcPr>
            <w:tcW w:w="2518" w:type="dxa"/>
          </w:tcPr>
          <w:p w14:paraId="02A9DA49" w14:textId="77777777" w:rsidR="00005818" w:rsidRPr="00053744" w:rsidRDefault="00005818" w:rsidP="0000581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927C31D" w14:textId="77777777" w:rsidR="00005818" w:rsidRPr="00053744" w:rsidRDefault="00CF2158" w:rsidP="00005818">
            <w:pPr>
              <w:rPr>
                <w:rFonts w:ascii="Times New Roman" w:hAnsi="Times New Roman" w:cs="Times New Roman"/>
                <w:b/>
                <w:color w:val="000000"/>
                <w:sz w:val="18"/>
                <w:szCs w:val="18"/>
              </w:rPr>
            </w:pPr>
            <w:r>
              <w:rPr>
                <w:rFonts w:ascii="Times New Roman" w:hAnsi="Times New Roman" w:cs="Times New Roman"/>
                <w:color w:val="000000"/>
              </w:rPr>
              <w:t>MA_</w:t>
            </w:r>
            <w:del w:id="952" w:author="Edgar Josué Malagón Montaña" w:date="2015-11-09T11:04:00Z">
              <w:r w:rsidDel="00681457">
                <w:rPr>
                  <w:rFonts w:ascii="Times New Roman" w:hAnsi="Times New Roman" w:cs="Times New Roman"/>
                  <w:color w:val="000000"/>
                </w:rPr>
                <w:delText>G</w:delText>
              </w:r>
            </w:del>
            <w:r>
              <w:rPr>
                <w:rFonts w:ascii="Times New Roman" w:hAnsi="Times New Roman" w:cs="Times New Roman"/>
                <w:color w:val="000000"/>
              </w:rPr>
              <w:t>08_05</w:t>
            </w:r>
            <w:r w:rsidR="00ED3B85">
              <w:rPr>
                <w:rFonts w:ascii="Times New Roman" w:hAnsi="Times New Roman" w:cs="Times New Roman"/>
                <w:color w:val="000000"/>
              </w:rPr>
              <w:t>_REC6</w:t>
            </w:r>
            <w:r w:rsidR="00005818">
              <w:rPr>
                <w:rFonts w:ascii="Times New Roman" w:hAnsi="Times New Roman" w:cs="Times New Roman"/>
                <w:color w:val="000000"/>
              </w:rPr>
              <w:t>0</w:t>
            </w:r>
          </w:p>
        </w:tc>
      </w:tr>
      <w:tr w:rsidR="00005818" w14:paraId="40709854" w14:textId="77777777" w:rsidTr="00005818">
        <w:tc>
          <w:tcPr>
            <w:tcW w:w="2518" w:type="dxa"/>
          </w:tcPr>
          <w:p w14:paraId="4609AFA5" w14:textId="77777777" w:rsidR="00005818" w:rsidRDefault="00005818" w:rsidP="0000581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CA426C7" w14:textId="77777777" w:rsidR="00005818" w:rsidRDefault="00842DA2" w:rsidP="00005818">
            <w:pPr>
              <w:rPr>
                <w:rFonts w:ascii="Times New Roman" w:hAnsi="Times New Roman" w:cs="Times New Roman"/>
                <w:color w:val="000000"/>
              </w:rPr>
            </w:pPr>
            <w:r w:rsidRPr="00842DA2">
              <w:rPr>
                <w:rFonts w:ascii="Times New Roman" w:hAnsi="Times New Roman" w:cs="Times New Roman"/>
                <w:color w:val="000000"/>
              </w:rPr>
              <w:t>Refuerza tu aprendizaje: El máximo común divisor y el mínimo común múltiplo</w:t>
            </w:r>
          </w:p>
        </w:tc>
      </w:tr>
      <w:tr w:rsidR="00005818" w14:paraId="477F43C3" w14:textId="77777777" w:rsidTr="00005818">
        <w:tc>
          <w:tcPr>
            <w:tcW w:w="2518" w:type="dxa"/>
          </w:tcPr>
          <w:p w14:paraId="3A90A80E" w14:textId="77777777" w:rsidR="00005818" w:rsidRDefault="00005818" w:rsidP="0000581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8BFD3F" w14:textId="77777777" w:rsidR="00005818" w:rsidRDefault="00842DA2" w:rsidP="00005818">
            <w:pPr>
              <w:rPr>
                <w:rFonts w:ascii="Times New Roman" w:hAnsi="Times New Roman" w:cs="Times New Roman"/>
                <w:color w:val="000000"/>
              </w:rPr>
            </w:pPr>
            <w:r w:rsidRPr="00842DA2">
              <w:rPr>
                <w:rFonts w:ascii="Times New Roman" w:hAnsi="Times New Roman" w:cs="Times New Roman"/>
                <w:color w:val="000000"/>
              </w:rPr>
              <w:t>Actividad sobre el máximo común divisor y el mínimo común múltiplo</w:t>
            </w:r>
          </w:p>
        </w:tc>
      </w:tr>
    </w:tbl>
    <w:p w14:paraId="78575C90" w14:textId="77777777" w:rsidR="00005818" w:rsidRDefault="00005818" w:rsidP="00005818">
      <w:pPr>
        <w:spacing w:after="0"/>
        <w:rPr>
          <w:rFonts w:ascii="Times New Roman" w:eastAsiaTheme="minorEastAsia" w:hAnsi="Times New Roman" w:cs="Times New Roman"/>
          <w:color w:val="000000"/>
        </w:rPr>
      </w:pPr>
    </w:p>
    <w:p w14:paraId="4A870084" w14:textId="77777777" w:rsidR="007651F2" w:rsidRDefault="007651F2">
      <w:pPr>
        <w:spacing w:line="276" w:lineRule="auto"/>
        <w:rPr>
          <w:rFonts w:ascii="Times" w:hAnsi="Times"/>
          <w:highlight w:val="yellow"/>
        </w:rPr>
      </w:pPr>
      <w:r>
        <w:rPr>
          <w:rFonts w:ascii="Times" w:hAnsi="Times"/>
          <w:highlight w:val="yellow"/>
        </w:rPr>
        <w:br w:type="page"/>
      </w:r>
    </w:p>
    <w:p w14:paraId="382B99B3" w14:textId="77777777" w:rsidR="00005818" w:rsidRDefault="00005818" w:rsidP="00005818">
      <w:pPr>
        <w:spacing w:after="0"/>
        <w:rPr>
          <w:rFonts w:ascii="Times" w:hAnsi="Times"/>
          <w:highlight w:val="yellow"/>
        </w:rPr>
      </w:pPr>
    </w:p>
    <w:p w14:paraId="7BB44862" w14:textId="77777777" w:rsidR="00005818" w:rsidRDefault="00005818" w:rsidP="00005818">
      <w:pPr>
        <w:spacing w:after="0"/>
        <w:rPr>
          <w:rFonts w:ascii="Times" w:hAnsi="Times"/>
          <w:b/>
        </w:rPr>
      </w:pPr>
      <w:r w:rsidRPr="004E5E51">
        <w:rPr>
          <w:rFonts w:ascii="Times" w:hAnsi="Times"/>
          <w:highlight w:val="yellow"/>
        </w:rPr>
        <w:t>[SECCIÓN</w:t>
      </w:r>
      <w:r>
        <w:rPr>
          <w:rFonts w:ascii="Times" w:hAnsi="Times"/>
          <w:highlight w:val="yellow"/>
        </w:rPr>
        <w:t xml:space="preserve"> 1</w:t>
      </w:r>
      <w:r w:rsidR="009A56BD">
        <w:rPr>
          <w:rFonts w:ascii="Times" w:hAnsi="Times"/>
          <w:highlight w:val="yellow"/>
        </w:rPr>
        <w:t>]</w:t>
      </w:r>
      <w:r>
        <w:rPr>
          <w:rFonts w:ascii="Times" w:hAnsi="Times"/>
        </w:rPr>
        <w:t xml:space="preserve"> </w:t>
      </w:r>
      <w:r>
        <w:rPr>
          <w:rFonts w:ascii="Times" w:hAnsi="Times"/>
          <w:b/>
        </w:rPr>
        <w:t xml:space="preserve">2 </w:t>
      </w:r>
      <w:del w:id="953" w:author="Edgar Josué Malagón Montaña" w:date="2015-11-09T11:05:00Z">
        <w:r w:rsidR="009D32A0" w:rsidRPr="00EE5CCF" w:rsidDel="00681457">
          <w:rPr>
            <w:rFonts w:ascii="Times" w:hAnsi="Times"/>
            <w:b/>
            <w:highlight w:val="yellow"/>
          </w:rPr>
          <w:delText>Fracciones algebraicas</w:delText>
        </w:r>
      </w:del>
      <w:r w:rsidR="00EE5CCF">
        <w:rPr>
          <w:rFonts w:ascii="Times" w:hAnsi="Times"/>
          <w:b/>
        </w:rPr>
        <w:t xml:space="preserve"> </w:t>
      </w:r>
      <w:ins w:id="954" w:author="Edgar Josué Malagón Montaña" w:date="2015-11-09T11:05:00Z">
        <w:r w:rsidR="00681457">
          <w:rPr>
            <w:rFonts w:ascii="Times" w:hAnsi="Times"/>
            <w:b/>
          </w:rPr>
          <w:t xml:space="preserve">Las </w:t>
        </w:r>
      </w:ins>
      <w:del w:id="955" w:author="Edgar Josué Malagón Montaña" w:date="2015-11-09T11:05:00Z">
        <w:r w:rsidR="00EE5CCF" w:rsidDel="00681457">
          <w:rPr>
            <w:rFonts w:ascii="Times" w:hAnsi="Times"/>
            <w:b/>
          </w:rPr>
          <w:delText>E</w:delText>
        </w:r>
      </w:del>
      <w:ins w:id="956" w:author="Edgar Josué Malagón Montaña" w:date="2015-11-09T11:05:00Z">
        <w:r w:rsidR="00681457">
          <w:rPr>
            <w:rFonts w:ascii="Times" w:hAnsi="Times"/>
            <w:b/>
          </w:rPr>
          <w:t>e</w:t>
        </w:r>
      </w:ins>
      <w:r w:rsidR="00EE5CCF">
        <w:rPr>
          <w:rFonts w:ascii="Times" w:hAnsi="Times"/>
          <w:b/>
        </w:rPr>
        <w:t>xpresiones algebraicas racionales</w:t>
      </w:r>
    </w:p>
    <w:p w14:paraId="4E49C812" w14:textId="77777777" w:rsidR="00303AE6" w:rsidRDefault="00303AE6" w:rsidP="00005818">
      <w:pPr>
        <w:spacing w:after="0"/>
        <w:rPr>
          <w:rFonts w:ascii="Times" w:hAnsi="Times"/>
          <w:b/>
        </w:rPr>
      </w:pPr>
    </w:p>
    <w:p w14:paraId="7F8D26BD" w14:textId="491EF3BA" w:rsidR="00B563FB" w:rsidRDefault="00303AE6" w:rsidP="00005818">
      <w:pPr>
        <w:spacing w:after="0"/>
        <w:rPr>
          <w:rFonts w:ascii="Times" w:hAnsi="Times"/>
        </w:rPr>
      </w:pPr>
      <w:commentRangeStart w:id="957"/>
      <w:r w:rsidRPr="00303AE6">
        <w:rPr>
          <w:rFonts w:ascii="Times" w:hAnsi="Times"/>
        </w:rPr>
        <w:t xml:space="preserve">Las </w:t>
      </w:r>
      <w:r>
        <w:rPr>
          <w:rFonts w:ascii="Times" w:hAnsi="Times"/>
        </w:rPr>
        <w:t xml:space="preserve">fracciones algebraicas </w:t>
      </w:r>
      <w:r w:rsidR="00B563FB">
        <w:rPr>
          <w:rFonts w:ascii="Times" w:hAnsi="Times"/>
        </w:rPr>
        <w:t>representan el cociente indicado entre dos expresiones ya sean polinomios o de otra naturaleza.</w:t>
      </w:r>
      <w:r w:rsidR="001F7F2B">
        <w:rPr>
          <w:rFonts w:ascii="Times" w:hAnsi="Times"/>
        </w:rPr>
        <w:t xml:space="preserve"> </w:t>
      </w:r>
      <w:commentRangeEnd w:id="957"/>
      <w:r w:rsidR="00D61AAB">
        <w:rPr>
          <w:rStyle w:val="Refdecomentario"/>
        </w:rPr>
        <w:commentReference w:id="957"/>
      </w:r>
      <w:commentRangeStart w:id="958"/>
      <w:r w:rsidR="001F7F2B">
        <w:rPr>
          <w:rFonts w:ascii="Times" w:hAnsi="Times"/>
        </w:rPr>
        <w:t>Se debe tener en cuenta que el polinomio del denominador debe ser diferente de cero</w:t>
      </w:r>
      <w:ins w:id="959" w:author="Edgar Josué Malagón Montaña" w:date="2015-11-09T11:52:00Z">
        <w:r w:rsidR="00D61AAB">
          <w:rPr>
            <w:rFonts w:ascii="Times" w:hAnsi="Times"/>
          </w:rPr>
          <w:t>.</w:t>
        </w:r>
        <w:commentRangeEnd w:id="958"/>
        <w:r w:rsidR="00D61AAB">
          <w:rPr>
            <w:rStyle w:val="Refdecomentario"/>
          </w:rPr>
          <w:commentReference w:id="958"/>
        </w:r>
      </w:ins>
    </w:p>
    <w:p w14:paraId="65141672" w14:textId="77777777" w:rsidR="00ED3B85" w:rsidRDefault="00ED3B85" w:rsidP="00005818">
      <w:pPr>
        <w:spacing w:after="0"/>
        <w:rPr>
          <w:rFonts w:ascii="Times" w:hAnsi="Times"/>
        </w:rPr>
      </w:pPr>
    </w:p>
    <w:tbl>
      <w:tblPr>
        <w:tblStyle w:val="Tablaconcuadrcula"/>
        <w:tblW w:w="0" w:type="auto"/>
        <w:tblLook w:val="04A0" w:firstRow="1" w:lastRow="0" w:firstColumn="1" w:lastColumn="0" w:noHBand="0" w:noVBand="1"/>
      </w:tblPr>
      <w:tblGrid>
        <w:gridCol w:w="2467"/>
        <w:gridCol w:w="6361"/>
      </w:tblGrid>
      <w:tr w:rsidR="00ED3B85" w:rsidRPr="005D1738" w14:paraId="048D0498" w14:textId="77777777" w:rsidTr="001758C2">
        <w:tc>
          <w:tcPr>
            <w:tcW w:w="9033" w:type="dxa"/>
            <w:gridSpan w:val="2"/>
            <w:shd w:val="clear" w:color="auto" w:fill="000000" w:themeFill="text1"/>
          </w:tcPr>
          <w:p w14:paraId="4EAE01EF" w14:textId="77777777" w:rsidR="00ED3B85" w:rsidRPr="005D1738" w:rsidRDefault="00ED3B85"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D3B85" w14:paraId="5CD0599B" w14:textId="77777777" w:rsidTr="001758C2">
        <w:tc>
          <w:tcPr>
            <w:tcW w:w="2518" w:type="dxa"/>
          </w:tcPr>
          <w:p w14:paraId="30F5FBBC" w14:textId="77777777" w:rsidR="00ED3B85" w:rsidRPr="00053744" w:rsidRDefault="00ED3B85"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7C71DD5" w14:textId="77777777" w:rsidR="00ED3B85"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960" w:author="Edgar Josué Malagón Montaña" w:date="2015-11-09T11:06:00Z">
              <w:r w:rsidRPr="00EB3A4A" w:rsidDel="00681457">
                <w:rPr>
                  <w:rFonts w:ascii="Times New Roman" w:hAnsi="Times New Roman" w:cs="Times New Roman"/>
                  <w:color w:val="000000"/>
                  <w:highlight w:val="yellow"/>
                </w:rPr>
                <w:delText>G</w:delText>
              </w:r>
            </w:del>
            <w:r>
              <w:rPr>
                <w:rFonts w:ascii="Times New Roman" w:hAnsi="Times New Roman" w:cs="Times New Roman"/>
                <w:color w:val="000000"/>
              </w:rPr>
              <w:t>08_05</w:t>
            </w:r>
            <w:r w:rsidR="00DF1BA5">
              <w:rPr>
                <w:rFonts w:ascii="Times New Roman" w:hAnsi="Times New Roman" w:cs="Times New Roman"/>
                <w:color w:val="000000"/>
              </w:rPr>
              <w:t>_REC7</w:t>
            </w:r>
            <w:r w:rsidR="00ED3B85">
              <w:rPr>
                <w:rFonts w:ascii="Times New Roman" w:hAnsi="Times New Roman" w:cs="Times New Roman"/>
                <w:color w:val="000000"/>
              </w:rPr>
              <w:t>0</w:t>
            </w:r>
          </w:p>
        </w:tc>
      </w:tr>
      <w:tr w:rsidR="00ED3B85" w14:paraId="70D22183" w14:textId="77777777" w:rsidTr="001758C2">
        <w:tc>
          <w:tcPr>
            <w:tcW w:w="2518" w:type="dxa"/>
          </w:tcPr>
          <w:p w14:paraId="400A785C" w14:textId="77777777" w:rsidR="00ED3B85" w:rsidRDefault="00ED3B85"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CB82E39" w14:textId="77777777" w:rsidR="00ED3B85" w:rsidRDefault="00ED3B85" w:rsidP="001758C2">
            <w:pPr>
              <w:rPr>
                <w:rFonts w:ascii="Times New Roman" w:hAnsi="Times New Roman" w:cs="Times New Roman"/>
                <w:color w:val="000000"/>
              </w:rPr>
            </w:pPr>
            <w:r w:rsidRPr="00ED3B85">
              <w:rPr>
                <w:rFonts w:ascii="Times New Roman" w:hAnsi="Times New Roman" w:cs="Times New Roman"/>
                <w:color w:val="000000"/>
              </w:rPr>
              <w:t>Obtiene fracciones algebraicas equivalentes</w:t>
            </w:r>
          </w:p>
        </w:tc>
      </w:tr>
      <w:tr w:rsidR="00ED3B85" w14:paraId="53252310" w14:textId="77777777" w:rsidTr="001758C2">
        <w:tc>
          <w:tcPr>
            <w:tcW w:w="2518" w:type="dxa"/>
          </w:tcPr>
          <w:p w14:paraId="485C9281" w14:textId="77777777" w:rsidR="00ED3B85" w:rsidRDefault="00ED3B85"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26D38B4" w14:textId="77777777" w:rsidR="00ED3B85" w:rsidRDefault="00ED3B85" w:rsidP="001758C2">
            <w:pPr>
              <w:rPr>
                <w:rFonts w:ascii="Times New Roman" w:hAnsi="Times New Roman" w:cs="Times New Roman"/>
                <w:color w:val="000000"/>
              </w:rPr>
            </w:pPr>
            <w:r w:rsidRPr="00ED3B85">
              <w:rPr>
                <w:rFonts w:ascii="Times New Roman" w:hAnsi="Times New Roman" w:cs="Times New Roman"/>
                <w:color w:val="000000"/>
              </w:rPr>
              <w:t>Actividad para establecer expresiones racionales equivalentes</w:t>
            </w:r>
          </w:p>
        </w:tc>
      </w:tr>
    </w:tbl>
    <w:p w14:paraId="52BEF633" w14:textId="77777777" w:rsidR="00ED3B85" w:rsidRDefault="00ED3B85" w:rsidP="00005818">
      <w:pPr>
        <w:spacing w:after="0"/>
        <w:rPr>
          <w:rFonts w:ascii="Times" w:hAnsi="Times"/>
        </w:rPr>
      </w:pPr>
    </w:p>
    <w:p w14:paraId="02F7F71F" w14:textId="77777777" w:rsidR="00B563FB" w:rsidRDefault="00B563FB" w:rsidP="00005818">
      <w:pPr>
        <w:spacing w:after="0"/>
        <w:rPr>
          <w:rFonts w:ascii="Times" w:hAnsi="Times"/>
        </w:rPr>
      </w:pPr>
    </w:p>
    <w:p w14:paraId="7DD005A6" w14:textId="77777777" w:rsidR="00ED3B85" w:rsidRDefault="00ED3B85" w:rsidP="00ED3B85">
      <w:pPr>
        <w:spacing w:after="0"/>
        <w:rPr>
          <w:rFonts w:ascii="Times" w:hAnsi="Times"/>
          <w:b/>
        </w:rPr>
      </w:pPr>
      <w:r w:rsidRPr="004E5E51">
        <w:rPr>
          <w:rFonts w:ascii="Times" w:hAnsi="Times"/>
          <w:highlight w:val="yellow"/>
        </w:rPr>
        <w:t>[SECCIÓN</w:t>
      </w:r>
      <w:r>
        <w:rPr>
          <w:rFonts w:ascii="Times" w:hAnsi="Times"/>
          <w:highlight w:val="yellow"/>
        </w:rPr>
        <w:t xml:space="preserve"> 2</w:t>
      </w:r>
      <w:r w:rsidRPr="004E5E51">
        <w:rPr>
          <w:rFonts w:ascii="Times" w:hAnsi="Times"/>
          <w:highlight w:val="yellow"/>
        </w:rPr>
        <w:t xml:space="preserve"> </w:t>
      </w:r>
      <w:r>
        <w:rPr>
          <w:rFonts w:ascii="Times" w:hAnsi="Times"/>
        </w:rPr>
        <w:t xml:space="preserve"> </w:t>
      </w:r>
      <w:r>
        <w:rPr>
          <w:rFonts w:ascii="Times" w:hAnsi="Times"/>
          <w:b/>
        </w:rPr>
        <w:t xml:space="preserve">2.1 </w:t>
      </w:r>
      <w:commentRangeStart w:id="961"/>
      <w:r>
        <w:rPr>
          <w:rFonts w:ascii="Times" w:hAnsi="Times"/>
          <w:b/>
        </w:rPr>
        <w:t>La ley de los signos en las expresiones algebraicas</w:t>
      </w:r>
      <w:commentRangeEnd w:id="961"/>
      <w:r w:rsidR="00D61AAB">
        <w:rPr>
          <w:rStyle w:val="Refdecomentario"/>
        </w:rPr>
        <w:commentReference w:id="961"/>
      </w:r>
    </w:p>
    <w:p w14:paraId="3075A3A6" w14:textId="77777777" w:rsidR="00ED3B85" w:rsidRDefault="00ED3B85" w:rsidP="00ED3B85">
      <w:pPr>
        <w:spacing w:after="0"/>
        <w:rPr>
          <w:rFonts w:ascii="Times" w:hAnsi="Times"/>
          <w:b/>
        </w:rPr>
      </w:pPr>
    </w:p>
    <w:p w14:paraId="2C13E8E7" w14:textId="77777777" w:rsidR="00ED3B85" w:rsidRDefault="00ED3B85" w:rsidP="00ED3B85">
      <w:pPr>
        <w:spacing w:after="0"/>
        <w:rPr>
          <w:rFonts w:ascii="Times" w:hAnsi="Times"/>
        </w:rPr>
      </w:pPr>
      <w:r>
        <w:rPr>
          <w:rFonts w:ascii="Times" w:hAnsi="Times"/>
        </w:rPr>
        <w:t>Como toda expresión algebraica es un cociente indicado</w:t>
      </w:r>
      <w:r w:rsidR="00446C5F">
        <w:rPr>
          <w:rFonts w:ascii="Times" w:hAnsi="Times"/>
        </w:rPr>
        <w:t xml:space="preserve"> debemos aplicar la ley de los signos estudiada para los números enteros.</w:t>
      </w:r>
    </w:p>
    <w:p w14:paraId="12DAB858" w14:textId="77777777" w:rsidR="00446C5F" w:rsidRDefault="00446C5F" w:rsidP="00ED3B85">
      <w:pPr>
        <w:spacing w:after="0"/>
        <w:rPr>
          <w:rFonts w:ascii="Times" w:hAnsi="Times"/>
        </w:rPr>
      </w:pPr>
    </w:p>
    <w:tbl>
      <w:tblPr>
        <w:tblStyle w:val="Tablaconcuadrcula"/>
        <w:tblW w:w="0" w:type="auto"/>
        <w:tblLook w:val="04A0" w:firstRow="1" w:lastRow="0" w:firstColumn="1" w:lastColumn="0" w:noHBand="0" w:noVBand="1"/>
      </w:tblPr>
      <w:tblGrid>
        <w:gridCol w:w="2485"/>
        <w:gridCol w:w="6343"/>
      </w:tblGrid>
      <w:tr w:rsidR="00446C5F" w:rsidRPr="005D1738" w14:paraId="59AA6304" w14:textId="77777777" w:rsidTr="00FA18F9">
        <w:tc>
          <w:tcPr>
            <w:tcW w:w="8978" w:type="dxa"/>
            <w:gridSpan w:val="2"/>
            <w:shd w:val="clear" w:color="auto" w:fill="000000" w:themeFill="text1"/>
          </w:tcPr>
          <w:p w14:paraId="6BDEB3F3" w14:textId="77777777" w:rsidR="00446C5F" w:rsidRPr="005D1738" w:rsidRDefault="00446C5F" w:rsidP="00FA18F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46C5F" w:rsidRPr="00726376" w14:paraId="243178B7" w14:textId="77777777" w:rsidTr="00FA18F9">
        <w:tc>
          <w:tcPr>
            <w:tcW w:w="2518" w:type="dxa"/>
          </w:tcPr>
          <w:p w14:paraId="78A58676" w14:textId="77777777" w:rsidR="00446C5F" w:rsidRPr="00726376" w:rsidRDefault="00446C5F" w:rsidP="00FA18F9">
            <w:pPr>
              <w:rPr>
                <w:rFonts w:ascii="Times" w:hAnsi="Times"/>
                <w:b/>
                <w:sz w:val="18"/>
                <w:szCs w:val="18"/>
              </w:rPr>
            </w:pPr>
            <w:r w:rsidRPr="00726376">
              <w:rPr>
                <w:rFonts w:ascii="Times" w:hAnsi="Times"/>
                <w:b/>
                <w:sz w:val="18"/>
                <w:szCs w:val="18"/>
              </w:rPr>
              <w:t>Contenido</w:t>
            </w:r>
          </w:p>
        </w:tc>
        <w:tc>
          <w:tcPr>
            <w:tcW w:w="6460" w:type="dxa"/>
          </w:tcPr>
          <w:p w14:paraId="0124604C" w14:textId="77777777" w:rsidR="00446C5F" w:rsidRPr="00D61AAB" w:rsidRDefault="00446C5F" w:rsidP="00446C5F">
            <w:pPr>
              <w:jc w:val="both"/>
              <w:rPr>
                <w:rFonts w:ascii="Times" w:hAnsi="Times"/>
                <w:sz w:val="18"/>
                <w:szCs w:val="18"/>
                <w:rPrChange w:id="962" w:author="Edgar Josué Malagón Montaña" w:date="2015-11-09T11:59:00Z">
                  <w:rPr>
                    <w:rFonts w:ascii="Times" w:hAnsi="Times"/>
                    <w:b/>
                    <w:sz w:val="18"/>
                    <w:szCs w:val="18"/>
                  </w:rPr>
                </w:rPrChange>
              </w:rPr>
            </w:pPr>
            <w:r w:rsidRPr="00D61AAB">
              <w:rPr>
                <w:rFonts w:ascii="Times" w:hAnsi="Times"/>
                <w:sz w:val="18"/>
                <w:szCs w:val="18"/>
                <w:rPrChange w:id="963" w:author="Edgar Josué Malagón Montaña" w:date="2015-11-09T11:59:00Z">
                  <w:rPr>
                    <w:rFonts w:ascii="Times" w:hAnsi="Times"/>
                    <w:b/>
                    <w:sz w:val="18"/>
                    <w:szCs w:val="18"/>
                  </w:rPr>
                </w:rPrChange>
              </w:rPr>
              <w:t>La ley de los signos para la división de números enteros se define de la siguiente forma:</w:t>
            </w:r>
          </w:p>
          <w:p w14:paraId="6B8EE7CC" w14:textId="77777777" w:rsidR="00446C5F" w:rsidRDefault="00446C5F" w:rsidP="00446C5F">
            <w:pPr>
              <w:jc w:val="both"/>
              <w:rPr>
                <w:rFonts w:ascii="Times" w:hAnsi="Times"/>
                <w:b/>
                <w:sz w:val="18"/>
                <w:szCs w:val="18"/>
              </w:rPr>
            </w:pPr>
          </w:p>
          <w:commentRangeStart w:id="964"/>
          <w:p w14:paraId="645F730C" w14:textId="77777777" w:rsidR="00446C5F" w:rsidRPr="00446C5F" w:rsidRDefault="00E4550A" w:rsidP="00446C5F">
            <w:pPr>
              <w:jc w:val="both"/>
              <w:rPr>
                <w:rFonts w:ascii="Times" w:eastAsiaTheme="minorEastAsia" w:hAnsi="Times"/>
                <w:b/>
                <w:sz w:val="18"/>
                <w:szCs w:val="18"/>
              </w:rPr>
            </w:pPr>
            <m:oMathPara>
              <m:oMath>
                <m:f>
                  <m:fPr>
                    <m:ctrlPr>
                      <w:rPr>
                        <w:rFonts w:ascii="Cambria Math" w:hAnsi="Cambria Math"/>
                        <w:b/>
                        <w:i/>
                        <w:sz w:val="18"/>
                        <w:szCs w:val="18"/>
                      </w:rPr>
                    </m:ctrlPr>
                  </m:fPr>
                  <m:num>
                    <m:d>
                      <m:dPr>
                        <m:ctrlPr>
                          <w:rPr>
                            <w:rFonts w:ascii="Cambria Math" w:hAnsi="Cambria Math"/>
                            <w:b/>
                            <w:i/>
                            <w:sz w:val="18"/>
                            <w:szCs w:val="18"/>
                          </w:rPr>
                        </m:ctrlPr>
                      </m:dPr>
                      <m:e>
                        <m:r>
                          <m:rPr>
                            <m:sty m:val="bi"/>
                          </m:rPr>
                          <w:rPr>
                            <w:rFonts w:ascii="Cambria Math" w:hAnsi="Cambria Math"/>
                            <w:sz w:val="18"/>
                            <w:szCs w:val="18"/>
                          </w:rPr>
                          <m:t>+</m:t>
                        </m:r>
                      </m:e>
                    </m:d>
                  </m:num>
                  <m:den>
                    <m:d>
                      <m:dPr>
                        <m:ctrlPr>
                          <w:rPr>
                            <w:rFonts w:ascii="Cambria Math" w:hAnsi="Cambria Math"/>
                            <w:b/>
                            <w:i/>
                            <w:sz w:val="18"/>
                            <w:szCs w:val="18"/>
                          </w:rPr>
                        </m:ctrlPr>
                      </m:dPr>
                      <m:e>
                        <m:r>
                          <m:rPr>
                            <m:sty m:val="bi"/>
                          </m:rPr>
                          <w:rPr>
                            <w:rFonts w:ascii="Cambria Math" w:hAnsi="Cambria Math"/>
                            <w:sz w:val="18"/>
                            <w:szCs w:val="18"/>
                          </w:rPr>
                          <m:t>+</m:t>
                        </m:r>
                      </m:e>
                    </m:d>
                  </m:den>
                </m:f>
                <m:r>
                  <m:rPr>
                    <m:sty m:val="bi"/>
                  </m:rPr>
                  <w:rPr>
                    <w:rFonts w:ascii="Cambria Math" w:hAnsi="Cambria Math"/>
                    <w:sz w:val="18"/>
                    <w:szCs w:val="18"/>
                  </w:rPr>
                  <m:t>=+</m:t>
                </m:r>
              </m:oMath>
            </m:oMathPara>
          </w:p>
          <w:p w14:paraId="3CCD74FE" w14:textId="77777777" w:rsidR="00446C5F" w:rsidRPr="00446C5F" w:rsidRDefault="00E4550A" w:rsidP="00446C5F">
            <w:pPr>
              <w:jc w:val="both"/>
              <w:rPr>
                <w:rFonts w:ascii="Times" w:eastAsiaTheme="minorEastAsia" w:hAnsi="Times"/>
                <w:b/>
                <w:sz w:val="18"/>
                <w:szCs w:val="18"/>
              </w:rPr>
            </w:pPr>
            <m:oMathPara>
              <m:oMath>
                <m:f>
                  <m:fPr>
                    <m:ctrlPr>
                      <w:rPr>
                        <w:rFonts w:ascii="Cambria Math" w:hAnsi="Cambria Math"/>
                        <w:b/>
                        <w:i/>
                        <w:sz w:val="18"/>
                        <w:szCs w:val="18"/>
                      </w:rPr>
                    </m:ctrlPr>
                  </m:fPr>
                  <m:num>
                    <m:d>
                      <m:dPr>
                        <m:ctrlPr>
                          <w:rPr>
                            <w:rFonts w:ascii="Cambria Math" w:hAnsi="Cambria Math"/>
                            <w:b/>
                            <w:i/>
                            <w:sz w:val="18"/>
                            <w:szCs w:val="18"/>
                          </w:rPr>
                        </m:ctrlPr>
                      </m:dPr>
                      <m:e>
                        <m:r>
                          <m:rPr>
                            <m:sty m:val="bi"/>
                          </m:rPr>
                          <w:rPr>
                            <w:rFonts w:ascii="Cambria Math" w:hAnsi="Cambria Math"/>
                            <w:sz w:val="18"/>
                            <w:szCs w:val="18"/>
                          </w:rPr>
                          <m:t>-</m:t>
                        </m:r>
                      </m:e>
                    </m:d>
                  </m:num>
                  <m:den>
                    <m:d>
                      <m:dPr>
                        <m:ctrlPr>
                          <w:rPr>
                            <w:rFonts w:ascii="Cambria Math" w:hAnsi="Cambria Math"/>
                            <w:b/>
                            <w:i/>
                            <w:sz w:val="18"/>
                            <w:szCs w:val="18"/>
                          </w:rPr>
                        </m:ctrlPr>
                      </m:dPr>
                      <m:e>
                        <m:r>
                          <m:rPr>
                            <m:sty m:val="bi"/>
                          </m:rPr>
                          <w:rPr>
                            <w:rFonts w:ascii="Cambria Math" w:hAnsi="Cambria Math"/>
                            <w:sz w:val="18"/>
                            <w:szCs w:val="18"/>
                          </w:rPr>
                          <m:t>-</m:t>
                        </m:r>
                      </m:e>
                    </m:d>
                  </m:den>
                </m:f>
                <m:r>
                  <m:rPr>
                    <m:sty m:val="bi"/>
                  </m:rPr>
                  <w:rPr>
                    <w:rFonts w:ascii="Cambria Math" w:hAnsi="Cambria Math"/>
                    <w:sz w:val="18"/>
                    <w:szCs w:val="18"/>
                  </w:rPr>
                  <m:t>=+</m:t>
                </m:r>
              </m:oMath>
            </m:oMathPara>
          </w:p>
          <w:p w14:paraId="310E01C0" w14:textId="77777777" w:rsidR="00446C5F" w:rsidRPr="00446C5F" w:rsidRDefault="00E4550A" w:rsidP="00446C5F">
            <w:pPr>
              <w:jc w:val="both"/>
              <w:rPr>
                <w:rFonts w:ascii="Times" w:eastAsiaTheme="minorEastAsia" w:hAnsi="Times"/>
                <w:b/>
                <w:sz w:val="18"/>
                <w:szCs w:val="18"/>
              </w:rPr>
            </w:pPr>
            <m:oMathPara>
              <m:oMath>
                <m:f>
                  <m:fPr>
                    <m:ctrlPr>
                      <w:rPr>
                        <w:rFonts w:ascii="Cambria Math" w:hAnsi="Cambria Math"/>
                        <w:b/>
                        <w:i/>
                        <w:sz w:val="18"/>
                        <w:szCs w:val="18"/>
                      </w:rPr>
                    </m:ctrlPr>
                  </m:fPr>
                  <m:num>
                    <m:d>
                      <m:dPr>
                        <m:ctrlPr>
                          <w:rPr>
                            <w:rFonts w:ascii="Cambria Math" w:hAnsi="Cambria Math"/>
                            <w:b/>
                            <w:i/>
                            <w:sz w:val="18"/>
                            <w:szCs w:val="18"/>
                          </w:rPr>
                        </m:ctrlPr>
                      </m:dPr>
                      <m:e>
                        <m:r>
                          <m:rPr>
                            <m:sty m:val="bi"/>
                          </m:rPr>
                          <w:rPr>
                            <w:rFonts w:ascii="Cambria Math" w:hAnsi="Cambria Math"/>
                            <w:sz w:val="18"/>
                            <w:szCs w:val="18"/>
                          </w:rPr>
                          <m:t>+</m:t>
                        </m:r>
                      </m:e>
                    </m:d>
                  </m:num>
                  <m:den>
                    <m:d>
                      <m:dPr>
                        <m:ctrlPr>
                          <w:rPr>
                            <w:rFonts w:ascii="Cambria Math" w:hAnsi="Cambria Math"/>
                            <w:b/>
                            <w:i/>
                            <w:sz w:val="18"/>
                            <w:szCs w:val="18"/>
                          </w:rPr>
                        </m:ctrlPr>
                      </m:dPr>
                      <m:e>
                        <m:r>
                          <m:rPr>
                            <m:sty m:val="bi"/>
                          </m:rPr>
                          <w:rPr>
                            <w:rFonts w:ascii="Cambria Math" w:hAnsi="Cambria Math"/>
                            <w:sz w:val="18"/>
                            <w:szCs w:val="18"/>
                          </w:rPr>
                          <m:t>-</m:t>
                        </m:r>
                      </m:e>
                    </m:d>
                  </m:den>
                </m:f>
                <m:r>
                  <m:rPr>
                    <m:sty m:val="bi"/>
                  </m:rPr>
                  <w:rPr>
                    <w:rFonts w:ascii="Cambria Math" w:hAnsi="Cambria Math"/>
                    <w:sz w:val="18"/>
                    <w:szCs w:val="18"/>
                  </w:rPr>
                  <m:t>=-</m:t>
                </m:r>
              </m:oMath>
            </m:oMathPara>
          </w:p>
          <w:p w14:paraId="0165F58D" w14:textId="77777777" w:rsidR="00446C5F" w:rsidRPr="00446C5F" w:rsidRDefault="00E4550A" w:rsidP="00446C5F">
            <w:pPr>
              <w:jc w:val="both"/>
              <w:rPr>
                <w:rFonts w:ascii="Times" w:eastAsiaTheme="minorEastAsia" w:hAnsi="Times"/>
                <w:b/>
                <w:sz w:val="18"/>
                <w:szCs w:val="18"/>
              </w:rPr>
            </w:pPr>
            <m:oMathPara>
              <m:oMath>
                <m:f>
                  <m:fPr>
                    <m:ctrlPr>
                      <w:rPr>
                        <w:rFonts w:ascii="Cambria Math" w:hAnsi="Cambria Math"/>
                        <w:b/>
                        <w:i/>
                        <w:sz w:val="18"/>
                        <w:szCs w:val="18"/>
                      </w:rPr>
                    </m:ctrlPr>
                  </m:fPr>
                  <m:num>
                    <m:d>
                      <m:dPr>
                        <m:ctrlPr>
                          <w:rPr>
                            <w:rFonts w:ascii="Cambria Math" w:hAnsi="Cambria Math"/>
                            <w:b/>
                            <w:i/>
                            <w:sz w:val="18"/>
                            <w:szCs w:val="18"/>
                          </w:rPr>
                        </m:ctrlPr>
                      </m:dPr>
                      <m:e>
                        <m:r>
                          <m:rPr>
                            <m:sty m:val="bi"/>
                          </m:rPr>
                          <w:rPr>
                            <w:rFonts w:ascii="Cambria Math" w:hAnsi="Cambria Math"/>
                            <w:sz w:val="18"/>
                            <w:szCs w:val="18"/>
                          </w:rPr>
                          <m:t>-</m:t>
                        </m:r>
                      </m:e>
                    </m:d>
                  </m:num>
                  <m:den>
                    <m:d>
                      <m:dPr>
                        <m:ctrlPr>
                          <w:rPr>
                            <w:rFonts w:ascii="Cambria Math" w:hAnsi="Cambria Math"/>
                            <w:b/>
                            <w:i/>
                            <w:sz w:val="18"/>
                            <w:szCs w:val="18"/>
                          </w:rPr>
                        </m:ctrlPr>
                      </m:dPr>
                      <m:e>
                        <m:r>
                          <m:rPr>
                            <m:sty m:val="bi"/>
                          </m:rPr>
                          <w:rPr>
                            <w:rFonts w:ascii="Cambria Math" w:hAnsi="Cambria Math"/>
                            <w:sz w:val="18"/>
                            <w:szCs w:val="18"/>
                          </w:rPr>
                          <m:t>+</m:t>
                        </m:r>
                      </m:e>
                    </m:d>
                  </m:den>
                </m:f>
                <m:r>
                  <m:rPr>
                    <m:sty m:val="bi"/>
                  </m:rPr>
                  <w:rPr>
                    <w:rFonts w:ascii="Cambria Math" w:hAnsi="Cambria Math"/>
                    <w:sz w:val="18"/>
                    <w:szCs w:val="18"/>
                  </w:rPr>
                  <m:t>=-</m:t>
                </m:r>
                <w:commentRangeEnd w:id="964"/>
                <m:r>
                  <m:rPr>
                    <m:sty m:val="p"/>
                  </m:rPr>
                  <w:rPr>
                    <w:rStyle w:val="Refdecomentario"/>
                  </w:rPr>
                  <w:commentReference w:id="964"/>
                </m:r>
              </m:oMath>
            </m:oMathPara>
          </w:p>
          <w:p w14:paraId="3F89CAAF" w14:textId="77777777" w:rsidR="00446C5F" w:rsidRPr="00446C5F" w:rsidRDefault="00446C5F" w:rsidP="00446C5F">
            <w:pPr>
              <w:jc w:val="both"/>
              <w:rPr>
                <w:rFonts w:ascii="Times" w:eastAsiaTheme="minorEastAsia" w:hAnsi="Times"/>
                <w:b/>
                <w:sz w:val="18"/>
                <w:szCs w:val="18"/>
              </w:rPr>
            </w:pPr>
          </w:p>
        </w:tc>
      </w:tr>
    </w:tbl>
    <w:p w14:paraId="18F0BAF5" w14:textId="77777777" w:rsidR="00446C5F" w:rsidRDefault="00446C5F" w:rsidP="00ED3B85">
      <w:pPr>
        <w:spacing w:after="0"/>
        <w:rPr>
          <w:rFonts w:ascii="Times" w:hAnsi="Times"/>
        </w:rPr>
      </w:pPr>
    </w:p>
    <w:p w14:paraId="6640FE80" w14:textId="77777777" w:rsidR="00FA18F9" w:rsidRDefault="00FA18F9" w:rsidP="00ED3B85">
      <w:pPr>
        <w:spacing w:after="0"/>
        <w:rPr>
          <w:rFonts w:ascii="Times" w:hAnsi="Times"/>
        </w:rPr>
      </w:pPr>
      <w:commentRangeStart w:id="965"/>
      <w:r>
        <w:rPr>
          <w:rFonts w:ascii="Times" w:hAnsi="Times"/>
        </w:rPr>
        <w:t>Las fracciones algebraicas pueden ser positivas o negativas y para ello el signo se coloca antes de la fracción, si la fracción no tiene signo escrito se comprende que es positiva, y si tiene el signo menos es porque es negativa, veamos algunos ejemplos.</w:t>
      </w:r>
      <w:commentRangeEnd w:id="965"/>
      <w:r w:rsidR="00BE7CED">
        <w:rPr>
          <w:rStyle w:val="Refdecomentario"/>
        </w:rPr>
        <w:commentReference w:id="965"/>
      </w:r>
    </w:p>
    <w:p w14:paraId="667068DD" w14:textId="77777777" w:rsidR="00FA18F9" w:rsidRDefault="00FA18F9" w:rsidP="00ED3B85">
      <w:pPr>
        <w:spacing w:after="0"/>
        <w:rPr>
          <w:rFonts w:ascii="Times" w:hAnsi="Times"/>
        </w:rPr>
      </w:pPr>
    </w:p>
    <w:p w14:paraId="0173C380" w14:textId="77777777" w:rsidR="0048638F" w:rsidRDefault="00FA18F9" w:rsidP="00FA18F9">
      <w:pPr>
        <w:pStyle w:val="Prrafodelista"/>
        <w:numPr>
          <w:ilvl w:val="0"/>
          <w:numId w:val="16"/>
        </w:numPr>
        <w:spacing w:after="0"/>
        <w:ind w:left="360"/>
        <w:rPr>
          <w:rFonts w:ascii="Times" w:hAnsi="Times"/>
        </w:rPr>
      </w:pPr>
      <w:r w:rsidRPr="00FA18F9">
        <w:rPr>
          <w:rFonts w:ascii="Times" w:hAnsi="Times"/>
        </w:rPr>
        <w:t xml:space="preserve">Fracciones positivas </w:t>
      </w:r>
    </w:p>
    <w:p w14:paraId="511FB77A" w14:textId="77777777" w:rsidR="00FA18F9" w:rsidRPr="00FA5064" w:rsidRDefault="00E4550A" w:rsidP="00FA18F9">
      <w:pPr>
        <w:pStyle w:val="Prrafodelista"/>
        <w:spacing w:after="0"/>
        <w:ind w:left="360"/>
        <w:rPr>
          <w:rFonts w:ascii="Times" w:eastAsiaTheme="minorEastAsia" w:hAnsi="Times"/>
        </w:rPr>
      </w:pPr>
      <m:oMathPara>
        <m:oMath>
          <m:f>
            <m:fPr>
              <m:ctrlPr>
                <w:rPr>
                  <w:rFonts w:ascii="Cambria Math" w:hAnsi="Cambria Math"/>
                  <w:i/>
                </w:rPr>
              </m:ctrlPr>
            </m:fPr>
            <m:num>
              <m:r>
                <w:rPr>
                  <w:rFonts w:ascii="Cambria Math" w:hAnsi="Cambria Math"/>
                </w:rPr>
                <m:t>2x+1</m:t>
              </m:r>
            </m:num>
            <m:den>
              <m:r>
                <w:rPr>
                  <w:rFonts w:ascii="Cambria Math" w:hAnsi="Cambria Math"/>
                </w:rPr>
                <m:t>x-3</m:t>
              </m:r>
            </m:den>
          </m:f>
        </m:oMath>
      </m:oMathPara>
    </w:p>
    <w:p w14:paraId="48CEA314" w14:textId="77777777" w:rsidR="00FA5064" w:rsidRPr="00FA5064" w:rsidRDefault="00FA5064" w:rsidP="00FA18F9">
      <w:pPr>
        <w:pStyle w:val="Prrafodelista"/>
        <w:spacing w:after="0"/>
        <w:ind w:left="360"/>
        <w:rPr>
          <w:rFonts w:ascii="Times" w:eastAsiaTheme="minorEastAsia" w:hAnsi="Times"/>
        </w:rPr>
      </w:pPr>
    </w:p>
    <w:p w14:paraId="3A5320D0" w14:textId="77777777" w:rsidR="00FA5064" w:rsidRPr="00FA5064" w:rsidRDefault="00E4550A" w:rsidP="00FA5064">
      <w:pPr>
        <w:pStyle w:val="Prrafodelista"/>
        <w:spacing w:after="0"/>
        <w:ind w:left="360"/>
        <w:rPr>
          <w:rFonts w:ascii="Times" w:eastAsiaTheme="minorEastAsia" w:hAnsi="Times"/>
        </w:rPr>
      </w:pPr>
      <m:oMathPara>
        <m:oMath>
          <m:f>
            <m:fPr>
              <m:ctrlPr>
                <w:rPr>
                  <w:rFonts w:ascii="Cambria Math" w:hAnsi="Cambria Math"/>
                  <w:i/>
                </w:rPr>
              </m:ctrlPr>
            </m:fPr>
            <m:num>
              <m:r>
                <w:rPr>
                  <w:rFonts w:ascii="Cambria Math" w:hAnsi="Cambria Math"/>
                </w:rPr>
                <m:t>x-1</m:t>
              </m:r>
            </m:num>
            <m:den>
              <m:r>
                <w:rPr>
                  <w:rFonts w:ascii="Cambria Math" w:hAnsi="Cambria Math"/>
                </w:rPr>
                <m:t>x+1</m:t>
              </m:r>
            </m:den>
          </m:f>
        </m:oMath>
      </m:oMathPara>
    </w:p>
    <w:p w14:paraId="221EB0A5" w14:textId="77777777" w:rsidR="00FA5064" w:rsidRDefault="00FA5064" w:rsidP="00FA5064">
      <w:pPr>
        <w:pStyle w:val="Prrafodelista"/>
        <w:spacing w:after="0"/>
        <w:ind w:left="360"/>
        <w:rPr>
          <w:rFonts w:ascii="Times" w:eastAsiaTheme="minorEastAsia" w:hAnsi="Times"/>
        </w:rPr>
      </w:pPr>
    </w:p>
    <w:p w14:paraId="0E6B5EB2" w14:textId="77777777" w:rsidR="00FA5064" w:rsidRDefault="00E4550A" w:rsidP="00FA5064">
      <w:pPr>
        <w:pStyle w:val="Prrafodelista"/>
        <w:spacing w:after="0"/>
        <w:ind w:left="360"/>
        <w:rPr>
          <w:rFonts w:ascii="Times" w:hAnsi="Times"/>
        </w:rPr>
      </w:pPr>
      <m:oMathPara>
        <m:oMath>
          <m:f>
            <m:fPr>
              <m:ctrlPr>
                <w:rPr>
                  <w:rFonts w:ascii="Cambria Math" w:hAnsi="Cambria Math"/>
                  <w:i/>
                </w:rPr>
              </m:ctrlPr>
            </m:fPr>
            <m:num>
              <m:r>
                <w:rPr>
                  <w:rFonts w:ascii="Cambria Math" w:hAnsi="Cambria Math"/>
                </w:rPr>
                <m:t>x</m:t>
              </m:r>
            </m:num>
            <m:den>
              <m:r>
                <w:rPr>
                  <w:rFonts w:ascii="Cambria Math" w:hAnsi="Cambria Math"/>
                </w:rPr>
                <m:t>x-1</m:t>
              </m:r>
            </m:den>
          </m:f>
        </m:oMath>
      </m:oMathPara>
    </w:p>
    <w:p w14:paraId="481C8158" w14:textId="77777777" w:rsidR="00FA5064" w:rsidRPr="00FA5064" w:rsidRDefault="00FA5064" w:rsidP="00FA5064">
      <w:pPr>
        <w:pStyle w:val="Prrafodelista"/>
        <w:spacing w:after="0"/>
        <w:ind w:left="360"/>
        <w:rPr>
          <w:rFonts w:ascii="Times" w:eastAsiaTheme="minorEastAsia" w:hAnsi="Times"/>
        </w:rPr>
      </w:pPr>
    </w:p>
    <w:p w14:paraId="089AED08" w14:textId="77777777" w:rsidR="00FA5064" w:rsidRDefault="00FA5064" w:rsidP="00FA18F9">
      <w:pPr>
        <w:pStyle w:val="Prrafodelista"/>
        <w:spacing w:after="0"/>
        <w:ind w:left="360"/>
        <w:rPr>
          <w:rFonts w:ascii="Times" w:hAnsi="Times"/>
        </w:rPr>
      </w:pPr>
    </w:p>
    <w:p w14:paraId="3A83FA23" w14:textId="77777777" w:rsidR="00FA18F9" w:rsidRPr="00FA18F9" w:rsidRDefault="00FA18F9" w:rsidP="00FA18F9">
      <w:pPr>
        <w:pStyle w:val="Prrafodelista"/>
        <w:numPr>
          <w:ilvl w:val="0"/>
          <w:numId w:val="16"/>
        </w:numPr>
        <w:spacing w:after="0"/>
        <w:ind w:left="360"/>
        <w:rPr>
          <w:rFonts w:ascii="Times" w:hAnsi="Times"/>
        </w:rPr>
      </w:pPr>
      <w:r>
        <w:rPr>
          <w:rFonts w:ascii="Times" w:hAnsi="Times"/>
        </w:rPr>
        <w:t>Fracciones negativas</w:t>
      </w:r>
    </w:p>
    <w:p w14:paraId="741FED53" w14:textId="77777777" w:rsidR="00ED3B85" w:rsidRDefault="00ED3B85" w:rsidP="00ED3B85">
      <w:pPr>
        <w:spacing w:after="0"/>
        <w:rPr>
          <w:rFonts w:ascii="Times" w:hAnsi="Times"/>
        </w:rPr>
      </w:pPr>
    </w:p>
    <w:p w14:paraId="07E0767A" w14:textId="77777777" w:rsidR="00FA5064" w:rsidRPr="00FA5064" w:rsidRDefault="00FA5064" w:rsidP="00FA5064">
      <w:pPr>
        <w:pStyle w:val="Prrafodelista"/>
        <w:spacing w:after="0"/>
        <w:ind w:left="360"/>
        <w:rPr>
          <w:rFonts w:ascii="Times" w:eastAsiaTheme="minorEastAsia" w:hAnsi="Times"/>
        </w:rPr>
      </w:pPr>
      <m:oMathPara>
        <m:oMath>
          <m:r>
            <w:rPr>
              <w:rFonts w:ascii="Cambria Math" w:hAnsi="Cambria Math"/>
            </w:rPr>
            <w:lastRenderedPageBreak/>
            <m:t>-</m:t>
          </m:r>
          <m:f>
            <m:fPr>
              <m:ctrlPr>
                <w:rPr>
                  <w:rFonts w:ascii="Cambria Math" w:hAnsi="Cambria Math"/>
                  <w:i/>
                </w:rPr>
              </m:ctrlPr>
            </m:fPr>
            <m:num>
              <m:r>
                <w:rPr>
                  <w:rFonts w:ascii="Cambria Math" w:hAnsi="Cambria Math"/>
                </w:rPr>
                <m:t>2x+1</m:t>
              </m:r>
            </m:num>
            <m:den>
              <m:r>
                <w:rPr>
                  <w:rFonts w:ascii="Cambria Math" w:hAnsi="Cambria Math"/>
                </w:rPr>
                <m:t>2x-3</m:t>
              </m:r>
            </m:den>
          </m:f>
        </m:oMath>
      </m:oMathPara>
    </w:p>
    <w:p w14:paraId="492DDA65" w14:textId="77777777" w:rsidR="00FA5064" w:rsidRPr="00FA5064" w:rsidRDefault="00FA5064" w:rsidP="00FA5064">
      <w:pPr>
        <w:pStyle w:val="Prrafodelista"/>
        <w:spacing w:after="0"/>
        <w:ind w:left="360"/>
        <w:rPr>
          <w:rFonts w:ascii="Times" w:eastAsiaTheme="minorEastAsia" w:hAnsi="Times"/>
        </w:rPr>
      </w:pPr>
    </w:p>
    <w:p w14:paraId="7F2037BE" w14:textId="77777777" w:rsidR="00FA5064" w:rsidRPr="00FA5064" w:rsidRDefault="00FA5064" w:rsidP="00FA5064">
      <w:pPr>
        <w:pStyle w:val="Prrafodelista"/>
        <w:spacing w:after="0"/>
        <w:ind w:left="360"/>
        <w:rPr>
          <w:rFonts w:ascii="Times" w:eastAsiaTheme="minorEastAsia" w:hAnsi="Times"/>
        </w:rPr>
      </w:pPr>
      <m:oMathPara>
        <m:oMath>
          <m:r>
            <w:rPr>
              <w:rFonts w:ascii="Cambria Math" w:eastAsiaTheme="minorEastAsia" w:hAnsi="Cambria Math"/>
            </w:rPr>
            <m:t>-</m:t>
          </m:r>
          <m:f>
            <m:fPr>
              <m:ctrlPr>
                <w:rPr>
                  <w:rFonts w:ascii="Cambria Math" w:hAnsi="Cambria Math"/>
                  <w:i/>
                </w:rPr>
              </m:ctrlPr>
            </m:fPr>
            <m:num>
              <m:r>
                <w:rPr>
                  <w:rFonts w:ascii="Cambria Math" w:hAnsi="Cambria Math"/>
                </w:rPr>
                <m:t>x</m:t>
              </m:r>
            </m:num>
            <m:den>
              <m:r>
                <w:rPr>
                  <w:rFonts w:ascii="Cambria Math" w:hAnsi="Cambria Math"/>
                </w:rPr>
                <m:t>x+1</m:t>
              </m:r>
            </m:den>
          </m:f>
        </m:oMath>
      </m:oMathPara>
    </w:p>
    <w:p w14:paraId="1207792D" w14:textId="77777777" w:rsidR="00FA5064" w:rsidRDefault="00FA5064" w:rsidP="00FA5064">
      <w:pPr>
        <w:pStyle w:val="Prrafodelista"/>
        <w:spacing w:after="0"/>
        <w:ind w:left="360"/>
        <w:rPr>
          <w:rFonts w:ascii="Times" w:eastAsiaTheme="minorEastAsia" w:hAnsi="Times"/>
        </w:rPr>
      </w:pPr>
    </w:p>
    <w:p w14:paraId="43C05E48" w14:textId="77777777" w:rsidR="00FA5064" w:rsidRDefault="00FA5064" w:rsidP="00FA5064">
      <w:pPr>
        <w:pStyle w:val="Prrafodelista"/>
        <w:spacing w:after="0"/>
        <w:ind w:left="360"/>
        <w:rPr>
          <w:rFonts w:ascii="Times" w:hAnsi="Times"/>
        </w:rPr>
      </w:pPr>
      <m:oMathPara>
        <m:oMath>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den>
          </m:f>
        </m:oMath>
      </m:oMathPara>
    </w:p>
    <w:p w14:paraId="45EDCD11" w14:textId="77777777" w:rsidR="00FA5064" w:rsidRPr="00FA5064" w:rsidRDefault="00FA5064" w:rsidP="00FA5064">
      <w:pPr>
        <w:pStyle w:val="Prrafodelista"/>
        <w:spacing w:after="0"/>
        <w:ind w:left="360"/>
        <w:rPr>
          <w:rFonts w:ascii="Times" w:eastAsiaTheme="minorEastAsia" w:hAnsi="Times"/>
        </w:rPr>
      </w:pPr>
    </w:p>
    <w:p w14:paraId="4EE0E801" w14:textId="77777777" w:rsidR="00FA5064" w:rsidRDefault="00443D80" w:rsidP="00ED3B85">
      <w:pPr>
        <w:spacing w:after="0"/>
        <w:rPr>
          <w:rFonts w:ascii="Times" w:hAnsi="Times"/>
        </w:rPr>
      </w:pPr>
      <w:r>
        <w:rPr>
          <w:rFonts w:ascii="Times" w:hAnsi="Times"/>
        </w:rPr>
        <w:t>En l</w:t>
      </w:r>
      <w:r w:rsidR="00FA5064">
        <w:rPr>
          <w:rFonts w:ascii="Times" w:hAnsi="Times"/>
        </w:rPr>
        <w:t>as fracciones algebraicas se pueden factorizar su signo ya sea en el numerador, el denominador o en los dos</w:t>
      </w:r>
      <w:r>
        <w:rPr>
          <w:rFonts w:ascii="Times" w:hAnsi="Times"/>
        </w:rPr>
        <w:t xml:space="preserve"> y obtener así fracciones algebraicas equivalentes</w:t>
      </w:r>
      <w:r w:rsidR="00FA5064">
        <w:rPr>
          <w:rFonts w:ascii="Times" w:hAnsi="Times"/>
        </w:rPr>
        <w:t>.</w:t>
      </w:r>
    </w:p>
    <w:p w14:paraId="25315E9C" w14:textId="77777777" w:rsidR="00FA5064" w:rsidRDefault="00FA5064" w:rsidP="00ED3B85">
      <w:pPr>
        <w:spacing w:after="0"/>
        <w:rPr>
          <w:rFonts w:ascii="Times" w:hAnsi="Times"/>
        </w:rPr>
      </w:pPr>
    </w:p>
    <w:p w14:paraId="72073DE4" w14:textId="77777777" w:rsidR="00FA5064" w:rsidRPr="00F86654" w:rsidRDefault="00443D80" w:rsidP="00F86654">
      <w:pPr>
        <w:pStyle w:val="Prrafodelista"/>
        <w:numPr>
          <w:ilvl w:val="0"/>
          <w:numId w:val="16"/>
        </w:numPr>
        <w:spacing w:after="0"/>
        <w:rPr>
          <w:rFonts w:ascii="Times" w:hAnsi="Times"/>
        </w:rPr>
      </w:pPr>
      <w:r w:rsidRPr="00F86654">
        <w:rPr>
          <w:rFonts w:ascii="Times" w:hAnsi="Times"/>
        </w:rPr>
        <w:t>Ejemplo 1:</w:t>
      </w:r>
    </w:p>
    <w:p w14:paraId="1ADE4F03" w14:textId="77777777" w:rsidR="00443D80" w:rsidRDefault="00443D80" w:rsidP="00ED3B85">
      <w:pPr>
        <w:spacing w:after="0"/>
        <w:rPr>
          <w:rFonts w:ascii="Times" w:hAnsi="Times"/>
        </w:rPr>
      </w:pPr>
    </w:p>
    <w:p w14:paraId="5D89F13E" w14:textId="77777777" w:rsidR="00FA5064" w:rsidRDefault="00E4550A" w:rsidP="00ED3B85">
      <w:pPr>
        <w:spacing w:after="0"/>
        <w:rPr>
          <w:rFonts w:ascii="Times" w:hAnsi="Times"/>
        </w:rPr>
      </w:pPr>
      <m:oMathPara>
        <m:oMath>
          <m:f>
            <m:fPr>
              <m:ctrlPr>
                <w:rPr>
                  <w:rFonts w:ascii="Cambria Math" w:hAnsi="Cambria Math"/>
                  <w:i/>
                </w:rPr>
              </m:ctrlPr>
            </m:fPr>
            <m:num>
              <m:r>
                <w:rPr>
                  <w:rFonts w:ascii="Cambria Math" w:hAnsi="Cambria Math"/>
                </w:rPr>
                <m:t>x-1</m:t>
              </m:r>
            </m:num>
            <m:den>
              <m:r>
                <w:rPr>
                  <w:rFonts w:ascii="Cambria Math" w:hAnsi="Cambria Math"/>
                </w:rPr>
                <m:t>2-x</m:t>
              </m:r>
            </m:den>
          </m:f>
        </m:oMath>
      </m:oMathPara>
    </w:p>
    <w:p w14:paraId="0FF8B87C" w14:textId="77777777" w:rsidR="00FA5064" w:rsidRDefault="00443D80" w:rsidP="00F86654">
      <w:pPr>
        <w:spacing w:after="0"/>
        <w:ind w:left="708"/>
        <w:rPr>
          <w:rFonts w:ascii="Times" w:hAnsi="Times"/>
        </w:rPr>
      </w:pPr>
      <w:r>
        <w:rPr>
          <w:rFonts w:ascii="Times" w:hAnsi="Times"/>
        </w:rPr>
        <w:t>Si factorizamos el signo menos en el numerador tenemos:</w:t>
      </w:r>
    </w:p>
    <w:p w14:paraId="53CA222C" w14:textId="77777777" w:rsidR="00443D80" w:rsidRDefault="00443D80" w:rsidP="00ED3B85">
      <w:pPr>
        <w:spacing w:after="0"/>
        <w:rPr>
          <w:rFonts w:ascii="Times" w:hAnsi="Times"/>
        </w:rPr>
      </w:pPr>
    </w:p>
    <w:p w14:paraId="0C8DC383" w14:textId="77777777" w:rsidR="00443D80" w:rsidRPr="00443D80" w:rsidRDefault="00E4550A" w:rsidP="00443D80">
      <w:pPr>
        <w:spacing w:after="0"/>
        <w:rPr>
          <w:rFonts w:ascii="Times" w:eastAsiaTheme="minorEastAsia" w:hAnsi="Times"/>
        </w:rPr>
      </w:pPr>
      <m:oMathPara>
        <m:oMath>
          <m:f>
            <m:fPr>
              <m:ctrlPr>
                <w:rPr>
                  <w:rFonts w:ascii="Cambria Math" w:hAnsi="Cambria Math"/>
                  <w:i/>
                </w:rPr>
              </m:ctrlPr>
            </m:fPr>
            <m:num>
              <m:r>
                <w:rPr>
                  <w:rFonts w:ascii="Cambria Math" w:hAnsi="Cambria Math"/>
                </w:rPr>
                <m:t>x-1</m:t>
              </m:r>
            </m:num>
            <m:den>
              <m:r>
                <w:rPr>
                  <w:rFonts w:ascii="Cambria Math" w:hAnsi="Cambria Math"/>
                </w:rPr>
                <m:t>2-x</m:t>
              </m:r>
            </m:den>
          </m:f>
          <m:r>
            <w:rPr>
              <w:rFonts w:ascii="Cambria Math" w:eastAsiaTheme="minorEastAsia" w:hAnsi="Cambria Math"/>
            </w:rPr>
            <m:t>=</m:t>
          </m:r>
          <m:f>
            <m:fPr>
              <m:ctrlPr>
                <w:rPr>
                  <w:rFonts w:ascii="Cambria Math" w:hAnsi="Cambria Math"/>
                  <w:i/>
                </w:rPr>
              </m:ctrlPr>
            </m:fPr>
            <m:num>
              <m:r>
                <w:rPr>
                  <w:rFonts w:ascii="Cambria Math" w:hAnsi="Cambria Math"/>
                </w:rPr>
                <m:t>-(-x+1)</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2-x</m:t>
              </m:r>
            </m:den>
          </m:f>
        </m:oMath>
      </m:oMathPara>
    </w:p>
    <w:p w14:paraId="35921DAE" w14:textId="77777777" w:rsidR="00443D80" w:rsidRDefault="00443D80" w:rsidP="00443D80">
      <w:pPr>
        <w:spacing w:after="0"/>
        <w:rPr>
          <w:rFonts w:ascii="Times" w:eastAsiaTheme="minorEastAsia" w:hAnsi="Times"/>
        </w:rPr>
      </w:pPr>
    </w:p>
    <w:p w14:paraId="418972AE" w14:textId="77777777" w:rsidR="00443D80" w:rsidRPr="00F86654" w:rsidRDefault="00443D80" w:rsidP="00F86654">
      <w:pPr>
        <w:pStyle w:val="Prrafodelista"/>
        <w:numPr>
          <w:ilvl w:val="0"/>
          <w:numId w:val="16"/>
        </w:numPr>
        <w:spacing w:after="0"/>
        <w:rPr>
          <w:rFonts w:ascii="Times" w:hAnsi="Times"/>
        </w:rPr>
      </w:pPr>
      <w:r w:rsidRPr="00F86654">
        <w:rPr>
          <w:rFonts w:ascii="Times" w:hAnsi="Times"/>
        </w:rPr>
        <w:t>Ejemplo 2:</w:t>
      </w:r>
    </w:p>
    <w:p w14:paraId="51014837" w14:textId="77777777" w:rsidR="00443D80" w:rsidRDefault="00443D80" w:rsidP="00443D80">
      <w:pPr>
        <w:spacing w:after="0"/>
        <w:rPr>
          <w:rFonts w:ascii="Times" w:eastAsiaTheme="minorEastAsia" w:hAnsi="Times"/>
        </w:rPr>
      </w:pPr>
    </w:p>
    <w:p w14:paraId="393C3900" w14:textId="77777777" w:rsidR="00443D80" w:rsidRPr="00443D80" w:rsidRDefault="00E4550A" w:rsidP="00443D80">
      <w:pPr>
        <w:spacing w:after="0"/>
        <w:rPr>
          <w:rFonts w:ascii="Times" w:eastAsiaTheme="minorEastAsia" w:hAnsi="Times"/>
        </w:rPr>
      </w:pPr>
      <m:oMathPara>
        <m:oMath>
          <m:f>
            <m:fPr>
              <m:ctrlPr>
                <w:rPr>
                  <w:rFonts w:ascii="Cambria Math" w:hAnsi="Cambria Math"/>
                  <w:i/>
                </w:rPr>
              </m:ctrlPr>
            </m:fPr>
            <m:num>
              <m:r>
                <w:rPr>
                  <w:rFonts w:ascii="Cambria Math" w:hAnsi="Cambria Math"/>
                </w:rPr>
                <m:t>x-1</m:t>
              </m:r>
            </m:num>
            <m:den>
              <m:r>
                <w:rPr>
                  <w:rFonts w:ascii="Cambria Math" w:hAnsi="Cambria Math"/>
                </w:rPr>
                <m:t>2-x</m:t>
              </m:r>
            </m:den>
          </m:f>
        </m:oMath>
      </m:oMathPara>
    </w:p>
    <w:p w14:paraId="566398BA" w14:textId="77777777" w:rsidR="00443D80" w:rsidRDefault="00443D80" w:rsidP="00F86654">
      <w:pPr>
        <w:spacing w:after="0"/>
        <w:ind w:left="708"/>
        <w:rPr>
          <w:rFonts w:ascii="Times" w:eastAsiaTheme="minorEastAsia" w:hAnsi="Times"/>
        </w:rPr>
      </w:pPr>
      <w:r>
        <w:rPr>
          <w:rFonts w:ascii="Times" w:eastAsiaTheme="minorEastAsia" w:hAnsi="Times"/>
        </w:rPr>
        <w:t>Si factorizamos el signo menos en el denominador tenemos</w:t>
      </w:r>
    </w:p>
    <w:p w14:paraId="45E70EB5" w14:textId="77777777" w:rsidR="00443D80" w:rsidRDefault="00443D80" w:rsidP="00443D80">
      <w:pPr>
        <w:spacing w:after="0"/>
        <w:rPr>
          <w:rFonts w:ascii="Times" w:eastAsiaTheme="minorEastAsia" w:hAnsi="Times"/>
        </w:rPr>
      </w:pPr>
    </w:p>
    <w:p w14:paraId="4C2C0840" w14:textId="77777777" w:rsidR="00443D80" w:rsidRDefault="00E4550A" w:rsidP="00443D80">
      <w:pPr>
        <w:spacing w:after="0"/>
        <w:rPr>
          <w:rFonts w:ascii="Times" w:hAnsi="Times"/>
        </w:rPr>
      </w:pPr>
      <m:oMathPara>
        <m:oMath>
          <m:f>
            <m:fPr>
              <m:ctrlPr>
                <w:rPr>
                  <w:rFonts w:ascii="Cambria Math" w:hAnsi="Cambria Math"/>
                  <w:i/>
                </w:rPr>
              </m:ctrlPr>
            </m:fPr>
            <m:num>
              <m:r>
                <w:rPr>
                  <w:rFonts w:ascii="Cambria Math" w:hAnsi="Cambria Math"/>
                </w:rPr>
                <m:t>x-1</m:t>
              </m:r>
            </m:num>
            <m:den>
              <m:r>
                <w:rPr>
                  <w:rFonts w:ascii="Cambria Math" w:hAnsi="Cambria Math"/>
                </w:rPr>
                <m:t>2-x</m:t>
              </m:r>
            </m:den>
          </m:f>
          <m:r>
            <w:rPr>
              <w:rFonts w:ascii="Cambria Math" w:eastAsiaTheme="minorEastAsia" w:hAnsi="Cambria Math"/>
            </w:rPr>
            <m:t>=</m:t>
          </m:r>
          <m:f>
            <m:fPr>
              <m:ctrlPr>
                <w:rPr>
                  <w:rFonts w:ascii="Cambria Math" w:hAnsi="Cambria Math"/>
                  <w:i/>
                </w:rPr>
              </m:ctrlPr>
            </m:fPr>
            <m:num>
              <m:r>
                <w:rPr>
                  <w:rFonts w:ascii="Cambria Math" w:hAnsi="Cambria Math"/>
                </w:rPr>
                <m:t>x-1</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oMath>
      </m:oMathPara>
    </w:p>
    <w:p w14:paraId="50455890" w14:textId="77777777" w:rsidR="00443D80" w:rsidRDefault="00443D80" w:rsidP="00443D80">
      <w:pPr>
        <w:spacing w:after="0"/>
        <w:rPr>
          <w:rFonts w:ascii="Times" w:hAnsi="Times"/>
        </w:rPr>
      </w:pPr>
    </w:p>
    <w:p w14:paraId="0F6379F0" w14:textId="77777777" w:rsidR="00443D80" w:rsidRDefault="00443D80" w:rsidP="00443D80">
      <w:pPr>
        <w:spacing w:after="0"/>
        <w:rPr>
          <w:rFonts w:ascii="Times" w:hAnsi="Times"/>
        </w:rPr>
      </w:pPr>
    </w:p>
    <w:p w14:paraId="764995B2" w14:textId="77777777" w:rsidR="00443D80" w:rsidRDefault="00443D80" w:rsidP="00443D80">
      <w:pPr>
        <w:spacing w:after="0"/>
        <w:rPr>
          <w:rFonts w:ascii="Times" w:hAnsi="Times"/>
        </w:rPr>
      </w:pPr>
      <w:r>
        <w:rPr>
          <w:rFonts w:ascii="Times" w:hAnsi="Times"/>
        </w:rPr>
        <w:t>La utilidad de factorizar el signo de una fracción algebraica radica en que a partir de ello es posible simplificar y factorizar algunas expresiones algebraicas.</w:t>
      </w:r>
    </w:p>
    <w:p w14:paraId="0000BFA2" w14:textId="77777777" w:rsidR="00443D80" w:rsidRDefault="00443D80" w:rsidP="00443D80">
      <w:pPr>
        <w:spacing w:after="0"/>
        <w:rPr>
          <w:rFonts w:ascii="Times" w:hAnsi="Times"/>
        </w:rPr>
      </w:pPr>
    </w:p>
    <w:p w14:paraId="37C467F8" w14:textId="23C1CE1E" w:rsidR="00443D80" w:rsidRPr="00F86654" w:rsidRDefault="00443D80" w:rsidP="00F86654">
      <w:pPr>
        <w:pStyle w:val="Prrafodelista"/>
        <w:numPr>
          <w:ilvl w:val="0"/>
          <w:numId w:val="16"/>
        </w:numPr>
        <w:spacing w:after="0"/>
        <w:rPr>
          <w:rFonts w:ascii="Times" w:hAnsi="Times"/>
        </w:rPr>
      </w:pPr>
      <w:r w:rsidRPr="00F86654">
        <w:rPr>
          <w:rFonts w:ascii="Times" w:hAnsi="Times"/>
        </w:rPr>
        <w:t>Ejemplo 1. Factorizar el signo del numerador y simplificar</w:t>
      </w:r>
      <w:ins w:id="966" w:author="Edgar Josué Malagón Montaña" w:date="2015-11-09T12:03:00Z">
        <w:r w:rsidR="00BE7CED">
          <w:rPr>
            <w:rFonts w:ascii="Times" w:hAnsi="Times"/>
          </w:rPr>
          <w:t>.</w:t>
        </w:r>
      </w:ins>
    </w:p>
    <w:p w14:paraId="04D55ED4" w14:textId="77777777" w:rsidR="00443D80" w:rsidRDefault="00443D80" w:rsidP="00443D80">
      <w:pPr>
        <w:spacing w:after="0"/>
        <w:rPr>
          <w:rFonts w:ascii="Times" w:hAnsi="Times"/>
        </w:rPr>
      </w:pPr>
    </w:p>
    <w:p w14:paraId="08A3A217" w14:textId="77777777" w:rsidR="00443D80" w:rsidRPr="000C5353" w:rsidRDefault="00E4550A" w:rsidP="00443D80">
      <w:pPr>
        <w:spacing w:after="0"/>
        <w:rPr>
          <w:rFonts w:ascii="Times" w:eastAsiaTheme="minorEastAsia" w:hAnsi="Times"/>
        </w:rPr>
      </w:pPr>
      <m:oMathPara>
        <m:oMath>
          <m:f>
            <m:fPr>
              <m:ctrlPr>
                <w:rPr>
                  <w:rFonts w:ascii="Cambria Math" w:hAnsi="Cambria Math"/>
                  <w:i/>
                </w:rPr>
              </m:ctrlPr>
            </m:fPr>
            <m:num>
              <m:r>
                <w:rPr>
                  <w:rFonts w:ascii="Cambria Math" w:hAnsi="Cambria Math"/>
                </w:rPr>
                <m:t>1-x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m:oMathPara>
    </w:p>
    <w:p w14:paraId="088E133E" w14:textId="77777777" w:rsidR="000C5353" w:rsidRPr="00443D80" w:rsidRDefault="000C5353" w:rsidP="00443D80">
      <w:pPr>
        <w:spacing w:after="0"/>
        <w:rPr>
          <w:rFonts w:ascii="Times" w:eastAsiaTheme="minorEastAsia" w:hAnsi="Times"/>
        </w:rPr>
      </w:pPr>
    </w:p>
    <w:p w14:paraId="4D84DE8E" w14:textId="77777777" w:rsidR="00443D80" w:rsidRDefault="00443D80" w:rsidP="00F86654">
      <w:pPr>
        <w:spacing w:after="0"/>
        <w:ind w:left="708"/>
        <w:rPr>
          <w:rFonts w:ascii="Times" w:eastAsiaTheme="minorEastAsia" w:hAnsi="Times"/>
        </w:rPr>
      </w:pPr>
      <w:r>
        <w:rPr>
          <w:rFonts w:ascii="Times" w:eastAsiaTheme="minorEastAsia" w:hAnsi="Times"/>
        </w:rPr>
        <w:t>Al factorizar el signo menos del numerador tenemos:</w:t>
      </w:r>
    </w:p>
    <w:p w14:paraId="7D5ACDCA" w14:textId="77777777" w:rsidR="00443D80" w:rsidRDefault="00443D80" w:rsidP="00443D80">
      <w:pPr>
        <w:spacing w:after="0"/>
        <w:rPr>
          <w:rFonts w:ascii="Times" w:eastAsiaTheme="minorEastAsia" w:hAnsi="Times"/>
        </w:rPr>
      </w:pPr>
    </w:p>
    <w:p w14:paraId="1F95C747" w14:textId="77777777" w:rsidR="00443D80" w:rsidRPr="000C5353" w:rsidRDefault="00E4550A" w:rsidP="00443D80">
      <w:pPr>
        <w:spacing w:after="0"/>
        <w:rPr>
          <w:rFonts w:ascii="Times" w:eastAsiaTheme="minorEastAsia" w:hAnsi="Times"/>
        </w:rPr>
      </w:pPr>
      <m:oMathPara>
        <m:oMath>
          <m:f>
            <m:fPr>
              <m:ctrlPr>
                <w:rPr>
                  <w:rFonts w:ascii="Cambria Math" w:hAnsi="Cambria Math"/>
                  <w:i/>
                </w:rPr>
              </m:ctrlPr>
            </m:fPr>
            <m:num>
              <m:r>
                <w:rPr>
                  <w:rFonts w:ascii="Cambria Math" w:hAnsi="Cambria Math"/>
                </w:rPr>
                <m:t>1-x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x-1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m:oMathPara>
    </w:p>
    <w:p w14:paraId="500AC33D" w14:textId="77777777" w:rsidR="000C5353" w:rsidRPr="00F86654" w:rsidRDefault="000C5353" w:rsidP="00443D80">
      <w:pPr>
        <w:spacing w:after="0"/>
        <w:rPr>
          <w:rFonts w:ascii="Times" w:eastAsiaTheme="minorEastAsia" w:hAnsi="Times"/>
        </w:rPr>
      </w:pPr>
    </w:p>
    <w:p w14:paraId="47F0C9D6" w14:textId="10EE5F11" w:rsidR="00F86654" w:rsidRDefault="00F86654" w:rsidP="00F86654">
      <w:pPr>
        <w:spacing w:after="0"/>
        <w:ind w:left="708"/>
        <w:rPr>
          <w:rFonts w:ascii="Times" w:eastAsiaTheme="minorEastAsia" w:hAnsi="Times"/>
        </w:rPr>
      </w:pPr>
      <w:r>
        <w:rPr>
          <w:rFonts w:ascii="Times" w:eastAsiaTheme="minorEastAsia" w:hAnsi="Times"/>
        </w:rPr>
        <w:t>Ahora en el denominador factorizamos la diferencia de cuadrados y simplificamos términos semejantes</w:t>
      </w:r>
      <w:ins w:id="967" w:author="Edgar Josué Malagón Montaña" w:date="2015-11-09T12:03:00Z">
        <w:r w:rsidR="00BE7CED">
          <w:rPr>
            <w:rFonts w:ascii="Times" w:eastAsiaTheme="minorEastAsia" w:hAnsi="Times"/>
          </w:rPr>
          <w:t>.</w:t>
        </w:r>
      </w:ins>
    </w:p>
    <w:p w14:paraId="7B7BE5F0" w14:textId="77777777" w:rsidR="00F86654" w:rsidRDefault="00F86654" w:rsidP="00443D80">
      <w:pPr>
        <w:spacing w:after="0"/>
        <w:rPr>
          <w:rFonts w:ascii="Times" w:eastAsiaTheme="minorEastAsia" w:hAnsi="Times"/>
        </w:rPr>
      </w:pPr>
    </w:p>
    <w:p w14:paraId="5B31282A" w14:textId="77777777" w:rsidR="00F86654" w:rsidRPr="00F86654" w:rsidRDefault="00F86654" w:rsidP="00443D80">
      <w:pPr>
        <w:spacing w:after="0"/>
        <w:rPr>
          <w:rFonts w:ascii="Times" w:eastAsiaTheme="minorEastAsia" w:hAnsi="Times"/>
        </w:rPr>
      </w:pPr>
      <m:oMathPara>
        <m:oMath>
          <m:r>
            <w:rPr>
              <w:rFonts w:ascii="Cambria Math" w:hAnsi="Cambria Math"/>
            </w:rPr>
            <w:lastRenderedPageBreak/>
            <m:t>-</m:t>
          </m:r>
          <m:f>
            <m:fPr>
              <m:ctrlPr>
                <w:rPr>
                  <w:rFonts w:ascii="Cambria Math" w:hAnsi="Cambria Math"/>
                  <w:i/>
                </w:rPr>
              </m:ctrlPr>
            </m:fPr>
            <m:num>
              <m:r>
                <w:rPr>
                  <w:rFonts w:ascii="Cambria Math" w:hAnsi="Cambria Math"/>
                </w:rPr>
                <m:t>x-1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eastAsiaTheme="minorEastAsia" w:hAnsi="Cambria Math"/>
            </w:rPr>
            <m:t>=-</m:t>
          </m:r>
          <m:f>
            <m:fPr>
              <m:ctrlPr>
                <w:rPr>
                  <w:rFonts w:ascii="Cambria Math" w:hAnsi="Cambria Math"/>
                  <w:i/>
                </w:rPr>
              </m:ctrlPr>
            </m:fPr>
            <m:num>
              <m:r>
                <w:rPr>
                  <w:rFonts w:ascii="Cambria Math" w:hAnsi="Cambria Math"/>
                </w:rPr>
                <m:t>x-1</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07DEB664" w14:textId="0FDC4922" w:rsidR="00F86654" w:rsidRDefault="00F86654" w:rsidP="00F86654">
      <w:pPr>
        <w:spacing w:after="0"/>
        <w:ind w:left="708"/>
        <w:rPr>
          <w:rFonts w:ascii="Times" w:eastAsiaTheme="minorEastAsia" w:hAnsi="Times"/>
        </w:rPr>
      </w:pPr>
      <w:r>
        <w:rPr>
          <w:rFonts w:ascii="Times" w:eastAsiaTheme="minorEastAsia" w:hAnsi="Times"/>
        </w:rPr>
        <w:t>Así</w:t>
      </w:r>
      <w:ins w:id="968" w:author="Edgar Josué Malagón Montaña" w:date="2015-11-09T12:03:00Z">
        <w:r w:rsidR="00BE7CED">
          <w:rPr>
            <w:rFonts w:ascii="Times" w:eastAsiaTheme="minorEastAsia" w:hAnsi="Times"/>
          </w:rPr>
          <w:t>:</w:t>
        </w:r>
      </w:ins>
    </w:p>
    <w:p w14:paraId="0607D9B9" w14:textId="77777777" w:rsidR="00F86654" w:rsidRDefault="00F86654" w:rsidP="00443D80">
      <w:pPr>
        <w:spacing w:after="0"/>
        <w:rPr>
          <w:rFonts w:ascii="Times" w:eastAsiaTheme="minorEastAsia" w:hAnsi="Times"/>
        </w:rPr>
      </w:pPr>
    </w:p>
    <w:p w14:paraId="763834F1" w14:textId="77777777" w:rsidR="00F86654" w:rsidRPr="00F86654" w:rsidRDefault="00E4550A" w:rsidP="00F86654">
      <w:pPr>
        <w:spacing w:after="0"/>
        <w:rPr>
          <w:rFonts w:ascii="Times" w:eastAsiaTheme="minorEastAsia" w:hAnsi="Times"/>
        </w:rPr>
      </w:pPr>
      <m:oMathPara>
        <m:oMath>
          <m:f>
            <m:fPr>
              <m:ctrlPr>
                <w:rPr>
                  <w:rFonts w:ascii="Cambria Math" w:hAnsi="Cambria Math"/>
                  <w:i/>
                </w:rPr>
              </m:ctrlPr>
            </m:fPr>
            <m:num>
              <m:r>
                <w:rPr>
                  <w:rFonts w:ascii="Cambria Math" w:hAnsi="Cambria Math"/>
                </w:rPr>
                <m:t>1-x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553FE3B" w14:textId="77777777" w:rsidR="00F86654" w:rsidRDefault="00F86654" w:rsidP="00F86654">
      <w:pPr>
        <w:spacing w:after="0"/>
        <w:rPr>
          <w:rFonts w:ascii="Times" w:eastAsiaTheme="minorEastAsia" w:hAnsi="Times"/>
        </w:rPr>
      </w:pPr>
    </w:p>
    <w:p w14:paraId="624D00DD" w14:textId="3D9ECAF1" w:rsidR="00F86654" w:rsidRPr="00F86654" w:rsidRDefault="00F86654" w:rsidP="00F86654">
      <w:pPr>
        <w:pStyle w:val="Prrafodelista"/>
        <w:numPr>
          <w:ilvl w:val="0"/>
          <w:numId w:val="16"/>
        </w:numPr>
        <w:spacing w:after="0"/>
        <w:rPr>
          <w:rFonts w:ascii="Times" w:eastAsiaTheme="minorEastAsia" w:hAnsi="Times"/>
        </w:rPr>
      </w:pPr>
      <w:r w:rsidRPr="00F86654">
        <w:rPr>
          <w:rFonts w:ascii="Times" w:eastAsiaTheme="minorEastAsia" w:hAnsi="Times"/>
        </w:rPr>
        <w:t>Ejemplo 2. Factorizar el signo del denominador y simplificar</w:t>
      </w:r>
      <w:ins w:id="969" w:author="Edgar Josué Malagón Montaña" w:date="2015-11-09T12:03:00Z">
        <w:r w:rsidR="00BE7CED">
          <w:rPr>
            <w:rFonts w:ascii="Times" w:eastAsiaTheme="minorEastAsia" w:hAnsi="Times"/>
          </w:rPr>
          <w:t>.</w:t>
        </w:r>
      </w:ins>
    </w:p>
    <w:p w14:paraId="3F26F98C" w14:textId="77777777" w:rsidR="00F86654" w:rsidRDefault="00F86654" w:rsidP="00F86654">
      <w:pPr>
        <w:spacing w:after="0"/>
        <w:rPr>
          <w:rFonts w:ascii="Times" w:eastAsiaTheme="minorEastAsia" w:hAnsi="Times"/>
        </w:rPr>
      </w:pPr>
    </w:p>
    <w:p w14:paraId="554052D7" w14:textId="77777777" w:rsidR="00F86654" w:rsidRPr="00F86654" w:rsidRDefault="00E4550A" w:rsidP="00F86654">
      <w:pPr>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1FB6D9EC" w14:textId="77777777" w:rsidR="00F86654" w:rsidRDefault="00F86654" w:rsidP="00F86654">
      <w:pPr>
        <w:spacing w:after="0"/>
        <w:rPr>
          <w:rFonts w:ascii="Times" w:eastAsiaTheme="minorEastAsia" w:hAnsi="Times"/>
        </w:rPr>
      </w:pPr>
    </w:p>
    <w:p w14:paraId="44D30814" w14:textId="12F78B11" w:rsidR="00F86654" w:rsidRDefault="00F86654" w:rsidP="00F86654">
      <w:pPr>
        <w:spacing w:after="0"/>
        <w:ind w:left="708"/>
        <w:rPr>
          <w:rFonts w:ascii="Times" w:eastAsiaTheme="minorEastAsia" w:hAnsi="Times"/>
        </w:rPr>
      </w:pPr>
      <w:r>
        <w:rPr>
          <w:rFonts w:ascii="Times" w:eastAsiaTheme="minorEastAsia" w:hAnsi="Times"/>
        </w:rPr>
        <w:t>Al factorizar el signo menos del denominador tenemos</w:t>
      </w:r>
      <w:ins w:id="970" w:author="Edgar Josué Malagón Montaña" w:date="2015-11-09T12:03:00Z">
        <w:r w:rsidR="00BE7CED">
          <w:rPr>
            <w:rFonts w:ascii="Times" w:eastAsiaTheme="minorEastAsia" w:hAnsi="Times"/>
          </w:rPr>
          <w:t>:</w:t>
        </w:r>
      </w:ins>
    </w:p>
    <w:p w14:paraId="6EE9BCD5" w14:textId="77777777" w:rsidR="00F86654" w:rsidRDefault="00F86654" w:rsidP="00F86654">
      <w:pPr>
        <w:spacing w:after="0"/>
        <w:rPr>
          <w:rFonts w:ascii="Times" w:eastAsiaTheme="minorEastAsia" w:hAnsi="Times"/>
        </w:rPr>
      </w:pPr>
    </w:p>
    <w:p w14:paraId="17FE21DB" w14:textId="77777777" w:rsidR="00F86654" w:rsidRPr="00F86654" w:rsidRDefault="00E4550A" w:rsidP="00F86654">
      <w:pPr>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-x-6</m:t>
              </m:r>
            </m:den>
          </m:f>
        </m:oMath>
      </m:oMathPara>
    </w:p>
    <w:p w14:paraId="0B658662" w14:textId="77777777" w:rsidR="00F86654" w:rsidRPr="00F86654" w:rsidRDefault="00F86654" w:rsidP="00F86654">
      <w:pPr>
        <w:spacing w:after="0"/>
        <w:rPr>
          <w:rFonts w:ascii="Times" w:eastAsiaTheme="minorEastAsia" w:hAnsi="Times"/>
        </w:rPr>
      </w:pPr>
    </w:p>
    <w:p w14:paraId="50E11D71" w14:textId="77777777" w:rsidR="00F86654" w:rsidRDefault="00F86654" w:rsidP="00F86654">
      <w:pPr>
        <w:spacing w:after="0"/>
        <w:ind w:left="708"/>
        <w:rPr>
          <w:rFonts w:ascii="Times" w:eastAsiaTheme="minorEastAsia" w:hAnsi="Times"/>
        </w:rPr>
      </w:pPr>
      <w:r>
        <w:rPr>
          <w:rFonts w:ascii="Times" w:eastAsiaTheme="minorEastAsia" w:hAnsi="Times"/>
        </w:rPr>
        <w:t>Ahora factorizamos el denominador como el producto de dos binomios y simplificamos los términos semejantes.</w:t>
      </w:r>
    </w:p>
    <w:p w14:paraId="67334899" w14:textId="77777777" w:rsidR="00F86654" w:rsidRDefault="00F86654" w:rsidP="00F86654">
      <w:pPr>
        <w:spacing w:after="0"/>
        <w:rPr>
          <w:rFonts w:ascii="Times" w:eastAsiaTheme="minorEastAsia" w:hAnsi="Times"/>
        </w:rPr>
      </w:pPr>
    </w:p>
    <w:p w14:paraId="3574F98A" w14:textId="77777777" w:rsidR="00F86654" w:rsidRPr="00F86654" w:rsidRDefault="00F86654" w:rsidP="00F86654">
      <w:pPr>
        <w:spacing w:after="0"/>
        <w:rPr>
          <w:rFonts w:ascii="Times" w:eastAsiaTheme="minorEastAsia" w:hAnsi="Times"/>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x-3</m:t>
              </m:r>
            </m:den>
          </m:f>
        </m:oMath>
      </m:oMathPara>
    </w:p>
    <w:p w14:paraId="6395E272" w14:textId="1C6CBF67" w:rsidR="00F86654" w:rsidRDefault="00F86654" w:rsidP="00F86654">
      <w:pPr>
        <w:spacing w:after="0"/>
        <w:ind w:left="708"/>
        <w:rPr>
          <w:rFonts w:ascii="Times" w:eastAsiaTheme="minorEastAsia" w:hAnsi="Times"/>
        </w:rPr>
      </w:pPr>
      <w:r>
        <w:rPr>
          <w:rFonts w:ascii="Times" w:eastAsiaTheme="minorEastAsia" w:hAnsi="Times"/>
        </w:rPr>
        <w:t>Así</w:t>
      </w:r>
      <w:ins w:id="971" w:author="Edgar Josué Malagón Montaña" w:date="2015-11-09T12:03:00Z">
        <w:r w:rsidR="00BE7CED">
          <w:rPr>
            <w:rFonts w:ascii="Times" w:eastAsiaTheme="minorEastAsia" w:hAnsi="Times"/>
          </w:rPr>
          <w:t>:</w:t>
        </w:r>
      </w:ins>
    </w:p>
    <w:p w14:paraId="081D1BEA" w14:textId="77777777" w:rsidR="00F86654" w:rsidRDefault="00F86654" w:rsidP="00F86654">
      <w:pPr>
        <w:spacing w:after="0"/>
        <w:rPr>
          <w:rFonts w:ascii="Times" w:eastAsiaTheme="minorEastAsia" w:hAnsi="Times"/>
        </w:rPr>
      </w:pPr>
    </w:p>
    <w:p w14:paraId="5FC49415" w14:textId="77777777" w:rsidR="00F86654" w:rsidRPr="00F86654" w:rsidRDefault="00E4550A" w:rsidP="00F86654">
      <w:pPr>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x-3</m:t>
              </m:r>
            </m:den>
          </m:f>
        </m:oMath>
      </m:oMathPara>
    </w:p>
    <w:p w14:paraId="1371CCB0" w14:textId="77777777" w:rsidR="00443D80" w:rsidRDefault="00443D80" w:rsidP="00443D80">
      <w:pPr>
        <w:spacing w:after="0"/>
        <w:rPr>
          <w:rFonts w:ascii="Times" w:hAnsi="Times"/>
        </w:rPr>
      </w:pPr>
    </w:p>
    <w:p w14:paraId="0FC6345D" w14:textId="77777777" w:rsidR="00443D80" w:rsidRDefault="00443D80" w:rsidP="00ED3B85">
      <w:pPr>
        <w:spacing w:after="0"/>
        <w:rPr>
          <w:rFonts w:ascii="Times" w:hAnsi="Times"/>
        </w:rPr>
      </w:pPr>
    </w:p>
    <w:tbl>
      <w:tblPr>
        <w:tblStyle w:val="Tablaconcuadrcula"/>
        <w:tblW w:w="0" w:type="auto"/>
        <w:tblLook w:val="04A0" w:firstRow="1" w:lastRow="0" w:firstColumn="1" w:lastColumn="0" w:noHBand="0" w:noVBand="1"/>
      </w:tblPr>
      <w:tblGrid>
        <w:gridCol w:w="2467"/>
        <w:gridCol w:w="6361"/>
      </w:tblGrid>
      <w:tr w:rsidR="00ED3B85" w:rsidRPr="005D1738" w:rsidDel="00681457" w14:paraId="69AE55E2" w14:textId="77777777" w:rsidTr="001758C2">
        <w:trPr>
          <w:del w:id="972" w:author="Edgar Josué Malagón Montaña" w:date="2015-11-09T11:07:00Z"/>
        </w:trPr>
        <w:tc>
          <w:tcPr>
            <w:tcW w:w="9033" w:type="dxa"/>
            <w:gridSpan w:val="2"/>
            <w:shd w:val="clear" w:color="auto" w:fill="000000" w:themeFill="text1"/>
          </w:tcPr>
          <w:p w14:paraId="41D37EA5" w14:textId="77777777" w:rsidR="00ED3B85" w:rsidRPr="005D1738" w:rsidDel="00681457" w:rsidRDefault="00ED3B85" w:rsidP="001758C2">
            <w:pPr>
              <w:jc w:val="center"/>
              <w:rPr>
                <w:del w:id="973" w:author="Edgar Josué Malagón Montaña" w:date="2015-11-09T11:07:00Z"/>
                <w:rFonts w:ascii="Times New Roman" w:hAnsi="Times New Roman" w:cs="Times New Roman"/>
                <w:b/>
                <w:color w:val="FFFFFF" w:themeColor="background1"/>
              </w:rPr>
            </w:pPr>
            <w:del w:id="974" w:author="Edgar Josué Malagón Montaña" w:date="2015-11-09T11:07:00Z">
              <w:r w:rsidRPr="005D1738" w:rsidDel="00681457">
                <w:rPr>
                  <w:rFonts w:ascii="Times New Roman" w:hAnsi="Times New Roman" w:cs="Times New Roman"/>
                  <w:b/>
                  <w:color w:val="FFFFFF" w:themeColor="background1"/>
                </w:rPr>
                <w:delText>Practica: recurso nuevo</w:delText>
              </w:r>
            </w:del>
          </w:p>
        </w:tc>
      </w:tr>
      <w:tr w:rsidR="00ED3B85" w:rsidDel="00681457" w14:paraId="5110F1F6" w14:textId="77777777" w:rsidTr="001758C2">
        <w:trPr>
          <w:del w:id="975" w:author="Edgar Josué Malagón Montaña" w:date="2015-11-09T11:07:00Z"/>
        </w:trPr>
        <w:tc>
          <w:tcPr>
            <w:tcW w:w="2518" w:type="dxa"/>
          </w:tcPr>
          <w:p w14:paraId="6021A60D" w14:textId="77777777" w:rsidR="00ED3B85" w:rsidRPr="00053744" w:rsidDel="00681457" w:rsidRDefault="00ED3B85" w:rsidP="001758C2">
            <w:pPr>
              <w:rPr>
                <w:del w:id="976" w:author="Edgar Josué Malagón Montaña" w:date="2015-11-09T11:07:00Z"/>
                <w:rFonts w:ascii="Times New Roman" w:hAnsi="Times New Roman" w:cs="Times New Roman"/>
                <w:b/>
                <w:color w:val="000000"/>
                <w:sz w:val="18"/>
                <w:szCs w:val="18"/>
              </w:rPr>
            </w:pPr>
            <w:del w:id="977" w:author="Edgar Josué Malagón Montaña" w:date="2015-11-09T11:07:00Z">
              <w:r w:rsidDel="00681457">
                <w:rPr>
                  <w:rFonts w:ascii="Times New Roman" w:hAnsi="Times New Roman" w:cs="Times New Roman"/>
                  <w:b/>
                  <w:color w:val="000000"/>
                  <w:sz w:val="18"/>
                  <w:szCs w:val="18"/>
                </w:rPr>
                <w:delText>Código</w:delText>
              </w:r>
            </w:del>
          </w:p>
        </w:tc>
        <w:tc>
          <w:tcPr>
            <w:tcW w:w="6515" w:type="dxa"/>
          </w:tcPr>
          <w:p w14:paraId="05EC3098" w14:textId="77777777" w:rsidR="00ED3B85" w:rsidRPr="00053744" w:rsidDel="00681457" w:rsidRDefault="00CF2158" w:rsidP="001758C2">
            <w:pPr>
              <w:rPr>
                <w:del w:id="978" w:author="Edgar Josué Malagón Montaña" w:date="2015-11-09T11:07:00Z"/>
                <w:rFonts w:ascii="Times New Roman" w:hAnsi="Times New Roman" w:cs="Times New Roman"/>
                <w:b/>
                <w:color w:val="000000"/>
                <w:sz w:val="18"/>
                <w:szCs w:val="18"/>
              </w:rPr>
            </w:pPr>
            <w:del w:id="979" w:author="Edgar Josué Malagón Montaña" w:date="2015-11-09T11:07:00Z">
              <w:r w:rsidDel="00681457">
                <w:rPr>
                  <w:rFonts w:ascii="Times New Roman" w:hAnsi="Times New Roman" w:cs="Times New Roman"/>
                  <w:color w:val="000000"/>
                </w:rPr>
                <w:delText>MA_</w:delText>
              </w:r>
            </w:del>
            <w:del w:id="980" w:author="Edgar Josué Malagón Montaña" w:date="2015-11-09T11:06:00Z">
              <w:r w:rsidRPr="00EB3A4A" w:rsidDel="00681457">
                <w:rPr>
                  <w:rFonts w:ascii="Times New Roman" w:hAnsi="Times New Roman" w:cs="Times New Roman"/>
                  <w:color w:val="000000"/>
                  <w:highlight w:val="yellow"/>
                </w:rPr>
                <w:delText>G</w:delText>
              </w:r>
            </w:del>
            <w:del w:id="981" w:author="Edgar Josué Malagón Montaña" w:date="2015-11-09T11:07:00Z">
              <w:r w:rsidDel="00681457">
                <w:rPr>
                  <w:rFonts w:ascii="Times New Roman" w:hAnsi="Times New Roman" w:cs="Times New Roman"/>
                  <w:color w:val="000000"/>
                </w:rPr>
                <w:delText>08_05</w:delText>
              </w:r>
              <w:r w:rsidR="00DF1BA5" w:rsidDel="00681457">
                <w:rPr>
                  <w:rFonts w:ascii="Times New Roman" w:hAnsi="Times New Roman" w:cs="Times New Roman"/>
                  <w:color w:val="000000"/>
                </w:rPr>
                <w:delText>_REC8</w:delText>
              </w:r>
              <w:r w:rsidR="00ED3B85" w:rsidDel="00681457">
                <w:rPr>
                  <w:rFonts w:ascii="Times New Roman" w:hAnsi="Times New Roman" w:cs="Times New Roman"/>
                  <w:color w:val="000000"/>
                </w:rPr>
                <w:delText>0</w:delText>
              </w:r>
            </w:del>
          </w:p>
        </w:tc>
      </w:tr>
      <w:tr w:rsidR="00ED3B85" w:rsidDel="00681457" w14:paraId="2B7D44BF" w14:textId="77777777" w:rsidTr="001758C2">
        <w:trPr>
          <w:del w:id="982" w:author="Edgar Josué Malagón Montaña" w:date="2015-11-09T11:07:00Z"/>
        </w:trPr>
        <w:tc>
          <w:tcPr>
            <w:tcW w:w="2518" w:type="dxa"/>
          </w:tcPr>
          <w:p w14:paraId="121F53CB" w14:textId="77777777" w:rsidR="00ED3B85" w:rsidDel="00681457" w:rsidRDefault="00ED3B85" w:rsidP="001758C2">
            <w:pPr>
              <w:rPr>
                <w:del w:id="983" w:author="Edgar Josué Malagón Montaña" w:date="2015-11-09T11:07:00Z"/>
                <w:rFonts w:ascii="Times New Roman" w:hAnsi="Times New Roman" w:cs="Times New Roman"/>
                <w:color w:val="000000"/>
              </w:rPr>
            </w:pPr>
            <w:del w:id="984" w:author="Edgar Josué Malagón Montaña" w:date="2015-11-09T11:07:00Z">
              <w:r w:rsidDel="00681457">
                <w:rPr>
                  <w:rFonts w:ascii="Times New Roman" w:hAnsi="Times New Roman" w:cs="Times New Roman"/>
                  <w:b/>
                  <w:color w:val="000000"/>
                  <w:sz w:val="18"/>
                  <w:szCs w:val="18"/>
                </w:rPr>
                <w:delText>Título</w:delText>
              </w:r>
            </w:del>
          </w:p>
        </w:tc>
        <w:tc>
          <w:tcPr>
            <w:tcW w:w="6515" w:type="dxa"/>
          </w:tcPr>
          <w:p w14:paraId="56DE5C06" w14:textId="77777777" w:rsidR="00ED3B85" w:rsidDel="00681457" w:rsidRDefault="00ED3B85" w:rsidP="001758C2">
            <w:pPr>
              <w:rPr>
                <w:del w:id="985" w:author="Edgar Josué Malagón Montaña" w:date="2015-11-09T11:07:00Z"/>
                <w:rFonts w:ascii="Times New Roman" w:hAnsi="Times New Roman" w:cs="Times New Roman"/>
                <w:color w:val="000000"/>
              </w:rPr>
            </w:pPr>
            <w:del w:id="986" w:author="Edgar Josué Malagón Montaña" w:date="2015-11-09T11:07:00Z">
              <w:r w:rsidRPr="00ED3B85" w:rsidDel="00681457">
                <w:rPr>
                  <w:rFonts w:ascii="Times New Roman" w:hAnsi="Times New Roman" w:cs="Times New Roman"/>
                  <w:color w:val="000000"/>
                </w:rPr>
                <w:delText>¿Son iguales las fracciones algebraicas?</w:delText>
              </w:r>
            </w:del>
          </w:p>
        </w:tc>
      </w:tr>
      <w:tr w:rsidR="00ED3B85" w:rsidDel="00681457" w14:paraId="3E8162B0" w14:textId="77777777" w:rsidTr="001758C2">
        <w:trPr>
          <w:del w:id="987" w:author="Edgar Josué Malagón Montaña" w:date="2015-11-09T11:07:00Z"/>
        </w:trPr>
        <w:tc>
          <w:tcPr>
            <w:tcW w:w="2518" w:type="dxa"/>
          </w:tcPr>
          <w:p w14:paraId="7FC322CF" w14:textId="77777777" w:rsidR="00ED3B85" w:rsidDel="00681457" w:rsidRDefault="00ED3B85" w:rsidP="001758C2">
            <w:pPr>
              <w:rPr>
                <w:del w:id="988" w:author="Edgar Josué Malagón Montaña" w:date="2015-11-09T11:07:00Z"/>
                <w:rFonts w:ascii="Times New Roman" w:hAnsi="Times New Roman" w:cs="Times New Roman"/>
                <w:color w:val="000000"/>
              </w:rPr>
            </w:pPr>
            <w:del w:id="989" w:author="Edgar Josué Malagón Montaña" w:date="2015-11-09T11:07:00Z">
              <w:r w:rsidRPr="00053744" w:rsidDel="00681457">
                <w:rPr>
                  <w:rFonts w:ascii="Times New Roman" w:hAnsi="Times New Roman" w:cs="Times New Roman"/>
                  <w:b/>
                  <w:color w:val="000000"/>
                  <w:sz w:val="18"/>
                  <w:szCs w:val="18"/>
                </w:rPr>
                <w:delText>Descripción</w:delText>
              </w:r>
            </w:del>
          </w:p>
        </w:tc>
        <w:tc>
          <w:tcPr>
            <w:tcW w:w="6515" w:type="dxa"/>
          </w:tcPr>
          <w:p w14:paraId="7C1B4DB7" w14:textId="77777777" w:rsidR="00ED3B85" w:rsidDel="00681457" w:rsidRDefault="00ED3B85" w:rsidP="001758C2">
            <w:pPr>
              <w:rPr>
                <w:del w:id="990" w:author="Edgar Josué Malagón Montaña" w:date="2015-11-09T11:07:00Z"/>
                <w:rFonts w:ascii="Times New Roman" w:hAnsi="Times New Roman" w:cs="Times New Roman"/>
                <w:color w:val="000000"/>
              </w:rPr>
            </w:pPr>
            <w:del w:id="991" w:author="Edgar Josué Malagón Montaña" w:date="2015-11-09T11:07:00Z">
              <w:r w:rsidRPr="00ED3B85" w:rsidDel="00681457">
                <w:rPr>
                  <w:rFonts w:ascii="Times New Roman" w:hAnsi="Times New Roman" w:cs="Times New Roman"/>
                  <w:color w:val="000000"/>
                </w:rPr>
                <w:delText>Actividad para identificar equivalencias entre expresiones racionales, teniendo en cuenta el cambio de signo</w:delText>
              </w:r>
            </w:del>
          </w:p>
        </w:tc>
      </w:tr>
    </w:tbl>
    <w:p w14:paraId="04B3C17F" w14:textId="77777777" w:rsidR="00ED3B85" w:rsidRPr="00ED3B85" w:rsidRDefault="00ED3B85" w:rsidP="00ED3B85">
      <w:pPr>
        <w:spacing w:after="0"/>
        <w:rPr>
          <w:rFonts w:ascii="Times" w:hAnsi="Times"/>
        </w:rPr>
      </w:pPr>
    </w:p>
    <w:p w14:paraId="7F12EA84" w14:textId="77777777" w:rsidR="00303AE6" w:rsidRPr="00303AE6" w:rsidRDefault="00B563FB" w:rsidP="00005818">
      <w:pPr>
        <w:spacing w:after="0"/>
        <w:rPr>
          <w:rFonts w:ascii="Times" w:hAnsi="Times"/>
        </w:rPr>
      </w:pPr>
      <w:r>
        <w:rPr>
          <w:rFonts w:ascii="Times" w:hAnsi="Times"/>
        </w:rPr>
        <w:t xml:space="preserve"> </w:t>
      </w:r>
    </w:p>
    <w:p w14:paraId="13BBD1CD" w14:textId="77777777" w:rsidR="00303AE6" w:rsidRDefault="00303AE6" w:rsidP="00005818">
      <w:pPr>
        <w:spacing w:after="0"/>
        <w:rPr>
          <w:rFonts w:ascii="Times" w:hAnsi="Times"/>
          <w:b/>
        </w:rPr>
      </w:pPr>
    </w:p>
    <w:p w14:paraId="276C6517" w14:textId="77777777" w:rsidR="00303AE6" w:rsidRDefault="00303AE6" w:rsidP="00303AE6">
      <w:pPr>
        <w:spacing w:after="0"/>
        <w:rPr>
          <w:rFonts w:ascii="Times" w:hAnsi="Times"/>
          <w:b/>
        </w:rPr>
      </w:pPr>
      <w:r w:rsidRPr="004E5E51">
        <w:rPr>
          <w:rFonts w:ascii="Times" w:hAnsi="Times"/>
          <w:highlight w:val="yellow"/>
        </w:rPr>
        <w:t>[SECCIÓN</w:t>
      </w:r>
      <w:r>
        <w:rPr>
          <w:rFonts w:ascii="Times" w:hAnsi="Times"/>
          <w:highlight w:val="yellow"/>
        </w:rPr>
        <w:t xml:space="preserve"> 2</w:t>
      </w:r>
      <w:r w:rsidRPr="004E5E51">
        <w:rPr>
          <w:rFonts w:ascii="Times" w:hAnsi="Times"/>
          <w:highlight w:val="yellow"/>
        </w:rPr>
        <w:t xml:space="preserve"> </w:t>
      </w:r>
      <w:r>
        <w:rPr>
          <w:rFonts w:ascii="Times" w:hAnsi="Times"/>
        </w:rPr>
        <w:t xml:space="preserve"> </w:t>
      </w:r>
      <w:r w:rsidR="007651F2">
        <w:rPr>
          <w:rFonts w:ascii="Times" w:hAnsi="Times"/>
          <w:b/>
        </w:rPr>
        <w:t>2.2</w:t>
      </w:r>
      <w:r w:rsidR="00EE781E">
        <w:rPr>
          <w:rFonts w:ascii="Times" w:hAnsi="Times"/>
          <w:b/>
        </w:rPr>
        <w:t xml:space="preserve"> Simplificación de </w:t>
      </w:r>
      <w:r w:rsidR="002D151A">
        <w:rPr>
          <w:rFonts w:ascii="Times" w:hAnsi="Times"/>
          <w:b/>
        </w:rPr>
        <w:t>fracciones</w:t>
      </w:r>
      <w:r w:rsidR="00EE781E">
        <w:rPr>
          <w:rFonts w:ascii="Times" w:hAnsi="Times"/>
          <w:b/>
        </w:rPr>
        <w:t xml:space="preserve"> algebraicas cuyo numerador y denominador son monomios</w:t>
      </w:r>
    </w:p>
    <w:p w14:paraId="046EDF01" w14:textId="77777777" w:rsidR="00EE781E" w:rsidRDefault="00EE781E" w:rsidP="00303AE6">
      <w:pPr>
        <w:spacing w:after="0"/>
        <w:rPr>
          <w:rFonts w:ascii="Times" w:hAnsi="Times"/>
          <w:b/>
        </w:rPr>
      </w:pPr>
    </w:p>
    <w:p w14:paraId="2C6DCCF5" w14:textId="77777777" w:rsidR="00EE781E" w:rsidRDefault="00EE781E" w:rsidP="00303AE6">
      <w:pPr>
        <w:spacing w:after="0"/>
        <w:rPr>
          <w:rFonts w:ascii="Times" w:hAnsi="Times"/>
        </w:rPr>
      </w:pPr>
      <w:r>
        <w:rPr>
          <w:rFonts w:ascii="Times" w:hAnsi="Times"/>
        </w:rPr>
        <w:t xml:space="preserve">Si en una expresión algebraica el numerador y el denominador son </w:t>
      </w:r>
      <w:r w:rsidRPr="00BE7CED">
        <w:rPr>
          <w:rFonts w:ascii="Times" w:hAnsi="Times"/>
          <w:highlight w:val="yellow"/>
          <w:rPrChange w:id="992" w:author="Edgar Josué Malagón Montaña" w:date="2015-11-09T12:04:00Z">
            <w:rPr>
              <w:rFonts w:ascii="Times" w:hAnsi="Times"/>
            </w:rPr>
          </w:rPrChange>
        </w:rPr>
        <w:t>dos</w:t>
      </w:r>
      <w:r>
        <w:rPr>
          <w:rFonts w:ascii="Times" w:hAnsi="Times"/>
        </w:rPr>
        <w:t xml:space="preserve"> monomios, se simplifican los coeficientes si tienen divisores comunes y se simplifican los coeficientes mediante la ley de los exponentes.</w:t>
      </w:r>
    </w:p>
    <w:p w14:paraId="0B5C9133" w14:textId="77777777" w:rsidR="00EE781E" w:rsidRDefault="00EE781E" w:rsidP="00303AE6">
      <w:pPr>
        <w:spacing w:after="0"/>
        <w:rPr>
          <w:rFonts w:ascii="Times" w:hAnsi="Times"/>
        </w:rPr>
      </w:pPr>
    </w:p>
    <w:p w14:paraId="793AFBDC" w14:textId="5D0D1E8D" w:rsidR="000C5353" w:rsidRDefault="00EE781E" w:rsidP="00EE781E">
      <w:pPr>
        <w:pStyle w:val="Prrafodelista"/>
        <w:numPr>
          <w:ilvl w:val="0"/>
          <w:numId w:val="16"/>
        </w:numPr>
        <w:spacing w:after="0"/>
        <w:rPr>
          <w:rFonts w:ascii="Times" w:hAnsi="Times"/>
        </w:rPr>
      </w:pPr>
      <w:r>
        <w:rPr>
          <w:rFonts w:ascii="Times" w:hAnsi="Times"/>
        </w:rPr>
        <w:t>Simplificar</w:t>
      </w:r>
      <w:ins w:id="993" w:author="Edgar Josué Malagón Montaña" w:date="2015-11-09T12:04:00Z">
        <w:r w:rsidR="00BE7CED">
          <w:rPr>
            <w:rFonts w:ascii="Times" w:hAnsi="Times"/>
          </w:rPr>
          <w:t>:</w:t>
        </w:r>
      </w:ins>
    </w:p>
    <w:p w14:paraId="66DD18D0" w14:textId="77777777" w:rsidR="00EE781E" w:rsidRPr="00EE781E" w:rsidRDefault="00E4550A" w:rsidP="000C5353">
      <w:pPr>
        <w:pStyle w:val="Prrafodelista"/>
        <w:spacing w:after="0"/>
        <w:jc w:val="center"/>
        <w:rPr>
          <w:rFonts w:ascii="Times" w:hAnsi="Times"/>
        </w:rPr>
      </w:pPr>
      <m:oMathPara>
        <m:oMath>
          <m:f>
            <m:fPr>
              <m:ctrlPr>
                <w:rPr>
                  <w:rFonts w:ascii="Cambria Math" w:hAnsi="Cambria Math"/>
                  <w:i/>
                </w:rPr>
              </m:ctrlPr>
            </m:fPr>
            <m:num>
              <m:r>
                <w:rPr>
                  <w:rFonts w:ascii="Cambria Math" w:hAnsi="Cambria Math"/>
                </w:rPr>
                <m:t>72</m:t>
              </m:r>
              <m:sSup>
                <m:sSupPr>
                  <m:ctrlPr>
                    <w:rPr>
                      <w:rFonts w:ascii="Cambria Math" w:hAnsi="Cambria Math"/>
                      <w:i/>
                    </w:rPr>
                  </m:ctrlPr>
                </m:sSupPr>
                <m:e>
                  <m:r>
                    <w:rPr>
                      <w:rFonts w:ascii="Cambria Math" w:hAnsi="Cambria Math"/>
                    </w:rPr>
                    <m:t>x</m:t>
                  </m:r>
                </m:e>
                <m:sup>
                  <m:r>
                    <w:rPr>
                      <w:rFonts w:ascii="Cambria Math" w:hAnsi="Cambria Math"/>
                    </w:rPr>
                    <m:t>7</m:t>
                  </m:r>
                </m:sup>
              </m:sSup>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32</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z</m:t>
                  </m:r>
                </m:e>
                <m:sup>
                  <m:r>
                    <w:rPr>
                      <w:rFonts w:ascii="Cambria Math" w:hAnsi="Cambria Math"/>
                    </w:rPr>
                    <m:t>3</m:t>
                  </m:r>
                </m:sup>
              </m:sSup>
            </m:den>
          </m:f>
        </m:oMath>
      </m:oMathPara>
    </w:p>
    <w:p w14:paraId="4B0DC0FF" w14:textId="5B59F644" w:rsidR="00EE781E" w:rsidRDefault="00EE781E" w:rsidP="00EE781E">
      <w:pPr>
        <w:pStyle w:val="Prrafodelista"/>
        <w:spacing w:after="0"/>
        <w:rPr>
          <w:rFonts w:ascii="Times" w:eastAsiaTheme="minorEastAsia" w:hAnsi="Times"/>
        </w:rPr>
      </w:pPr>
      <w:r>
        <w:rPr>
          <w:rFonts w:ascii="Times" w:eastAsiaTheme="minorEastAsia" w:hAnsi="Times"/>
        </w:rPr>
        <w:t>Se simplifican los coeficientes 72 y 32 como una fracción, y se restan los exponentes de las partes literales que son iguales</w:t>
      </w:r>
      <w:ins w:id="994" w:author="Edgar Josué Malagón Montaña" w:date="2015-11-09T12:04:00Z">
        <w:r w:rsidR="00BE7CED">
          <w:rPr>
            <w:rFonts w:ascii="Times" w:eastAsiaTheme="minorEastAsia" w:hAnsi="Times"/>
          </w:rPr>
          <w:t>.</w:t>
        </w:r>
      </w:ins>
      <w:del w:id="995" w:author="Edgar Josué Malagón Montaña" w:date="2015-11-09T12:04:00Z">
        <w:r w:rsidDel="00BE7CED">
          <w:rPr>
            <w:rFonts w:ascii="Times" w:eastAsiaTheme="minorEastAsia" w:hAnsi="Times"/>
          </w:rPr>
          <w:delText xml:space="preserve"> </w:delText>
        </w:r>
      </w:del>
    </w:p>
    <w:p w14:paraId="69B1E3E1" w14:textId="77777777" w:rsidR="00EE781E" w:rsidRPr="00EE781E" w:rsidRDefault="00EE781E" w:rsidP="00EE781E">
      <w:pPr>
        <w:pStyle w:val="Prrafodelista"/>
        <w:spacing w:after="0"/>
        <w:rPr>
          <w:rFonts w:ascii="Times" w:hAnsi="Times"/>
        </w:rPr>
      </w:pPr>
    </w:p>
    <w:p w14:paraId="6880287F" w14:textId="77777777" w:rsidR="00303AE6" w:rsidRPr="00AE3BE8" w:rsidRDefault="00E4550A" w:rsidP="00005818">
      <w:pPr>
        <w:spacing w:after="0"/>
        <w:rPr>
          <w:rFonts w:ascii="Times" w:eastAsiaTheme="minorEastAsia" w:hAnsi="Times"/>
        </w:rPr>
      </w:pPr>
      <m:oMathPara>
        <m:oMath>
          <m:f>
            <m:fPr>
              <m:ctrlPr>
                <w:rPr>
                  <w:rFonts w:ascii="Cambria Math" w:hAnsi="Cambria Math"/>
                  <w:i/>
                </w:rPr>
              </m:ctrlPr>
            </m:fPr>
            <m:num>
              <m:r>
                <w:rPr>
                  <w:rFonts w:ascii="Cambria Math" w:hAnsi="Cambria Math"/>
                </w:rPr>
                <m:t>72</m:t>
              </m:r>
              <m:sSup>
                <m:sSupPr>
                  <m:ctrlPr>
                    <w:rPr>
                      <w:rFonts w:ascii="Cambria Math" w:hAnsi="Cambria Math"/>
                      <w:i/>
                    </w:rPr>
                  </m:ctrlPr>
                </m:sSupPr>
                <m:e>
                  <m:r>
                    <w:rPr>
                      <w:rFonts w:ascii="Cambria Math" w:hAnsi="Cambria Math"/>
                    </w:rPr>
                    <m:t>x</m:t>
                  </m:r>
                </m:e>
                <m:sup>
                  <m:r>
                    <w:rPr>
                      <w:rFonts w:ascii="Cambria Math" w:hAnsi="Cambria Math"/>
                    </w:rPr>
                    <m:t>7</m:t>
                  </m:r>
                </m:sup>
              </m:sSup>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32</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z</m:t>
                  </m:r>
                </m:e>
                <m:sup>
                  <m:r>
                    <w:rPr>
                      <w:rFonts w:ascii="Cambria Math" w:hAnsi="Cambria Math"/>
                    </w:rPr>
                    <m:t>3</m:t>
                  </m:r>
                </m:sup>
              </m:sSup>
            </m:den>
          </m:f>
        </m:oMath>
      </m:oMathPara>
    </w:p>
    <w:p w14:paraId="179E7059" w14:textId="77777777" w:rsidR="00AE3BE8" w:rsidRDefault="00AE3BE8" w:rsidP="00005818">
      <w:pPr>
        <w:spacing w:after="0"/>
        <w:rPr>
          <w:rFonts w:ascii="Times" w:eastAsiaTheme="minorEastAsia" w:hAnsi="Times"/>
        </w:rPr>
      </w:pPr>
    </w:p>
    <w:p w14:paraId="3448C280" w14:textId="25496FE3" w:rsidR="000C5353" w:rsidRDefault="00AE3BE8" w:rsidP="00AE3BE8">
      <w:pPr>
        <w:pStyle w:val="Prrafodelista"/>
        <w:numPr>
          <w:ilvl w:val="0"/>
          <w:numId w:val="16"/>
        </w:numPr>
        <w:spacing w:after="0"/>
        <w:rPr>
          <w:rFonts w:ascii="Times" w:hAnsi="Times"/>
        </w:rPr>
      </w:pPr>
      <w:r>
        <w:rPr>
          <w:rFonts w:ascii="Times" w:hAnsi="Times"/>
        </w:rPr>
        <w:t>Simplificar</w:t>
      </w:r>
      <w:ins w:id="996" w:author="Edgar Josué Malagón Montaña" w:date="2015-11-09T12:04:00Z">
        <w:r w:rsidR="00BE7CED">
          <w:rPr>
            <w:rFonts w:ascii="Times" w:hAnsi="Times"/>
          </w:rPr>
          <w:t>:</w:t>
        </w:r>
      </w:ins>
    </w:p>
    <w:p w14:paraId="665A7CDE" w14:textId="77777777" w:rsidR="00AE3BE8" w:rsidRPr="00390FD5" w:rsidRDefault="00E4550A" w:rsidP="000C5353">
      <w:pPr>
        <w:pStyle w:val="Prrafodelista"/>
        <w:spacing w:after="0"/>
        <w:jc w:val="center"/>
        <w:rPr>
          <w:rFonts w:ascii="Times" w:hAnsi="Times"/>
        </w:rPr>
      </w:pPr>
      <m:oMathPara>
        <m:oMath>
          <m:f>
            <m:fPr>
              <m:ctrlPr>
                <w:rPr>
                  <w:rFonts w:ascii="Cambria Math" w:hAnsi="Cambria Math"/>
                  <w:i/>
                </w:rPr>
              </m:ctrlPr>
            </m:fPr>
            <m:num>
              <m:r>
                <w:rPr>
                  <w:rFonts w:ascii="Cambria Math" w:hAnsi="Cambria Math"/>
                </w:rPr>
                <m:t>54</m:t>
              </m:r>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6</m:t>
                  </m:r>
                </m:sup>
              </m:sSup>
              <m:sSup>
                <m:sSupPr>
                  <m:ctrlPr>
                    <w:rPr>
                      <w:rFonts w:ascii="Cambria Math" w:hAnsi="Cambria Math"/>
                      <w:i/>
                    </w:rPr>
                  </m:ctrlPr>
                </m:sSupPr>
                <m:e>
                  <m:r>
                    <w:rPr>
                      <w:rFonts w:ascii="Cambria Math" w:hAnsi="Cambria Math"/>
                    </w:rPr>
                    <m:t>Z</m:t>
                  </m:r>
                </m:e>
                <m:sup>
                  <m:r>
                    <w:rPr>
                      <w:rFonts w:ascii="Cambria Math" w:hAnsi="Cambria Math"/>
                    </w:rPr>
                    <m:t>4</m:t>
                  </m:r>
                </m:sup>
              </m:sSup>
            </m:num>
            <m:den>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z</m:t>
                  </m:r>
                </m:e>
                <m:sup>
                  <m:r>
                    <w:rPr>
                      <w:rFonts w:ascii="Cambria Math" w:hAnsi="Cambria Math"/>
                    </w:rPr>
                    <m:t>3</m:t>
                  </m:r>
                </m:sup>
              </m:sSup>
            </m:den>
          </m:f>
        </m:oMath>
      </m:oMathPara>
    </w:p>
    <w:p w14:paraId="38753EB8" w14:textId="77777777" w:rsidR="00390FD5" w:rsidRPr="00390FD5" w:rsidRDefault="00390FD5" w:rsidP="00390FD5">
      <w:pPr>
        <w:spacing w:after="0"/>
        <w:rPr>
          <w:rFonts w:ascii="Times" w:hAnsi="Times"/>
        </w:rPr>
      </w:pPr>
    </w:p>
    <w:p w14:paraId="04F3EC2B" w14:textId="77777777" w:rsidR="00AE3BE8" w:rsidRDefault="00AE3BE8" w:rsidP="00AE3BE8">
      <w:pPr>
        <w:pStyle w:val="Prrafodelista"/>
        <w:spacing w:after="0"/>
        <w:rPr>
          <w:rFonts w:ascii="Times" w:eastAsiaTheme="minorEastAsia" w:hAnsi="Times"/>
        </w:rPr>
      </w:pPr>
      <w:r>
        <w:rPr>
          <w:rFonts w:ascii="Times" w:eastAsiaTheme="minorEastAsia" w:hAnsi="Times"/>
        </w:rPr>
        <w:t xml:space="preserve">Se simplifican los coeficientes 54 y 36 como una fracción, y se restan los exponentes de las partes literales que son iguales </w:t>
      </w:r>
    </w:p>
    <w:p w14:paraId="1CB7E080" w14:textId="77777777" w:rsidR="00AE3BE8" w:rsidRPr="00EE781E" w:rsidRDefault="00AE3BE8" w:rsidP="00AE3BE8">
      <w:pPr>
        <w:pStyle w:val="Prrafodelista"/>
        <w:spacing w:after="0"/>
        <w:rPr>
          <w:rFonts w:ascii="Times" w:hAnsi="Times"/>
        </w:rPr>
      </w:pPr>
    </w:p>
    <w:p w14:paraId="552C4ECA" w14:textId="77777777" w:rsidR="00AE3BE8" w:rsidRPr="00BE7CED" w:rsidRDefault="00E4550A" w:rsidP="00AE3BE8">
      <w:pPr>
        <w:spacing w:after="0"/>
        <w:rPr>
          <w:ins w:id="997" w:author="Edgar Josué Malagón Montaña" w:date="2015-11-09T12:05:00Z"/>
          <w:rFonts w:ascii="Times" w:eastAsiaTheme="minorEastAsia" w:hAnsi="Times"/>
        </w:rPr>
      </w:pPr>
      <m:oMathPara>
        <m:oMath>
          <m:f>
            <m:fPr>
              <m:ctrlPr>
                <w:rPr>
                  <w:rFonts w:ascii="Cambria Math" w:hAnsi="Cambria Math"/>
                  <w:i/>
                </w:rPr>
              </m:ctrlPr>
            </m:fPr>
            <m:num>
              <m:r>
                <w:rPr>
                  <w:rFonts w:ascii="Cambria Math" w:hAnsi="Cambria Math"/>
                </w:rPr>
                <m:t>54</m:t>
              </m:r>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6</m:t>
                  </m:r>
                </m:sup>
              </m:sSup>
              <m:sSup>
                <m:sSupPr>
                  <m:ctrlPr>
                    <w:rPr>
                      <w:rFonts w:ascii="Cambria Math" w:hAnsi="Cambria Math"/>
                      <w:i/>
                    </w:rPr>
                  </m:ctrlPr>
                </m:sSupPr>
                <m:e>
                  <m:r>
                    <w:rPr>
                      <w:rFonts w:ascii="Cambria Math" w:hAnsi="Cambria Math"/>
                    </w:rPr>
                    <m:t>Z</m:t>
                  </m:r>
                </m:e>
                <m:sup>
                  <m:r>
                    <w:rPr>
                      <w:rFonts w:ascii="Cambria Math" w:hAnsi="Cambria Math"/>
                    </w:rPr>
                    <m:t>4</m:t>
                  </m:r>
                </m:sup>
              </m:sSup>
            </m:num>
            <m:den>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10</m:t>
                      </m:r>
                    </m:sup>
                  </m:sSup>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z</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z</m:t>
              </m:r>
            </m:num>
            <m:den>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4</m:t>
                  </m:r>
                </m:sup>
              </m:sSup>
              <m:r>
                <m:rPr>
                  <m:sty m:val="p"/>
                </m:rPr>
                <w:rPr>
                  <w:rStyle w:val="Refdecomentario"/>
                </w:rPr>
                <w:commentReference w:id="998"/>
              </m:r>
            </m:den>
          </m:f>
        </m:oMath>
      </m:oMathPara>
    </w:p>
    <w:p w14:paraId="0D56217F" w14:textId="77777777" w:rsidR="00BE7CED" w:rsidRDefault="00BE7CED" w:rsidP="00AE3BE8">
      <w:pPr>
        <w:spacing w:after="0"/>
        <w:rPr>
          <w:ins w:id="999" w:author="Edgar Josué Malagón Montaña" w:date="2015-11-09T12:05:00Z"/>
          <w:rFonts w:ascii="Times" w:eastAsiaTheme="minorEastAsia" w:hAnsi="Times"/>
        </w:rPr>
      </w:pPr>
    </w:p>
    <w:p w14:paraId="3C4FCA4C" w14:textId="77777777" w:rsidR="00BE7CED" w:rsidRDefault="00BE7CED" w:rsidP="00AE3BE8">
      <w:pPr>
        <w:spacing w:after="0"/>
        <w:rPr>
          <w:ins w:id="1000" w:author="Edgar Josué Malagón Montaña" w:date="2015-11-09T12:07:00Z"/>
          <w:rFonts w:ascii="Times" w:eastAsiaTheme="minorEastAsia" w:hAnsi="Times"/>
        </w:rPr>
      </w:pPr>
    </w:p>
    <w:p w14:paraId="67ED2E53" w14:textId="77777777" w:rsidR="000A4DE4" w:rsidRDefault="000A4DE4" w:rsidP="00AE3BE8">
      <w:pPr>
        <w:spacing w:after="0"/>
        <w:rPr>
          <w:ins w:id="1001" w:author="Edgar Josué Malagón Montaña" w:date="2015-11-09T12:07:00Z"/>
          <w:rFonts w:ascii="Times" w:eastAsiaTheme="minorEastAsia" w:hAnsi="Times"/>
        </w:rPr>
      </w:pPr>
      <w:ins w:id="1002" w:author="Edgar Josué Malagón Montaña" w:date="2015-11-09T12:07:00Z">
        <w:r>
          <w:rPr>
            <w:rStyle w:val="Refdecomentario"/>
          </w:rPr>
          <w:commentReference w:id="1003"/>
        </w:r>
      </w:ins>
    </w:p>
    <w:p w14:paraId="11170AB6" w14:textId="77777777" w:rsidR="000A4DE4" w:rsidRPr="00ED3B85" w:rsidRDefault="000A4DE4" w:rsidP="00AE3BE8">
      <w:pPr>
        <w:spacing w:after="0"/>
        <w:rPr>
          <w:rFonts w:ascii="Times" w:eastAsiaTheme="minorEastAsia" w:hAnsi="Times"/>
        </w:rPr>
      </w:pPr>
    </w:p>
    <w:p w14:paraId="1FD76F61" w14:textId="77777777" w:rsidR="00ED3B85" w:rsidRDefault="00ED3B85" w:rsidP="00AE3BE8">
      <w:pPr>
        <w:spacing w:after="0"/>
        <w:rPr>
          <w:ins w:id="1004" w:author="Edgar Josué Malagón Montaña" w:date="2015-11-09T11:07:00Z"/>
          <w:rFonts w:ascii="Times" w:eastAsiaTheme="minorEastAsia" w:hAnsi="Times"/>
        </w:rPr>
      </w:pPr>
    </w:p>
    <w:tbl>
      <w:tblPr>
        <w:tblStyle w:val="Tablaconcuadrcula"/>
        <w:tblW w:w="0" w:type="auto"/>
        <w:tblLook w:val="04A0" w:firstRow="1" w:lastRow="0" w:firstColumn="1" w:lastColumn="0" w:noHBand="0" w:noVBand="1"/>
      </w:tblPr>
      <w:tblGrid>
        <w:gridCol w:w="2468"/>
        <w:gridCol w:w="6360"/>
      </w:tblGrid>
      <w:tr w:rsidR="00681457" w:rsidRPr="005D1738" w14:paraId="609D6828" w14:textId="77777777" w:rsidTr="00794123">
        <w:trPr>
          <w:ins w:id="1005" w:author="Edgar Josué Malagón Montaña" w:date="2015-11-09T11:07:00Z"/>
        </w:trPr>
        <w:tc>
          <w:tcPr>
            <w:tcW w:w="9033" w:type="dxa"/>
            <w:gridSpan w:val="2"/>
            <w:shd w:val="clear" w:color="auto" w:fill="000000" w:themeFill="text1"/>
          </w:tcPr>
          <w:p w14:paraId="26D8A778" w14:textId="77777777" w:rsidR="00681457" w:rsidRPr="005D1738" w:rsidRDefault="00681457" w:rsidP="00794123">
            <w:pPr>
              <w:jc w:val="center"/>
              <w:rPr>
                <w:ins w:id="1006" w:author="Edgar Josué Malagón Montaña" w:date="2015-11-09T11:07:00Z"/>
                <w:rFonts w:ascii="Times New Roman" w:hAnsi="Times New Roman" w:cs="Times New Roman"/>
                <w:b/>
                <w:color w:val="FFFFFF" w:themeColor="background1"/>
              </w:rPr>
            </w:pPr>
            <w:ins w:id="1007" w:author="Edgar Josué Malagón Montaña" w:date="2015-11-09T11:07:00Z">
              <w:r w:rsidRPr="005D1738">
                <w:rPr>
                  <w:rFonts w:ascii="Times New Roman" w:hAnsi="Times New Roman" w:cs="Times New Roman"/>
                  <w:b/>
                  <w:color w:val="FFFFFF" w:themeColor="background1"/>
                </w:rPr>
                <w:t>Practica: recurso nuevo</w:t>
              </w:r>
            </w:ins>
          </w:p>
        </w:tc>
      </w:tr>
      <w:tr w:rsidR="00681457" w14:paraId="287EF413" w14:textId="77777777" w:rsidTr="00794123">
        <w:trPr>
          <w:ins w:id="1008" w:author="Edgar Josué Malagón Montaña" w:date="2015-11-09T11:07:00Z"/>
        </w:trPr>
        <w:tc>
          <w:tcPr>
            <w:tcW w:w="2518" w:type="dxa"/>
          </w:tcPr>
          <w:p w14:paraId="11B19DE7" w14:textId="77777777" w:rsidR="00681457" w:rsidRPr="00053744" w:rsidRDefault="00681457" w:rsidP="00794123">
            <w:pPr>
              <w:rPr>
                <w:ins w:id="1009" w:author="Edgar Josué Malagón Montaña" w:date="2015-11-09T11:07:00Z"/>
                <w:rFonts w:ascii="Times New Roman" w:hAnsi="Times New Roman" w:cs="Times New Roman"/>
                <w:b/>
                <w:color w:val="000000"/>
                <w:sz w:val="18"/>
                <w:szCs w:val="18"/>
              </w:rPr>
            </w:pPr>
            <w:ins w:id="1010" w:author="Edgar Josué Malagón Montaña" w:date="2015-11-09T11:07:00Z">
              <w:r>
                <w:rPr>
                  <w:rFonts w:ascii="Times New Roman" w:hAnsi="Times New Roman" w:cs="Times New Roman"/>
                  <w:b/>
                  <w:color w:val="000000"/>
                  <w:sz w:val="18"/>
                  <w:szCs w:val="18"/>
                </w:rPr>
                <w:t>Código</w:t>
              </w:r>
            </w:ins>
          </w:p>
        </w:tc>
        <w:tc>
          <w:tcPr>
            <w:tcW w:w="6515" w:type="dxa"/>
          </w:tcPr>
          <w:p w14:paraId="66035273" w14:textId="77777777" w:rsidR="00681457" w:rsidRPr="00053744" w:rsidRDefault="00681457" w:rsidP="00794123">
            <w:pPr>
              <w:rPr>
                <w:ins w:id="1011" w:author="Edgar Josué Malagón Montaña" w:date="2015-11-09T11:07:00Z"/>
                <w:rFonts w:ascii="Times New Roman" w:hAnsi="Times New Roman" w:cs="Times New Roman"/>
                <w:b/>
                <w:color w:val="000000"/>
                <w:sz w:val="18"/>
                <w:szCs w:val="18"/>
              </w:rPr>
            </w:pPr>
            <w:ins w:id="1012" w:author="Edgar Josué Malagón Montaña" w:date="2015-11-09T11:07:00Z">
              <w:r>
                <w:rPr>
                  <w:rFonts w:ascii="Times New Roman" w:hAnsi="Times New Roman" w:cs="Times New Roman"/>
                  <w:color w:val="000000"/>
                </w:rPr>
                <w:t>MA_08_05_REC80</w:t>
              </w:r>
            </w:ins>
          </w:p>
        </w:tc>
      </w:tr>
      <w:tr w:rsidR="00681457" w14:paraId="7AF6910A" w14:textId="77777777" w:rsidTr="00794123">
        <w:trPr>
          <w:ins w:id="1013" w:author="Edgar Josué Malagón Montaña" w:date="2015-11-09T11:07:00Z"/>
        </w:trPr>
        <w:tc>
          <w:tcPr>
            <w:tcW w:w="2518" w:type="dxa"/>
          </w:tcPr>
          <w:p w14:paraId="29663EC4" w14:textId="77777777" w:rsidR="00681457" w:rsidRDefault="00681457" w:rsidP="00794123">
            <w:pPr>
              <w:rPr>
                <w:ins w:id="1014" w:author="Edgar Josué Malagón Montaña" w:date="2015-11-09T11:07:00Z"/>
                <w:rFonts w:ascii="Times New Roman" w:hAnsi="Times New Roman" w:cs="Times New Roman"/>
                <w:color w:val="000000"/>
              </w:rPr>
            </w:pPr>
            <w:ins w:id="1015" w:author="Edgar Josué Malagón Montaña" w:date="2015-11-09T11:07:00Z">
              <w:r>
                <w:rPr>
                  <w:rFonts w:ascii="Times New Roman" w:hAnsi="Times New Roman" w:cs="Times New Roman"/>
                  <w:b/>
                  <w:color w:val="000000"/>
                  <w:sz w:val="18"/>
                  <w:szCs w:val="18"/>
                </w:rPr>
                <w:t>Título</w:t>
              </w:r>
            </w:ins>
          </w:p>
        </w:tc>
        <w:tc>
          <w:tcPr>
            <w:tcW w:w="6515" w:type="dxa"/>
          </w:tcPr>
          <w:p w14:paraId="5282B214" w14:textId="77777777" w:rsidR="00681457" w:rsidRDefault="00681457" w:rsidP="00794123">
            <w:pPr>
              <w:rPr>
                <w:ins w:id="1016" w:author="Edgar Josué Malagón Montaña" w:date="2015-11-09T11:07:00Z"/>
                <w:rFonts w:ascii="Times New Roman" w:hAnsi="Times New Roman" w:cs="Times New Roman"/>
                <w:color w:val="000000"/>
              </w:rPr>
            </w:pPr>
            <w:ins w:id="1017" w:author="Edgar Josué Malagón Montaña" w:date="2015-11-09T11:07:00Z">
              <w:r w:rsidRPr="00ED3B85">
                <w:rPr>
                  <w:rFonts w:ascii="Times New Roman" w:hAnsi="Times New Roman" w:cs="Times New Roman"/>
                  <w:color w:val="000000"/>
                </w:rPr>
                <w:t>¿Son iguales las fracciones algebraicas?</w:t>
              </w:r>
            </w:ins>
          </w:p>
        </w:tc>
      </w:tr>
      <w:tr w:rsidR="00681457" w14:paraId="0C1E28D8" w14:textId="77777777" w:rsidTr="00794123">
        <w:trPr>
          <w:ins w:id="1018" w:author="Edgar Josué Malagón Montaña" w:date="2015-11-09T11:07:00Z"/>
        </w:trPr>
        <w:tc>
          <w:tcPr>
            <w:tcW w:w="2518" w:type="dxa"/>
          </w:tcPr>
          <w:p w14:paraId="60271C6D" w14:textId="77777777" w:rsidR="00681457" w:rsidRDefault="00681457" w:rsidP="00794123">
            <w:pPr>
              <w:rPr>
                <w:ins w:id="1019" w:author="Edgar Josué Malagón Montaña" w:date="2015-11-09T11:07:00Z"/>
                <w:rFonts w:ascii="Times New Roman" w:hAnsi="Times New Roman" w:cs="Times New Roman"/>
                <w:color w:val="000000"/>
              </w:rPr>
            </w:pPr>
            <w:ins w:id="1020" w:author="Edgar Josué Malagón Montaña" w:date="2015-11-09T11:07:00Z">
              <w:r w:rsidRPr="00053744">
                <w:rPr>
                  <w:rFonts w:ascii="Times New Roman" w:hAnsi="Times New Roman" w:cs="Times New Roman"/>
                  <w:b/>
                  <w:color w:val="000000"/>
                  <w:sz w:val="18"/>
                  <w:szCs w:val="18"/>
                </w:rPr>
                <w:t>Descripción</w:t>
              </w:r>
            </w:ins>
          </w:p>
        </w:tc>
        <w:tc>
          <w:tcPr>
            <w:tcW w:w="6515" w:type="dxa"/>
          </w:tcPr>
          <w:p w14:paraId="577A5BBC" w14:textId="77777777" w:rsidR="00681457" w:rsidRDefault="00681457" w:rsidP="00794123">
            <w:pPr>
              <w:rPr>
                <w:ins w:id="1021" w:author="Edgar Josué Malagón Montaña" w:date="2015-11-09T11:07:00Z"/>
                <w:rFonts w:ascii="Times New Roman" w:hAnsi="Times New Roman" w:cs="Times New Roman"/>
                <w:color w:val="000000"/>
              </w:rPr>
            </w:pPr>
            <w:ins w:id="1022" w:author="Edgar Josué Malagón Montaña" w:date="2015-11-09T11:07:00Z">
              <w:r w:rsidRPr="00ED3B85">
                <w:rPr>
                  <w:rFonts w:ascii="Times New Roman" w:hAnsi="Times New Roman" w:cs="Times New Roman"/>
                  <w:color w:val="000000"/>
                </w:rPr>
                <w:t>Actividad para identificar equivalencias entre expresiones racionales, teniendo en cuenta el cambio de signo</w:t>
              </w:r>
            </w:ins>
          </w:p>
        </w:tc>
      </w:tr>
    </w:tbl>
    <w:p w14:paraId="7C11AF5F" w14:textId="77777777" w:rsidR="00681457" w:rsidRDefault="00681457" w:rsidP="00AE3BE8">
      <w:pPr>
        <w:spacing w:after="0"/>
        <w:rPr>
          <w:ins w:id="1023" w:author="Edgar Josué Malagón Montaña" w:date="2015-11-09T11:07:00Z"/>
          <w:rFonts w:ascii="Times" w:eastAsiaTheme="minorEastAsia" w:hAnsi="Times"/>
        </w:rPr>
      </w:pPr>
    </w:p>
    <w:p w14:paraId="4D81C599" w14:textId="77777777" w:rsidR="00681457" w:rsidRDefault="00681457" w:rsidP="00AE3BE8">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67"/>
        <w:gridCol w:w="6361"/>
      </w:tblGrid>
      <w:tr w:rsidR="00ED3B85" w:rsidRPr="005D1738" w14:paraId="6C81E751" w14:textId="77777777" w:rsidTr="001758C2">
        <w:tc>
          <w:tcPr>
            <w:tcW w:w="9033" w:type="dxa"/>
            <w:gridSpan w:val="2"/>
            <w:shd w:val="clear" w:color="auto" w:fill="000000" w:themeFill="text1"/>
          </w:tcPr>
          <w:p w14:paraId="0686629D" w14:textId="77777777" w:rsidR="00ED3B85" w:rsidRPr="005D1738" w:rsidRDefault="00ED3B85"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D3B85" w14:paraId="6A8B3CEC" w14:textId="77777777" w:rsidTr="001758C2">
        <w:tc>
          <w:tcPr>
            <w:tcW w:w="2518" w:type="dxa"/>
          </w:tcPr>
          <w:p w14:paraId="4E93F6CD" w14:textId="77777777" w:rsidR="00ED3B85" w:rsidRPr="00053744" w:rsidRDefault="00ED3B85"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D6FF15D" w14:textId="77777777" w:rsidR="00ED3B85" w:rsidRPr="00053744" w:rsidRDefault="00ED3B85" w:rsidP="001758C2">
            <w:pPr>
              <w:rPr>
                <w:rFonts w:ascii="Times New Roman" w:hAnsi="Times New Roman" w:cs="Times New Roman"/>
                <w:b/>
                <w:color w:val="000000"/>
                <w:sz w:val="18"/>
                <w:szCs w:val="18"/>
              </w:rPr>
            </w:pPr>
            <w:r>
              <w:rPr>
                <w:rFonts w:ascii="Times New Roman" w:hAnsi="Times New Roman" w:cs="Times New Roman"/>
                <w:color w:val="000000"/>
              </w:rPr>
              <w:t>M</w:t>
            </w:r>
            <w:r w:rsidR="00CF2158">
              <w:rPr>
                <w:rFonts w:ascii="Times New Roman" w:hAnsi="Times New Roman" w:cs="Times New Roman"/>
                <w:color w:val="000000"/>
              </w:rPr>
              <w:t>A_</w:t>
            </w:r>
            <w:del w:id="1024" w:author="Edgar Josué Malagón Montaña" w:date="2015-11-09T11:07:00Z">
              <w:r w:rsidR="00CF2158" w:rsidDel="00681457">
                <w:rPr>
                  <w:rFonts w:ascii="Times New Roman" w:hAnsi="Times New Roman" w:cs="Times New Roman"/>
                  <w:color w:val="000000"/>
                </w:rPr>
                <w:delText>G</w:delText>
              </w:r>
            </w:del>
            <w:r w:rsidR="00CF2158">
              <w:rPr>
                <w:rFonts w:ascii="Times New Roman" w:hAnsi="Times New Roman" w:cs="Times New Roman"/>
                <w:color w:val="000000"/>
              </w:rPr>
              <w:t>08_05</w:t>
            </w:r>
            <w:r>
              <w:rPr>
                <w:rFonts w:ascii="Times New Roman" w:hAnsi="Times New Roman" w:cs="Times New Roman"/>
                <w:color w:val="000000"/>
              </w:rPr>
              <w:t>_REC90</w:t>
            </w:r>
          </w:p>
        </w:tc>
      </w:tr>
      <w:tr w:rsidR="00ED3B85" w14:paraId="41337754" w14:textId="77777777" w:rsidTr="001758C2">
        <w:tc>
          <w:tcPr>
            <w:tcW w:w="2518" w:type="dxa"/>
          </w:tcPr>
          <w:p w14:paraId="7AAD1627" w14:textId="77777777" w:rsidR="00ED3B85" w:rsidRDefault="00ED3B85"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37D000" w14:textId="77777777" w:rsidR="00ED3B85" w:rsidRDefault="00ED3B85" w:rsidP="001758C2">
            <w:pPr>
              <w:rPr>
                <w:rFonts w:ascii="Times New Roman" w:hAnsi="Times New Roman" w:cs="Times New Roman"/>
                <w:color w:val="000000"/>
              </w:rPr>
            </w:pPr>
            <w:r w:rsidRPr="00ED3B85">
              <w:rPr>
                <w:rFonts w:ascii="Times New Roman" w:hAnsi="Times New Roman" w:cs="Times New Roman"/>
                <w:color w:val="000000"/>
              </w:rPr>
              <w:t>Simplifica fracciones cuyos términos son monomios</w:t>
            </w:r>
          </w:p>
        </w:tc>
      </w:tr>
      <w:tr w:rsidR="00ED3B85" w14:paraId="68BBA95F" w14:textId="77777777" w:rsidTr="001758C2">
        <w:tc>
          <w:tcPr>
            <w:tcW w:w="2518" w:type="dxa"/>
          </w:tcPr>
          <w:p w14:paraId="6E75977F" w14:textId="77777777" w:rsidR="00ED3B85" w:rsidRDefault="00ED3B85"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041D601" w14:textId="77777777" w:rsidR="00ED3B85" w:rsidRDefault="00ED3B85" w:rsidP="001758C2">
            <w:pPr>
              <w:rPr>
                <w:rFonts w:ascii="Times New Roman" w:hAnsi="Times New Roman" w:cs="Times New Roman"/>
                <w:color w:val="000000"/>
              </w:rPr>
            </w:pPr>
            <w:r w:rsidRPr="00ED3B85">
              <w:rPr>
                <w:rFonts w:ascii="Times New Roman" w:hAnsi="Times New Roman" w:cs="Times New Roman"/>
                <w:color w:val="000000"/>
              </w:rPr>
              <w:t>Actividad para practicar la simplificación de expresiones racionales cuyos términos son monomios</w:t>
            </w:r>
          </w:p>
        </w:tc>
      </w:tr>
    </w:tbl>
    <w:p w14:paraId="025D8685" w14:textId="77777777" w:rsidR="00ED3B85" w:rsidRDefault="00ED3B85" w:rsidP="00AE3BE8">
      <w:pPr>
        <w:spacing w:after="0"/>
        <w:rPr>
          <w:rFonts w:ascii="Times" w:hAnsi="Times"/>
          <w:b/>
        </w:rPr>
      </w:pPr>
    </w:p>
    <w:p w14:paraId="58FE4A19" w14:textId="77777777" w:rsidR="00005818" w:rsidRDefault="00005818" w:rsidP="00005818">
      <w:pPr>
        <w:spacing w:after="0"/>
        <w:rPr>
          <w:rFonts w:ascii="Times" w:hAnsi="Times"/>
          <w:b/>
        </w:rPr>
      </w:pPr>
    </w:p>
    <w:p w14:paraId="2E6D7A40" w14:textId="77777777" w:rsidR="00EE781E" w:rsidRDefault="00EE781E" w:rsidP="00005818">
      <w:pPr>
        <w:spacing w:after="0"/>
        <w:rPr>
          <w:rFonts w:ascii="Times" w:hAnsi="Times"/>
          <w:b/>
        </w:rPr>
      </w:pPr>
    </w:p>
    <w:p w14:paraId="38F7B993" w14:textId="77777777" w:rsidR="002D151A" w:rsidRDefault="002D151A" w:rsidP="002D151A">
      <w:pPr>
        <w:spacing w:after="0"/>
        <w:rPr>
          <w:rFonts w:ascii="Times" w:hAnsi="Times"/>
          <w:b/>
        </w:rPr>
      </w:pPr>
      <w:r w:rsidRPr="004E5E51">
        <w:rPr>
          <w:rFonts w:ascii="Times" w:hAnsi="Times"/>
          <w:highlight w:val="yellow"/>
        </w:rPr>
        <w:t>[SECCIÓN</w:t>
      </w:r>
      <w:r>
        <w:rPr>
          <w:rFonts w:ascii="Times" w:hAnsi="Times"/>
          <w:highlight w:val="yellow"/>
        </w:rPr>
        <w:t xml:space="preserve"> 2</w:t>
      </w:r>
      <w:r w:rsidRPr="004E5E51">
        <w:rPr>
          <w:rFonts w:ascii="Times" w:hAnsi="Times"/>
          <w:highlight w:val="yellow"/>
        </w:rPr>
        <w:t xml:space="preserve"> </w:t>
      </w:r>
      <w:r>
        <w:rPr>
          <w:rFonts w:ascii="Times" w:hAnsi="Times"/>
        </w:rPr>
        <w:t xml:space="preserve"> </w:t>
      </w:r>
      <w:r w:rsidR="007651F2">
        <w:rPr>
          <w:rFonts w:ascii="Times" w:hAnsi="Times"/>
          <w:b/>
        </w:rPr>
        <w:t>2.3</w:t>
      </w:r>
      <w:r>
        <w:rPr>
          <w:rFonts w:ascii="Times" w:hAnsi="Times"/>
          <w:b/>
        </w:rPr>
        <w:t xml:space="preserve"> Simplificación de fracciones algebraicas cuyo numerador y denominador son polinomios</w:t>
      </w:r>
    </w:p>
    <w:p w14:paraId="12970B74" w14:textId="77777777" w:rsidR="002D151A" w:rsidRDefault="002D151A" w:rsidP="00005818">
      <w:pPr>
        <w:spacing w:after="0"/>
        <w:rPr>
          <w:rFonts w:ascii="Times" w:hAnsi="Times"/>
        </w:rPr>
      </w:pPr>
    </w:p>
    <w:p w14:paraId="479F2CD1" w14:textId="77777777" w:rsidR="00F00504" w:rsidRDefault="00F00504" w:rsidP="00005818">
      <w:pPr>
        <w:spacing w:after="0"/>
        <w:rPr>
          <w:rFonts w:ascii="Times" w:hAnsi="Times"/>
        </w:rPr>
      </w:pPr>
      <w:r>
        <w:rPr>
          <w:rFonts w:ascii="Times" w:hAnsi="Times"/>
        </w:rPr>
        <w:t xml:space="preserve">Para simplificar fracciones en las que intervienen polinomios, se debe factorizar tanto el numerador como el denominador, </w:t>
      </w:r>
      <w:r w:rsidR="00F86654">
        <w:rPr>
          <w:rFonts w:ascii="Times" w:hAnsi="Times"/>
        </w:rPr>
        <w:t>luego cancelar términos semejantes en el numerador y el denominador. En los siguientes ejemplos observa cómo se aplican los casos de factorización para simplificar una expresión algebraica</w:t>
      </w:r>
    </w:p>
    <w:p w14:paraId="4087394C" w14:textId="77777777" w:rsidR="00F00504" w:rsidRDefault="00F00504" w:rsidP="00005818">
      <w:pPr>
        <w:spacing w:after="0"/>
        <w:rPr>
          <w:rFonts w:ascii="Times" w:hAnsi="Times"/>
        </w:rPr>
      </w:pPr>
    </w:p>
    <w:p w14:paraId="1EADFD9D" w14:textId="77777777" w:rsidR="00005818" w:rsidRDefault="00F86654" w:rsidP="00F00504">
      <w:pPr>
        <w:pStyle w:val="Prrafodelista"/>
        <w:numPr>
          <w:ilvl w:val="0"/>
          <w:numId w:val="16"/>
        </w:numPr>
        <w:spacing w:after="0"/>
        <w:rPr>
          <w:rFonts w:ascii="Times" w:hAnsi="Times"/>
        </w:rPr>
      </w:pPr>
      <w:r>
        <w:rPr>
          <w:rFonts w:ascii="Times" w:hAnsi="Times"/>
        </w:rPr>
        <w:t>Ejemplo 1 factoriza el numerador y el denominador para cancelar términos semejantes</w:t>
      </w:r>
    </w:p>
    <w:p w14:paraId="13E7442F" w14:textId="77777777" w:rsidR="001A4932" w:rsidRPr="000C5353" w:rsidRDefault="00E4550A" w:rsidP="001A4932">
      <w:pPr>
        <w:spacing w:after="0"/>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en>
          </m:f>
        </m:oMath>
      </m:oMathPara>
    </w:p>
    <w:p w14:paraId="2A2F71E1" w14:textId="77777777" w:rsidR="000C5353" w:rsidRPr="001A4932" w:rsidRDefault="000C5353" w:rsidP="001A4932">
      <w:pPr>
        <w:spacing w:after="0"/>
        <w:rPr>
          <w:rFonts w:ascii="Times" w:hAnsi="Times"/>
        </w:rPr>
      </w:pPr>
    </w:p>
    <w:p w14:paraId="79307E0E" w14:textId="77777777" w:rsidR="00F86654" w:rsidRDefault="001A4932" w:rsidP="001A4932">
      <w:pPr>
        <w:spacing w:after="0"/>
        <w:ind w:left="708"/>
        <w:rPr>
          <w:rFonts w:ascii="Times" w:hAnsi="Times"/>
        </w:rPr>
      </w:pPr>
      <w:r>
        <w:rPr>
          <w:rFonts w:ascii="Times" w:hAnsi="Times"/>
        </w:rPr>
        <w:t>Factorizando el numerador como una diferencia de cuadrados y el denominador como el producto de dos binomios tenemos:</w:t>
      </w:r>
    </w:p>
    <w:p w14:paraId="5460DD90" w14:textId="77777777" w:rsidR="000C5353" w:rsidRDefault="000C5353" w:rsidP="001A4932">
      <w:pPr>
        <w:spacing w:after="0"/>
        <w:ind w:left="708"/>
        <w:rPr>
          <w:rFonts w:ascii="Times" w:hAnsi="Times"/>
        </w:rPr>
      </w:pPr>
    </w:p>
    <w:p w14:paraId="2320CE88" w14:textId="77777777" w:rsidR="001A4932" w:rsidRPr="001A4932" w:rsidRDefault="00E4550A" w:rsidP="001A4932">
      <w:pPr>
        <w:spacing w:after="0"/>
        <w:rPr>
          <w:rFonts w:ascii="Times"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en>
          </m:f>
          <m:r>
            <w:rPr>
              <w:rFonts w:ascii="Cambria Math" w:hAnsi="Cambria Math"/>
            </w:rPr>
            <m:t>=</m:t>
          </m:r>
          <m:f>
            <m:fPr>
              <m:ctrlPr>
                <w:rPr>
                  <w:rFonts w:ascii="Cambria Math" w:hAnsi="Cambria Math"/>
                  <w:i/>
                </w:rPr>
              </m:ctrlPr>
            </m:fPr>
            <m:num>
              <m:r>
                <w:rPr>
                  <w:rFonts w:ascii="Cambria Math" w:hAnsi="Cambria Math"/>
                </w:rPr>
                <m:t>(x-2)(x+2)</m:t>
              </m:r>
            </m:num>
            <m:den>
              <m:r>
                <w:rPr>
                  <w:rFonts w:ascii="Cambria Math" w:hAnsi="Cambria Math"/>
                </w:rPr>
                <m:t>(x+2)(x+3)</m:t>
              </m:r>
            </m:den>
          </m:f>
        </m:oMath>
      </m:oMathPara>
    </w:p>
    <w:p w14:paraId="3C9FFC7E" w14:textId="77777777" w:rsidR="001A4932" w:rsidRPr="001A4932" w:rsidRDefault="001A4932" w:rsidP="001A4932">
      <w:pPr>
        <w:spacing w:after="0"/>
        <w:rPr>
          <w:rFonts w:ascii="Times" w:hAnsi="Times"/>
        </w:rPr>
      </w:pPr>
    </w:p>
    <w:p w14:paraId="60A63361" w14:textId="77777777" w:rsidR="001A4932" w:rsidRDefault="001A4932" w:rsidP="001A4932">
      <w:pPr>
        <w:spacing w:after="0"/>
        <w:ind w:left="708"/>
        <w:rPr>
          <w:rFonts w:ascii="Times" w:hAnsi="Times"/>
        </w:rPr>
      </w:pPr>
      <w:r>
        <w:rPr>
          <w:rFonts w:ascii="Times" w:hAnsi="Times"/>
        </w:rPr>
        <w:t>Luego se cancelan los términos semejantes en el numerador y denominador para obtener finalmente.</w:t>
      </w:r>
    </w:p>
    <w:p w14:paraId="630E06A0" w14:textId="77777777" w:rsidR="001A4932" w:rsidRDefault="001A4932" w:rsidP="001A4932">
      <w:pPr>
        <w:spacing w:after="0"/>
        <w:ind w:left="708"/>
        <w:rPr>
          <w:rFonts w:ascii="Times" w:hAnsi="Times"/>
        </w:rPr>
      </w:pPr>
    </w:p>
    <w:p w14:paraId="2C2101AA" w14:textId="77777777" w:rsidR="001A4932" w:rsidRPr="001A4932" w:rsidRDefault="00E4550A" w:rsidP="001A4932">
      <w:pPr>
        <w:spacing w:after="0"/>
        <w:rPr>
          <w:rFonts w:ascii="Times" w:hAnsi="Times"/>
        </w:rPr>
      </w:pPr>
      <m:oMathPara>
        <m:oMath>
          <m:f>
            <m:fPr>
              <m:ctrlPr>
                <w:rPr>
                  <w:rFonts w:ascii="Cambria Math" w:hAnsi="Cambria Math"/>
                  <w:i/>
                </w:rPr>
              </m:ctrlPr>
            </m:fPr>
            <m:num>
              <m:r>
                <w:rPr>
                  <w:rFonts w:ascii="Cambria Math" w:hAnsi="Cambria Math"/>
                </w:rPr>
                <m:t>x-2</m:t>
              </m:r>
            </m:num>
            <m:den>
              <m:r>
                <w:rPr>
                  <w:rFonts w:ascii="Cambria Math" w:hAnsi="Cambria Math"/>
                </w:rPr>
                <m:t>x+3</m:t>
              </m:r>
            </m:den>
          </m:f>
        </m:oMath>
      </m:oMathPara>
    </w:p>
    <w:p w14:paraId="0949B2EC" w14:textId="77777777" w:rsidR="001A4932" w:rsidRDefault="001A4932" w:rsidP="001A4932">
      <w:pPr>
        <w:pStyle w:val="Prrafodelista"/>
        <w:numPr>
          <w:ilvl w:val="0"/>
          <w:numId w:val="16"/>
        </w:numPr>
        <w:spacing w:after="0"/>
        <w:rPr>
          <w:rFonts w:ascii="Times" w:hAnsi="Times"/>
        </w:rPr>
      </w:pPr>
      <w:r>
        <w:rPr>
          <w:rFonts w:ascii="Times" w:hAnsi="Times"/>
        </w:rPr>
        <w:t>Ejemplo 2 factoriza el numerador y el denominador para cancelar términos semejantes</w:t>
      </w:r>
    </w:p>
    <w:p w14:paraId="6B61CB3E" w14:textId="77777777" w:rsidR="001A4932" w:rsidRDefault="001A4932" w:rsidP="001A4932">
      <w:pPr>
        <w:pStyle w:val="Prrafodelista"/>
        <w:spacing w:after="0"/>
        <w:rPr>
          <w:rFonts w:ascii="Times" w:hAnsi="Times"/>
        </w:rPr>
      </w:pPr>
    </w:p>
    <w:p w14:paraId="21BEFC9E" w14:textId="77777777" w:rsidR="001A4932" w:rsidRPr="000C5353" w:rsidRDefault="00E4550A" w:rsidP="001A4932">
      <w:pPr>
        <w:spacing w:after="0"/>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-12x+9</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den>
          </m:f>
        </m:oMath>
      </m:oMathPara>
    </w:p>
    <w:p w14:paraId="36EDECE0" w14:textId="77777777" w:rsidR="000C5353" w:rsidRPr="001A4932" w:rsidRDefault="000C5353" w:rsidP="001A4932">
      <w:pPr>
        <w:spacing w:after="0"/>
        <w:rPr>
          <w:rFonts w:ascii="Times" w:hAnsi="Times"/>
        </w:rPr>
      </w:pPr>
    </w:p>
    <w:p w14:paraId="60A51F0C" w14:textId="77777777" w:rsidR="001A4932" w:rsidRDefault="001A4932" w:rsidP="001A4932">
      <w:pPr>
        <w:spacing w:after="0"/>
        <w:ind w:left="708"/>
        <w:rPr>
          <w:rFonts w:ascii="Times" w:hAnsi="Times"/>
        </w:rPr>
      </w:pPr>
      <w:r>
        <w:rPr>
          <w:rFonts w:ascii="Times" w:hAnsi="Times"/>
        </w:rPr>
        <w:t xml:space="preserve">Factorizando el numerador como </w:t>
      </w:r>
      <w:r w:rsidR="00C33528">
        <w:rPr>
          <w:rFonts w:ascii="Times" w:hAnsi="Times"/>
        </w:rPr>
        <w:t>un trinomio cuadrado perfecto</w:t>
      </w:r>
      <w:r>
        <w:rPr>
          <w:rFonts w:ascii="Times" w:hAnsi="Times"/>
        </w:rPr>
        <w:t xml:space="preserve"> y el denominador como el producto de dos binomios tenemos:</w:t>
      </w:r>
    </w:p>
    <w:p w14:paraId="39A4E8C0" w14:textId="77777777" w:rsidR="000C5353" w:rsidRDefault="000C5353" w:rsidP="001A4932">
      <w:pPr>
        <w:spacing w:after="0"/>
        <w:ind w:left="708"/>
        <w:rPr>
          <w:rFonts w:ascii="Times" w:hAnsi="Times"/>
        </w:rPr>
      </w:pPr>
    </w:p>
    <w:p w14:paraId="0681DBFB" w14:textId="77777777" w:rsidR="001A4932" w:rsidRPr="001A4932" w:rsidRDefault="00E4550A" w:rsidP="001A4932">
      <w:pPr>
        <w:spacing w:after="0"/>
        <w:rPr>
          <w:rFonts w:ascii="Times"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-12x+9</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(2x-3)</m:t>
                  </m:r>
                </m:e>
                <m:sup>
                  <m:r>
                    <w:rPr>
                      <w:rFonts w:ascii="Cambria Math" w:hAnsi="Cambria Math"/>
                    </w:rPr>
                    <m:t>3</m:t>
                  </m:r>
                </m:sup>
              </m:sSup>
            </m:num>
            <m:den>
              <m:r>
                <w:rPr>
                  <w:rFonts w:ascii="Cambria Math" w:hAnsi="Cambria Math"/>
                </w:rPr>
                <m:t>(2x-3)(x+1)</m:t>
              </m:r>
            </m:den>
          </m:f>
        </m:oMath>
      </m:oMathPara>
    </w:p>
    <w:p w14:paraId="3EE0D193" w14:textId="77777777" w:rsidR="001A4932" w:rsidRPr="001A4932" w:rsidRDefault="001A4932" w:rsidP="001A4932">
      <w:pPr>
        <w:spacing w:after="0"/>
        <w:rPr>
          <w:rFonts w:ascii="Times" w:hAnsi="Times"/>
        </w:rPr>
      </w:pPr>
    </w:p>
    <w:p w14:paraId="51D4C061" w14:textId="77777777" w:rsidR="001A4932" w:rsidRDefault="001A4932" w:rsidP="001A4932">
      <w:pPr>
        <w:spacing w:after="0"/>
        <w:ind w:left="708"/>
        <w:rPr>
          <w:rFonts w:ascii="Times" w:hAnsi="Times"/>
        </w:rPr>
      </w:pPr>
      <w:r>
        <w:rPr>
          <w:rFonts w:ascii="Times" w:hAnsi="Times"/>
        </w:rPr>
        <w:t>Luego se cancelan los términos semejantes en el numerador y denominador para obtener finalmente.</w:t>
      </w:r>
    </w:p>
    <w:p w14:paraId="69E52A1E" w14:textId="77777777" w:rsidR="001A4932" w:rsidRDefault="001A4932" w:rsidP="001A4932">
      <w:pPr>
        <w:spacing w:after="0"/>
        <w:ind w:left="708"/>
        <w:rPr>
          <w:rFonts w:ascii="Times" w:hAnsi="Times"/>
        </w:rPr>
      </w:pPr>
    </w:p>
    <w:p w14:paraId="178DBBC9" w14:textId="77777777" w:rsidR="001A4932" w:rsidRPr="001A4932" w:rsidRDefault="00E4550A" w:rsidP="001A4932">
      <w:pPr>
        <w:spacing w:after="0"/>
        <w:rPr>
          <w:rFonts w:ascii="Times" w:hAnsi="Times"/>
        </w:rPr>
      </w:pPr>
      <m:oMathPara>
        <m:oMath>
          <m:f>
            <m:fPr>
              <m:ctrlPr>
                <w:rPr>
                  <w:rFonts w:ascii="Cambria Math" w:hAnsi="Cambria Math"/>
                  <w:i/>
                </w:rPr>
              </m:ctrlPr>
            </m:fPr>
            <m:num>
              <m:r>
                <w:rPr>
                  <w:rFonts w:ascii="Cambria Math" w:hAnsi="Cambria Math"/>
                </w:rPr>
                <m:t>2x-3</m:t>
              </m:r>
            </m:num>
            <m:den>
              <m:r>
                <w:rPr>
                  <w:rFonts w:ascii="Cambria Math" w:hAnsi="Cambria Math"/>
                </w:rPr>
                <m:t>x+1</m:t>
              </m:r>
              <m:r>
                <m:rPr>
                  <m:sty m:val="p"/>
                </m:rPr>
                <w:rPr>
                  <w:rStyle w:val="Refdecomentario"/>
                </w:rPr>
                <w:commentReference w:id="1025"/>
              </m:r>
            </m:den>
          </m:f>
        </m:oMath>
      </m:oMathPara>
    </w:p>
    <w:p w14:paraId="3369BD4D" w14:textId="77777777" w:rsidR="001A4932" w:rsidRDefault="001A4932" w:rsidP="001A4932">
      <w:pPr>
        <w:pStyle w:val="Prrafodelista"/>
        <w:spacing w:after="0"/>
        <w:rPr>
          <w:ins w:id="1026" w:author="Edgar Josué Malagón Montaña" w:date="2015-11-09T12:09:00Z"/>
          <w:rFonts w:ascii="Times" w:hAnsi="Times"/>
        </w:rPr>
      </w:pPr>
    </w:p>
    <w:p w14:paraId="0B3F0E03" w14:textId="77777777" w:rsidR="000A4DE4" w:rsidRPr="001A4932" w:rsidRDefault="000A4DE4" w:rsidP="001A4932">
      <w:pPr>
        <w:pStyle w:val="Prrafodelista"/>
        <w:spacing w:after="0"/>
        <w:rPr>
          <w:rFonts w:ascii="Times" w:hAnsi="Times"/>
        </w:rPr>
      </w:pPr>
    </w:p>
    <w:p w14:paraId="7A8FFE0C" w14:textId="77777777" w:rsidR="00036BDF" w:rsidRDefault="00036BDF" w:rsidP="00036BDF">
      <w:pPr>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036BDF" w:rsidRPr="005D1738" w14:paraId="2D64AFCD" w14:textId="77777777" w:rsidTr="008C65AC">
        <w:tc>
          <w:tcPr>
            <w:tcW w:w="8978" w:type="dxa"/>
            <w:gridSpan w:val="2"/>
            <w:shd w:val="clear" w:color="auto" w:fill="000000" w:themeFill="text1"/>
          </w:tcPr>
          <w:p w14:paraId="011212B7" w14:textId="77777777" w:rsidR="00036BDF" w:rsidRPr="005D1738" w:rsidRDefault="00036BDF" w:rsidP="008C65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36BDF" w:rsidRPr="00726376" w14:paraId="71D4A159" w14:textId="77777777" w:rsidTr="008C65AC">
        <w:tc>
          <w:tcPr>
            <w:tcW w:w="2518" w:type="dxa"/>
          </w:tcPr>
          <w:p w14:paraId="0AB92398" w14:textId="77777777" w:rsidR="00036BDF" w:rsidRPr="00726376" w:rsidRDefault="00036BDF" w:rsidP="008C65AC">
            <w:pPr>
              <w:rPr>
                <w:rFonts w:ascii="Times" w:hAnsi="Times"/>
                <w:b/>
                <w:sz w:val="18"/>
                <w:szCs w:val="18"/>
              </w:rPr>
            </w:pPr>
            <w:r w:rsidRPr="00726376">
              <w:rPr>
                <w:rFonts w:ascii="Times" w:hAnsi="Times"/>
                <w:b/>
                <w:sz w:val="18"/>
                <w:szCs w:val="18"/>
              </w:rPr>
              <w:t>Título</w:t>
            </w:r>
          </w:p>
        </w:tc>
        <w:tc>
          <w:tcPr>
            <w:tcW w:w="6460" w:type="dxa"/>
          </w:tcPr>
          <w:p w14:paraId="7B972E35" w14:textId="77777777" w:rsidR="00036BDF" w:rsidRPr="00726376" w:rsidRDefault="00036BDF" w:rsidP="008C65AC">
            <w:pPr>
              <w:jc w:val="center"/>
              <w:rPr>
                <w:rFonts w:ascii="Times" w:hAnsi="Times"/>
                <w:b/>
                <w:sz w:val="18"/>
                <w:szCs w:val="18"/>
              </w:rPr>
            </w:pPr>
            <w:r>
              <w:rPr>
                <w:rFonts w:ascii="Times" w:hAnsi="Times"/>
                <w:b/>
                <w:sz w:val="18"/>
                <w:szCs w:val="18"/>
              </w:rPr>
              <w:t>Fracciones algebraicas</w:t>
            </w:r>
          </w:p>
        </w:tc>
      </w:tr>
      <w:tr w:rsidR="00036BDF" w14:paraId="6AC95755" w14:textId="77777777" w:rsidTr="008C65AC">
        <w:tc>
          <w:tcPr>
            <w:tcW w:w="2518" w:type="dxa"/>
          </w:tcPr>
          <w:p w14:paraId="053EBFC2" w14:textId="77777777" w:rsidR="00036BDF" w:rsidRDefault="00036BDF" w:rsidP="008C65AC">
            <w:pPr>
              <w:rPr>
                <w:rFonts w:ascii="Times" w:hAnsi="Times"/>
              </w:rPr>
            </w:pPr>
            <w:r w:rsidRPr="00726376">
              <w:rPr>
                <w:rFonts w:ascii="Times" w:hAnsi="Times"/>
                <w:b/>
                <w:sz w:val="18"/>
                <w:szCs w:val="18"/>
              </w:rPr>
              <w:t>Contenido</w:t>
            </w:r>
          </w:p>
        </w:tc>
        <w:tc>
          <w:tcPr>
            <w:tcW w:w="6460" w:type="dxa"/>
          </w:tcPr>
          <w:p w14:paraId="534F22A8" w14:textId="77777777" w:rsidR="00036BDF" w:rsidRDefault="00036BDF" w:rsidP="00036BDF">
            <w:pPr>
              <w:rPr>
                <w:rFonts w:ascii="Times" w:hAnsi="Times"/>
              </w:rPr>
            </w:pPr>
            <w:r>
              <w:rPr>
                <w:rFonts w:ascii="Times" w:hAnsi="Times"/>
              </w:rPr>
              <w:t xml:space="preserve">Simplificar una fracción algebraica es reducirla a su más mínima expresión de tal forma que sus términos sean primos entre sí.  </w:t>
            </w:r>
          </w:p>
          <w:p w14:paraId="1DF1752E" w14:textId="77777777" w:rsidR="00036BDF" w:rsidRDefault="00036BDF" w:rsidP="00036BDF">
            <w:pPr>
              <w:rPr>
                <w:rFonts w:ascii="Times" w:hAnsi="Times"/>
              </w:rPr>
            </w:pPr>
          </w:p>
          <w:commentRangeStart w:id="1027"/>
          <w:p w14:paraId="532919A3" w14:textId="77777777" w:rsidR="00036BDF" w:rsidRDefault="00E4550A" w:rsidP="00036BDF">
            <w:pPr>
              <w:rPr>
                <w:rFonts w:ascii="Times"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en>
                </m:f>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x-2</m:t>
                    </m:r>
                  </m:den>
                </m:f>
                <w:commentRangeEnd w:id="1027"/>
                <m:r>
                  <m:rPr>
                    <m:sty m:val="p"/>
                  </m:rPr>
                  <w:rPr>
                    <w:rStyle w:val="Refdecomentario"/>
                  </w:rPr>
                  <w:commentReference w:id="1027"/>
                </m:r>
              </m:oMath>
            </m:oMathPara>
          </w:p>
        </w:tc>
      </w:tr>
    </w:tbl>
    <w:p w14:paraId="49283EE8" w14:textId="77777777" w:rsidR="00036BDF" w:rsidRDefault="00036BDF" w:rsidP="00036BDF">
      <w:pPr>
        <w:spacing w:after="0"/>
        <w:rPr>
          <w:rFonts w:ascii="Times" w:hAnsi="Times"/>
        </w:rPr>
      </w:pPr>
    </w:p>
    <w:tbl>
      <w:tblPr>
        <w:tblStyle w:val="Tablaconcuadrcula"/>
        <w:tblW w:w="0" w:type="auto"/>
        <w:tblLook w:val="04A0" w:firstRow="1" w:lastRow="0" w:firstColumn="1" w:lastColumn="0" w:noHBand="0" w:noVBand="1"/>
      </w:tblPr>
      <w:tblGrid>
        <w:gridCol w:w="2466"/>
        <w:gridCol w:w="6362"/>
      </w:tblGrid>
      <w:tr w:rsidR="00DF1BA5" w:rsidRPr="005D1738" w14:paraId="73CC1AF8" w14:textId="77777777" w:rsidTr="001758C2">
        <w:tc>
          <w:tcPr>
            <w:tcW w:w="9033" w:type="dxa"/>
            <w:gridSpan w:val="2"/>
            <w:shd w:val="clear" w:color="auto" w:fill="000000" w:themeFill="text1"/>
          </w:tcPr>
          <w:p w14:paraId="28021AD5" w14:textId="77777777" w:rsidR="00DF1BA5" w:rsidRPr="005D1738" w:rsidRDefault="00DF1BA5"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F1BA5" w14:paraId="6C16D332" w14:textId="77777777" w:rsidTr="001758C2">
        <w:tc>
          <w:tcPr>
            <w:tcW w:w="2518" w:type="dxa"/>
          </w:tcPr>
          <w:p w14:paraId="783381C5" w14:textId="77777777" w:rsidR="00DF1BA5" w:rsidRPr="00053744" w:rsidRDefault="00DF1BA5"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B064F23" w14:textId="77777777" w:rsidR="00DF1BA5"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028" w:author="Edgar Josué Malagón Montaña" w:date="2015-11-09T11:08:00Z">
              <w:r w:rsidDel="00681457">
                <w:rPr>
                  <w:rFonts w:ascii="Times New Roman" w:hAnsi="Times New Roman" w:cs="Times New Roman"/>
                  <w:color w:val="000000"/>
                </w:rPr>
                <w:delText>G</w:delText>
              </w:r>
            </w:del>
            <w:r>
              <w:rPr>
                <w:rFonts w:ascii="Times New Roman" w:hAnsi="Times New Roman" w:cs="Times New Roman"/>
                <w:color w:val="000000"/>
              </w:rPr>
              <w:t>08_05</w:t>
            </w:r>
            <w:r w:rsidR="00DF1BA5">
              <w:rPr>
                <w:rFonts w:ascii="Times New Roman" w:hAnsi="Times New Roman" w:cs="Times New Roman"/>
                <w:color w:val="000000"/>
              </w:rPr>
              <w:t>_REC100</w:t>
            </w:r>
          </w:p>
        </w:tc>
      </w:tr>
      <w:tr w:rsidR="00DF1BA5" w14:paraId="6E6163D1" w14:textId="77777777" w:rsidTr="001758C2">
        <w:tc>
          <w:tcPr>
            <w:tcW w:w="2518" w:type="dxa"/>
          </w:tcPr>
          <w:p w14:paraId="42B10B24" w14:textId="77777777" w:rsidR="00DF1BA5" w:rsidRDefault="00DF1BA5"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D054629" w14:textId="77777777" w:rsidR="00DF1BA5" w:rsidRDefault="00DF1BA5" w:rsidP="001758C2">
            <w:pPr>
              <w:rPr>
                <w:rFonts w:ascii="Times New Roman" w:hAnsi="Times New Roman" w:cs="Times New Roman"/>
                <w:color w:val="000000"/>
              </w:rPr>
            </w:pPr>
            <w:r w:rsidRPr="00DF1BA5">
              <w:rPr>
                <w:rFonts w:ascii="Times New Roman" w:hAnsi="Times New Roman" w:cs="Times New Roman"/>
                <w:color w:val="000000"/>
              </w:rPr>
              <w:t>Simplifica fracciones algebraicas con polinomios</w:t>
            </w:r>
          </w:p>
        </w:tc>
      </w:tr>
      <w:tr w:rsidR="00DF1BA5" w14:paraId="0184D305" w14:textId="77777777" w:rsidTr="001758C2">
        <w:tc>
          <w:tcPr>
            <w:tcW w:w="2518" w:type="dxa"/>
          </w:tcPr>
          <w:p w14:paraId="293F295C" w14:textId="77777777" w:rsidR="00DF1BA5" w:rsidRDefault="00DF1BA5"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7227F91" w14:textId="77777777" w:rsidR="00DF1BA5" w:rsidRDefault="00DF1BA5" w:rsidP="001758C2">
            <w:pPr>
              <w:rPr>
                <w:rFonts w:ascii="Times New Roman" w:hAnsi="Times New Roman" w:cs="Times New Roman"/>
                <w:color w:val="000000"/>
              </w:rPr>
            </w:pPr>
            <w:r w:rsidRPr="00DF1BA5">
              <w:rPr>
                <w:rFonts w:ascii="Times New Roman" w:hAnsi="Times New Roman" w:cs="Times New Roman"/>
                <w:color w:val="000000"/>
              </w:rPr>
              <w:t>Actividad para practicar la simplificación de expresiones racionales con polinomios en sus términos</w:t>
            </w:r>
          </w:p>
        </w:tc>
      </w:tr>
    </w:tbl>
    <w:p w14:paraId="5FA00550" w14:textId="77777777" w:rsidR="00DF1BA5" w:rsidRDefault="00DF1BA5" w:rsidP="00036BDF">
      <w:pPr>
        <w:spacing w:after="0"/>
        <w:rPr>
          <w:rFonts w:ascii="Times" w:hAnsi="Times"/>
          <w:highlight w:val="yellow"/>
        </w:rPr>
      </w:pPr>
    </w:p>
    <w:p w14:paraId="18F8A522" w14:textId="77777777" w:rsidR="00DF1BA5" w:rsidRDefault="00DF1BA5" w:rsidP="00036BDF">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DF1BA5" w:rsidRPr="005D1738" w14:paraId="5EE96A81" w14:textId="77777777" w:rsidTr="001758C2">
        <w:tc>
          <w:tcPr>
            <w:tcW w:w="9033" w:type="dxa"/>
            <w:gridSpan w:val="2"/>
            <w:shd w:val="clear" w:color="auto" w:fill="000000" w:themeFill="text1"/>
          </w:tcPr>
          <w:p w14:paraId="15E3CAD7" w14:textId="77777777" w:rsidR="00DF1BA5" w:rsidRPr="005D1738" w:rsidRDefault="00DF1BA5"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DF1BA5" w14:paraId="5C3815C7" w14:textId="77777777" w:rsidTr="001758C2">
        <w:tc>
          <w:tcPr>
            <w:tcW w:w="2518" w:type="dxa"/>
          </w:tcPr>
          <w:p w14:paraId="3BA7ACE2" w14:textId="77777777" w:rsidR="00DF1BA5" w:rsidRPr="00053744" w:rsidRDefault="00DF1BA5"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A021A9" w14:textId="77777777" w:rsidR="00DF1BA5"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029" w:author="Edgar Josué Malagón Montaña" w:date="2015-11-09T11:08:00Z">
              <w:r w:rsidDel="00681457">
                <w:rPr>
                  <w:rFonts w:ascii="Times New Roman" w:hAnsi="Times New Roman" w:cs="Times New Roman"/>
                  <w:color w:val="000000"/>
                </w:rPr>
                <w:delText>G</w:delText>
              </w:r>
            </w:del>
            <w:r>
              <w:rPr>
                <w:rFonts w:ascii="Times New Roman" w:hAnsi="Times New Roman" w:cs="Times New Roman"/>
                <w:color w:val="000000"/>
              </w:rPr>
              <w:t>08_05</w:t>
            </w:r>
            <w:r w:rsidR="00DF1BA5">
              <w:rPr>
                <w:rFonts w:ascii="Times New Roman" w:hAnsi="Times New Roman" w:cs="Times New Roman"/>
                <w:color w:val="000000"/>
              </w:rPr>
              <w:t>_REC110</w:t>
            </w:r>
          </w:p>
        </w:tc>
      </w:tr>
      <w:tr w:rsidR="00DF1BA5" w14:paraId="1F57676B" w14:textId="77777777" w:rsidTr="001758C2">
        <w:tc>
          <w:tcPr>
            <w:tcW w:w="2518" w:type="dxa"/>
          </w:tcPr>
          <w:p w14:paraId="6EA854C6" w14:textId="77777777" w:rsidR="00DF1BA5" w:rsidRDefault="00DF1BA5"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AC915D5"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Completa expresiones algebraicas equivalentes</w:t>
            </w:r>
          </w:p>
        </w:tc>
      </w:tr>
      <w:tr w:rsidR="00DF1BA5" w14:paraId="4FAAFE03" w14:textId="77777777" w:rsidTr="001758C2">
        <w:tc>
          <w:tcPr>
            <w:tcW w:w="2518" w:type="dxa"/>
          </w:tcPr>
          <w:p w14:paraId="772741F1" w14:textId="77777777" w:rsidR="00DF1BA5" w:rsidRDefault="00DF1BA5"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819C518"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Actividad para completar expresiones y obtener fracciones equivalentes</w:t>
            </w:r>
          </w:p>
        </w:tc>
      </w:tr>
    </w:tbl>
    <w:p w14:paraId="6DDFA030" w14:textId="77777777" w:rsidR="00DF1BA5" w:rsidRDefault="00DF1BA5" w:rsidP="00036BDF">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DF1BA5" w:rsidRPr="005D1738" w14:paraId="2E19D677" w14:textId="77777777" w:rsidTr="001758C2">
        <w:tc>
          <w:tcPr>
            <w:tcW w:w="9033" w:type="dxa"/>
            <w:gridSpan w:val="2"/>
            <w:shd w:val="clear" w:color="auto" w:fill="000000" w:themeFill="text1"/>
          </w:tcPr>
          <w:p w14:paraId="37114F3E" w14:textId="77777777" w:rsidR="00DF1BA5" w:rsidRPr="005D1738" w:rsidRDefault="00DF1BA5"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F1BA5" w14:paraId="230255FC" w14:textId="77777777" w:rsidTr="001758C2">
        <w:tc>
          <w:tcPr>
            <w:tcW w:w="2518" w:type="dxa"/>
          </w:tcPr>
          <w:p w14:paraId="30455E03" w14:textId="77777777" w:rsidR="00DF1BA5" w:rsidRPr="00053744" w:rsidRDefault="00DF1BA5"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0345734" w14:textId="77777777" w:rsidR="00DF1BA5"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030" w:author="Edgar Josué Malagón Montaña" w:date="2015-11-09T11:08:00Z">
              <w:r w:rsidDel="00681457">
                <w:rPr>
                  <w:rFonts w:ascii="Times New Roman" w:hAnsi="Times New Roman" w:cs="Times New Roman"/>
                  <w:color w:val="000000"/>
                </w:rPr>
                <w:delText>G</w:delText>
              </w:r>
            </w:del>
            <w:r>
              <w:rPr>
                <w:rFonts w:ascii="Times New Roman" w:hAnsi="Times New Roman" w:cs="Times New Roman"/>
                <w:color w:val="000000"/>
              </w:rPr>
              <w:t>08_05</w:t>
            </w:r>
            <w:r w:rsidR="00DF1BA5">
              <w:rPr>
                <w:rFonts w:ascii="Times New Roman" w:hAnsi="Times New Roman" w:cs="Times New Roman"/>
                <w:color w:val="000000"/>
              </w:rPr>
              <w:t>_REC120</w:t>
            </w:r>
          </w:p>
        </w:tc>
      </w:tr>
      <w:tr w:rsidR="00DF1BA5" w14:paraId="65AC9E79" w14:textId="77777777" w:rsidTr="001758C2">
        <w:tc>
          <w:tcPr>
            <w:tcW w:w="2518" w:type="dxa"/>
          </w:tcPr>
          <w:p w14:paraId="2BA97432" w14:textId="77777777" w:rsidR="00DF1BA5" w:rsidRDefault="00DF1BA5"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EDB7F3A"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Descarta valores en el denominador</w:t>
            </w:r>
          </w:p>
        </w:tc>
      </w:tr>
      <w:tr w:rsidR="00DF1BA5" w14:paraId="560D1F61" w14:textId="77777777" w:rsidTr="001758C2">
        <w:tc>
          <w:tcPr>
            <w:tcW w:w="2518" w:type="dxa"/>
          </w:tcPr>
          <w:p w14:paraId="2A486FF6" w14:textId="77777777" w:rsidR="00DF1BA5" w:rsidRDefault="00DF1BA5"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7FBE857"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Ejercicios para identificar qué valores deben descartarse en el denominador de expresiones racionales</w:t>
            </w:r>
          </w:p>
        </w:tc>
      </w:tr>
    </w:tbl>
    <w:p w14:paraId="5079BAE8" w14:textId="77777777" w:rsidR="00DF1BA5" w:rsidRDefault="00DF1BA5" w:rsidP="00036BDF">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DF1BA5" w:rsidRPr="005D1738" w14:paraId="6257B42E" w14:textId="77777777" w:rsidTr="001758C2">
        <w:tc>
          <w:tcPr>
            <w:tcW w:w="9033" w:type="dxa"/>
            <w:gridSpan w:val="2"/>
            <w:shd w:val="clear" w:color="auto" w:fill="000000" w:themeFill="text1"/>
          </w:tcPr>
          <w:p w14:paraId="69043AFC" w14:textId="77777777" w:rsidR="00DF1BA5" w:rsidRPr="005D1738" w:rsidRDefault="000739CE" w:rsidP="001758C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DF1BA5" w:rsidRPr="005D1738">
              <w:rPr>
                <w:rFonts w:ascii="Times New Roman" w:hAnsi="Times New Roman" w:cs="Times New Roman"/>
                <w:b/>
                <w:color w:val="FFFFFF" w:themeColor="background1"/>
              </w:rPr>
              <w:t>: recurso nuevo</w:t>
            </w:r>
          </w:p>
        </w:tc>
      </w:tr>
      <w:tr w:rsidR="00DF1BA5" w14:paraId="48960D83" w14:textId="77777777" w:rsidTr="001758C2">
        <w:tc>
          <w:tcPr>
            <w:tcW w:w="2518" w:type="dxa"/>
          </w:tcPr>
          <w:p w14:paraId="59A8325C" w14:textId="77777777" w:rsidR="00DF1BA5" w:rsidRPr="00053744" w:rsidRDefault="00DF1BA5"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4A0D19C" w14:textId="77777777" w:rsidR="00DF1BA5"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031" w:author="Edgar Josué Malagón Montaña" w:date="2015-11-09T11:08:00Z">
              <w:r w:rsidDel="00681457">
                <w:rPr>
                  <w:rFonts w:ascii="Times New Roman" w:hAnsi="Times New Roman" w:cs="Times New Roman"/>
                  <w:color w:val="000000"/>
                </w:rPr>
                <w:delText>G</w:delText>
              </w:r>
            </w:del>
            <w:r>
              <w:rPr>
                <w:rFonts w:ascii="Times New Roman" w:hAnsi="Times New Roman" w:cs="Times New Roman"/>
                <w:color w:val="000000"/>
              </w:rPr>
              <w:t>08_05</w:t>
            </w:r>
            <w:r w:rsidR="00DF1BA5">
              <w:rPr>
                <w:rFonts w:ascii="Times New Roman" w:hAnsi="Times New Roman" w:cs="Times New Roman"/>
                <w:color w:val="000000"/>
              </w:rPr>
              <w:t>_REC130</w:t>
            </w:r>
          </w:p>
        </w:tc>
      </w:tr>
      <w:tr w:rsidR="00DF1BA5" w14:paraId="4C82A2CC" w14:textId="77777777" w:rsidTr="001758C2">
        <w:tc>
          <w:tcPr>
            <w:tcW w:w="2518" w:type="dxa"/>
          </w:tcPr>
          <w:p w14:paraId="3F912B23" w14:textId="77777777" w:rsidR="00DF1BA5" w:rsidRDefault="00DF1BA5"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F30C1AB"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Expresiones algebraicas racionales</w:t>
            </w:r>
          </w:p>
        </w:tc>
      </w:tr>
      <w:tr w:rsidR="00DF1BA5" w14:paraId="5885DE71" w14:textId="77777777" w:rsidTr="001758C2">
        <w:tc>
          <w:tcPr>
            <w:tcW w:w="2518" w:type="dxa"/>
          </w:tcPr>
          <w:p w14:paraId="4AAC589B" w14:textId="77777777" w:rsidR="00DF1BA5" w:rsidRDefault="00DF1BA5"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0D00CBF"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Interactivo para explicar las expresiones algebraicas y el proceso de simplificación para obtener fracciones algebraicas equivalentes</w:t>
            </w:r>
          </w:p>
        </w:tc>
      </w:tr>
    </w:tbl>
    <w:p w14:paraId="22B373D6" w14:textId="77777777" w:rsidR="00DF1BA5" w:rsidRDefault="00DF1BA5" w:rsidP="00036BDF">
      <w:pPr>
        <w:spacing w:after="0"/>
        <w:rPr>
          <w:rFonts w:ascii="Times" w:hAnsi="Times"/>
          <w:highlight w:val="yellow"/>
        </w:rPr>
      </w:pPr>
    </w:p>
    <w:p w14:paraId="596FA9F7" w14:textId="77777777" w:rsidR="00DF1BA5" w:rsidRDefault="00DF1BA5" w:rsidP="00DF1BA5">
      <w:pPr>
        <w:spacing w:after="0"/>
        <w:rPr>
          <w:rFonts w:ascii="Times" w:hAnsi="Times"/>
          <w:b/>
        </w:rPr>
      </w:pPr>
      <w:r w:rsidRPr="004E5E51">
        <w:rPr>
          <w:rFonts w:ascii="Times" w:hAnsi="Times"/>
          <w:highlight w:val="yellow"/>
        </w:rPr>
        <w:t>[SECCIÓN</w:t>
      </w:r>
      <w:r>
        <w:rPr>
          <w:rFonts w:ascii="Times" w:hAnsi="Times"/>
          <w:highlight w:val="yellow"/>
        </w:rPr>
        <w:t xml:space="preserve"> 2]</w:t>
      </w:r>
      <w:r>
        <w:rPr>
          <w:rFonts w:ascii="Times" w:hAnsi="Times"/>
        </w:rPr>
        <w:t xml:space="preserve"> 2</w:t>
      </w:r>
      <w:r w:rsidR="007651F2">
        <w:rPr>
          <w:rFonts w:ascii="Times" w:hAnsi="Times"/>
          <w:b/>
        </w:rPr>
        <w:t>.4</w:t>
      </w:r>
      <w:r>
        <w:rPr>
          <w:rFonts w:ascii="Times" w:hAnsi="Times"/>
          <w:b/>
        </w:rPr>
        <w:t xml:space="preserve"> </w:t>
      </w:r>
      <w:commentRangeStart w:id="1032"/>
      <w:r>
        <w:rPr>
          <w:rFonts w:ascii="Times" w:hAnsi="Times"/>
          <w:b/>
        </w:rPr>
        <w:t>Consolidación</w:t>
      </w:r>
      <w:commentRangeEnd w:id="1032"/>
      <w:r w:rsidR="00403C1C">
        <w:rPr>
          <w:rStyle w:val="Refdecomentario"/>
        </w:rPr>
        <w:commentReference w:id="1032"/>
      </w:r>
    </w:p>
    <w:p w14:paraId="2BD83EAD" w14:textId="77777777" w:rsidR="00DF1BA5" w:rsidRDefault="00DF1BA5" w:rsidP="00DF1BA5">
      <w:pPr>
        <w:spacing w:after="0"/>
        <w:rPr>
          <w:ins w:id="1033" w:author="Edgar Josué Malagón Montaña" w:date="2015-11-09T12:15:00Z"/>
          <w:rFonts w:ascii="Times New Roman" w:eastAsiaTheme="minorEastAsia" w:hAnsi="Times New Roman" w:cs="Times New Roman"/>
          <w:color w:val="000000"/>
        </w:rPr>
      </w:pPr>
    </w:p>
    <w:p w14:paraId="425A1C96" w14:textId="77777777" w:rsidR="00403C1C" w:rsidRDefault="00403C1C" w:rsidP="00DF1BA5">
      <w:pPr>
        <w:spacing w:after="0"/>
        <w:rPr>
          <w:ins w:id="1034" w:author="Edgar Josué Malagón Montaña" w:date="2015-11-09T11:09:00Z"/>
          <w:rFonts w:ascii="Times New Roman" w:eastAsiaTheme="minorEastAsia" w:hAnsi="Times New Roman" w:cs="Times New Roman"/>
          <w:color w:val="000000"/>
        </w:rPr>
      </w:pPr>
    </w:p>
    <w:p w14:paraId="21E93370" w14:textId="77777777" w:rsidR="00681457" w:rsidRPr="00681457" w:rsidRDefault="00681457" w:rsidP="00681457">
      <w:pPr>
        <w:shd w:val="clear" w:color="auto" w:fill="FFFFFF"/>
        <w:spacing w:after="0" w:line="345" w:lineRule="atLeast"/>
        <w:rPr>
          <w:ins w:id="1035" w:author="Edgar Josué Malagón Montaña" w:date="2015-11-09T11:09:00Z"/>
          <w:rFonts w:ascii="Arial" w:eastAsia="Times New Roman" w:hAnsi="Arial" w:cs="Arial"/>
          <w:color w:val="333333"/>
          <w:sz w:val="21"/>
          <w:szCs w:val="21"/>
          <w:lang w:val="es-CO" w:eastAsia="es-CO"/>
        </w:rPr>
      </w:pPr>
      <w:ins w:id="1036" w:author="Edgar Josué Malagón Montaña" w:date="2015-11-09T11:09:00Z">
        <w:r w:rsidRPr="00681457">
          <w:rPr>
            <w:rFonts w:ascii="Arial" w:eastAsia="Times New Roman" w:hAnsi="Arial" w:cs="Arial"/>
            <w:color w:val="333333"/>
            <w:sz w:val="21"/>
            <w:szCs w:val="21"/>
            <w:lang w:val="es-CO" w:eastAsia="es-CO"/>
          </w:rPr>
          <w:t>Actividades para consolidar lo que has aprendido en esta sección.</w:t>
        </w:r>
      </w:ins>
    </w:p>
    <w:p w14:paraId="0A671932" w14:textId="77777777" w:rsidR="00681457" w:rsidRDefault="00681457" w:rsidP="00DF1BA5">
      <w:pPr>
        <w:spacing w:after="0"/>
        <w:rPr>
          <w:rFonts w:ascii="Times New Roman" w:eastAsiaTheme="minorEastAsia" w:hAnsi="Times New Roman" w:cs="Times New Roman"/>
          <w:color w:val="000000"/>
        </w:rPr>
      </w:pPr>
    </w:p>
    <w:p w14:paraId="303E4DE9" w14:textId="77777777" w:rsidR="00DF1BA5" w:rsidRDefault="00DF1BA5" w:rsidP="00DF1BA5">
      <w:pPr>
        <w:spacing w:after="0"/>
        <w:rPr>
          <w:rFonts w:ascii="Times New Roman" w:eastAsiaTheme="minorEastAsia" w:hAnsi="Times New Roman" w:cs="Times New Roman"/>
          <w:color w:val="000000"/>
        </w:rPr>
      </w:pPr>
    </w:p>
    <w:tbl>
      <w:tblPr>
        <w:tblStyle w:val="Tablaconcuadrcula"/>
        <w:tblW w:w="0" w:type="auto"/>
        <w:tblLook w:val="04A0" w:firstRow="1" w:lastRow="0" w:firstColumn="1" w:lastColumn="0" w:noHBand="0" w:noVBand="1"/>
      </w:tblPr>
      <w:tblGrid>
        <w:gridCol w:w="2466"/>
        <w:gridCol w:w="6362"/>
      </w:tblGrid>
      <w:tr w:rsidR="00DF1BA5" w:rsidRPr="005D1738" w14:paraId="61EB3708" w14:textId="77777777" w:rsidTr="001758C2">
        <w:tc>
          <w:tcPr>
            <w:tcW w:w="9033" w:type="dxa"/>
            <w:gridSpan w:val="2"/>
            <w:shd w:val="clear" w:color="auto" w:fill="000000" w:themeFill="text1"/>
          </w:tcPr>
          <w:p w14:paraId="613FA6B4" w14:textId="77777777" w:rsidR="00DF1BA5" w:rsidRPr="005D1738" w:rsidRDefault="00DF1BA5"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F1BA5" w14:paraId="591B24C2" w14:textId="77777777" w:rsidTr="001758C2">
        <w:tc>
          <w:tcPr>
            <w:tcW w:w="2518" w:type="dxa"/>
          </w:tcPr>
          <w:p w14:paraId="17AB2079" w14:textId="77777777" w:rsidR="00DF1BA5" w:rsidRPr="00053744" w:rsidRDefault="00DF1BA5"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B099162" w14:textId="77777777" w:rsidR="00DF1BA5"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037" w:author="Edgar Josué Malagón Montaña" w:date="2015-11-09T11:09:00Z">
              <w:r w:rsidDel="00681457">
                <w:rPr>
                  <w:rFonts w:ascii="Times New Roman" w:hAnsi="Times New Roman" w:cs="Times New Roman"/>
                  <w:color w:val="000000"/>
                </w:rPr>
                <w:delText>G</w:delText>
              </w:r>
            </w:del>
            <w:r>
              <w:rPr>
                <w:rFonts w:ascii="Times New Roman" w:hAnsi="Times New Roman" w:cs="Times New Roman"/>
                <w:color w:val="000000"/>
              </w:rPr>
              <w:t>08_05</w:t>
            </w:r>
            <w:r w:rsidR="00DF1BA5">
              <w:rPr>
                <w:rFonts w:ascii="Times New Roman" w:hAnsi="Times New Roman" w:cs="Times New Roman"/>
                <w:color w:val="000000"/>
              </w:rPr>
              <w:t>_REC140</w:t>
            </w:r>
          </w:p>
        </w:tc>
      </w:tr>
      <w:tr w:rsidR="00DF1BA5" w14:paraId="7706A3F4" w14:textId="77777777" w:rsidTr="001758C2">
        <w:tc>
          <w:tcPr>
            <w:tcW w:w="2518" w:type="dxa"/>
          </w:tcPr>
          <w:p w14:paraId="015DFD3F" w14:textId="77777777" w:rsidR="00DF1BA5" w:rsidRDefault="00DF1BA5"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DC91A67"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Refuerza tu aprendizaje: Las expresiones racionales</w:t>
            </w:r>
          </w:p>
        </w:tc>
      </w:tr>
      <w:tr w:rsidR="00DF1BA5" w14:paraId="7887D2D9" w14:textId="77777777" w:rsidTr="001758C2">
        <w:tc>
          <w:tcPr>
            <w:tcW w:w="2518" w:type="dxa"/>
          </w:tcPr>
          <w:p w14:paraId="54CCB85F" w14:textId="77777777" w:rsidR="00DF1BA5" w:rsidRDefault="00DF1BA5"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CC9E5F5" w14:textId="77777777" w:rsidR="00DF1BA5" w:rsidRDefault="001758C2" w:rsidP="001758C2">
            <w:pPr>
              <w:rPr>
                <w:rFonts w:ascii="Times New Roman" w:hAnsi="Times New Roman" w:cs="Times New Roman"/>
                <w:color w:val="000000"/>
              </w:rPr>
            </w:pPr>
            <w:r w:rsidRPr="001758C2">
              <w:rPr>
                <w:rFonts w:ascii="Times New Roman" w:hAnsi="Times New Roman" w:cs="Times New Roman"/>
                <w:color w:val="000000"/>
              </w:rPr>
              <w:t>Actividades sobre Las expresiones racionales</w:t>
            </w:r>
          </w:p>
        </w:tc>
      </w:tr>
    </w:tbl>
    <w:p w14:paraId="0DB0CFC9" w14:textId="77777777" w:rsidR="007651F2" w:rsidRDefault="007651F2" w:rsidP="00036BDF">
      <w:pPr>
        <w:spacing w:after="0"/>
        <w:rPr>
          <w:rFonts w:ascii="Times" w:hAnsi="Times"/>
          <w:highlight w:val="yellow"/>
        </w:rPr>
      </w:pPr>
    </w:p>
    <w:p w14:paraId="53201CB9" w14:textId="77777777" w:rsidR="007651F2" w:rsidRDefault="007651F2">
      <w:pPr>
        <w:spacing w:line="276" w:lineRule="auto"/>
        <w:rPr>
          <w:rFonts w:ascii="Times" w:hAnsi="Times"/>
          <w:highlight w:val="yellow"/>
        </w:rPr>
      </w:pPr>
      <w:r>
        <w:rPr>
          <w:rFonts w:ascii="Times" w:hAnsi="Times"/>
          <w:highlight w:val="yellow"/>
        </w:rPr>
        <w:br w:type="page"/>
      </w:r>
    </w:p>
    <w:p w14:paraId="11FAC2B8" w14:textId="77777777" w:rsidR="00DF1BA5" w:rsidRDefault="00DF1BA5" w:rsidP="00036BDF">
      <w:pPr>
        <w:spacing w:after="0"/>
        <w:rPr>
          <w:rFonts w:ascii="Times" w:hAnsi="Times"/>
          <w:highlight w:val="yellow"/>
        </w:rPr>
      </w:pPr>
    </w:p>
    <w:p w14:paraId="5C0CDAB1" w14:textId="77777777" w:rsidR="00036BDF" w:rsidRDefault="00036BDF" w:rsidP="00036BDF">
      <w:pPr>
        <w:spacing w:after="0"/>
        <w:rPr>
          <w:rFonts w:ascii="Times" w:hAnsi="Times"/>
        </w:rPr>
      </w:pPr>
      <w:r w:rsidRPr="004E5E51">
        <w:rPr>
          <w:rFonts w:ascii="Times" w:hAnsi="Times"/>
          <w:highlight w:val="yellow"/>
        </w:rPr>
        <w:t>[SECCIÓN</w:t>
      </w:r>
      <w:r>
        <w:rPr>
          <w:rFonts w:ascii="Times" w:hAnsi="Times"/>
          <w:highlight w:val="yellow"/>
        </w:rPr>
        <w:t xml:space="preserve"> </w:t>
      </w:r>
      <w:r w:rsidR="008C65AC">
        <w:rPr>
          <w:rFonts w:ascii="Times" w:hAnsi="Times"/>
          <w:highlight w:val="yellow"/>
        </w:rPr>
        <w:t>1</w:t>
      </w:r>
      <w:r w:rsidR="009A56BD">
        <w:rPr>
          <w:rFonts w:ascii="Times" w:hAnsi="Times"/>
          <w:highlight w:val="yellow"/>
        </w:rPr>
        <w:t>]</w:t>
      </w:r>
      <w:r w:rsidR="009A56BD">
        <w:rPr>
          <w:rFonts w:ascii="Times" w:hAnsi="Times"/>
        </w:rPr>
        <w:t xml:space="preserve"> </w:t>
      </w:r>
      <w:r w:rsidR="009A56BD" w:rsidRPr="009A56BD">
        <w:rPr>
          <w:rFonts w:ascii="Times" w:hAnsi="Times"/>
          <w:b/>
        </w:rPr>
        <w:t xml:space="preserve">3 </w:t>
      </w:r>
      <w:ins w:id="1038" w:author="Edgar Josué Malagón Montaña" w:date="2015-11-09T11:10:00Z">
        <w:r w:rsidR="00681457">
          <w:rPr>
            <w:rFonts w:ascii="Times" w:hAnsi="Times"/>
            <w:b/>
          </w:rPr>
          <w:t xml:space="preserve">Las </w:t>
        </w:r>
      </w:ins>
      <w:del w:id="1039" w:author="Edgar Josué Malagón Montaña" w:date="2015-11-09T11:10:00Z">
        <w:r w:rsidR="009A56BD" w:rsidRPr="009A56BD" w:rsidDel="00681457">
          <w:rPr>
            <w:rFonts w:ascii="Times" w:hAnsi="Times"/>
            <w:b/>
          </w:rPr>
          <w:delText>O</w:delText>
        </w:r>
      </w:del>
      <w:ins w:id="1040" w:author="Edgar Josué Malagón Montaña" w:date="2015-11-09T11:10:00Z">
        <w:r w:rsidR="00681457">
          <w:rPr>
            <w:rFonts w:ascii="Times" w:hAnsi="Times"/>
            <w:b/>
          </w:rPr>
          <w:t>o</w:t>
        </w:r>
      </w:ins>
      <w:r w:rsidR="009A56BD" w:rsidRPr="009A56BD">
        <w:rPr>
          <w:rFonts w:ascii="Times" w:hAnsi="Times"/>
          <w:b/>
        </w:rPr>
        <w:t>peraciones entre fracciones algebraicas</w:t>
      </w:r>
      <w:r>
        <w:rPr>
          <w:rFonts w:ascii="Times" w:hAnsi="Times"/>
        </w:rPr>
        <w:t xml:space="preserve"> </w:t>
      </w:r>
    </w:p>
    <w:p w14:paraId="742EADEF" w14:textId="77777777" w:rsidR="009A56BD" w:rsidRDefault="009A56BD" w:rsidP="00036BDF">
      <w:pPr>
        <w:spacing w:after="0"/>
        <w:rPr>
          <w:rFonts w:ascii="Times" w:hAnsi="Times"/>
        </w:rPr>
      </w:pPr>
    </w:p>
    <w:p w14:paraId="3DD3B0C5" w14:textId="77777777" w:rsidR="009A56BD" w:rsidRDefault="009A56BD" w:rsidP="00036BDF">
      <w:pPr>
        <w:spacing w:after="0"/>
        <w:rPr>
          <w:rFonts w:ascii="Times" w:hAnsi="Times"/>
        </w:rPr>
      </w:pPr>
      <w:r>
        <w:rPr>
          <w:rFonts w:ascii="Times" w:hAnsi="Times"/>
        </w:rPr>
        <w:t>Al igual que los polinomios, para las fracciones algebraicas es posible definir operaciones como la suma y el producto y la división</w:t>
      </w:r>
    </w:p>
    <w:p w14:paraId="7D3154A6" w14:textId="77777777" w:rsidR="009A56BD" w:rsidRDefault="009A56BD" w:rsidP="00036BDF">
      <w:pPr>
        <w:spacing w:after="0"/>
        <w:rPr>
          <w:rFonts w:ascii="Times" w:hAnsi="Times"/>
        </w:rPr>
      </w:pPr>
    </w:p>
    <w:p w14:paraId="68895166" w14:textId="77777777" w:rsidR="009A56BD" w:rsidRDefault="009A56BD" w:rsidP="009A56BD">
      <w:pPr>
        <w:spacing w:after="0"/>
        <w:rPr>
          <w:rFonts w:ascii="Times" w:hAnsi="Times"/>
          <w:b/>
        </w:rPr>
      </w:pPr>
      <w:r w:rsidRPr="004E5E51">
        <w:rPr>
          <w:rFonts w:ascii="Times" w:hAnsi="Times"/>
          <w:highlight w:val="yellow"/>
        </w:rPr>
        <w:t>[SECCIÓN</w:t>
      </w:r>
      <w:r>
        <w:rPr>
          <w:rFonts w:ascii="Times" w:hAnsi="Times"/>
          <w:highlight w:val="yellow"/>
        </w:rPr>
        <w:t xml:space="preserve"> 2]</w:t>
      </w:r>
      <w:r>
        <w:rPr>
          <w:rFonts w:ascii="Times" w:hAnsi="Times"/>
        </w:rPr>
        <w:t xml:space="preserve"> </w:t>
      </w:r>
      <w:r w:rsidRPr="009A56BD">
        <w:rPr>
          <w:rFonts w:ascii="Times" w:hAnsi="Times"/>
          <w:b/>
        </w:rPr>
        <w:t>3</w:t>
      </w:r>
      <w:r>
        <w:rPr>
          <w:rFonts w:ascii="Times" w:hAnsi="Times"/>
          <w:b/>
        </w:rPr>
        <w:t>.1</w:t>
      </w:r>
      <w:r w:rsidRPr="009A56BD">
        <w:rPr>
          <w:rFonts w:ascii="Times" w:hAnsi="Times"/>
          <w:b/>
        </w:rPr>
        <w:t xml:space="preserve"> </w:t>
      </w:r>
      <w:ins w:id="1041" w:author="Edgar Josué Malagón Montaña" w:date="2015-11-09T11:10:00Z">
        <w:r w:rsidR="00681457">
          <w:rPr>
            <w:rFonts w:ascii="Times" w:hAnsi="Times"/>
            <w:b/>
          </w:rPr>
          <w:t xml:space="preserve">La </w:t>
        </w:r>
      </w:ins>
      <w:del w:id="1042" w:author="Edgar Josué Malagón Montaña" w:date="2015-11-09T11:10:00Z">
        <w:r w:rsidDel="00681457">
          <w:rPr>
            <w:rFonts w:ascii="Times" w:hAnsi="Times"/>
            <w:b/>
          </w:rPr>
          <w:delText>A</w:delText>
        </w:r>
      </w:del>
      <w:ins w:id="1043" w:author="Edgar Josué Malagón Montaña" w:date="2015-11-09T11:10:00Z">
        <w:r w:rsidR="00681457">
          <w:rPr>
            <w:rFonts w:ascii="Times" w:hAnsi="Times"/>
            <w:b/>
          </w:rPr>
          <w:t>a</w:t>
        </w:r>
      </w:ins>
      <w:r>
        <w:rPr>
          <w:rFonts w:ascii="Times" w:hAnsi="Times"/>
          <w:b/>
        </w:rPr>
        <w:t xml:space="preserve">dición y </w:t>
      </w:r>
      <w:ins w:id="1044" w:author="Edgar Josué Malagón Montaña" w:date="2015-11-09T11:10:00Z">
        <w:r w:rsidR="00681457">
          <w:rPr>
            <w:rFonts w:ascii="Times" w:hAnsi="Times"/>
            <w:b/>
          </w:rPr>
          <w:t xml:space="preserve">la </w:t>
        </w:r>
      </w:ins>
      <w:r>
        <w:rPr>
          <w:rFonts w:ascii="Times" w:hAnsi="Times"/>
          <w:b/>
        </w:rPr>
        <w:t>sustracción de fracciones algebraicas</w:t>
      </w:r>
    </w:p>
    <w:p w14:paraId="7704A1E0" w14:textId="77777777" w:rsidR="009A56BD" w:rsidRDefault="009A56BD" w:rsidP="009A56BD">
      <w:pPr>
        <w:spacing w:after="0"/>
        <w:rPr>
          <w:rFonts w:ascii="Times" w:hAnsi="Times"/>
          <w:b/>
        </w:rPr>
      </w:pPr>
    </w:p>
    <w:p w14:paraId="07C2F6D4" w14:textId="77777777" w:rsidR="008C65AC" w:rsidRDefault="008C65AC" w:rsidP="009A56BD">
      <w:pPr>
        <w:spacing w:after="0"/>
        <w:rPr>
          <w:rFonts w:ascii="Times" w:hAnsi="Times"/>
        </w:rPr>
      </w:pPr>
      <w:r>
        <w:rPr>
          <w:rFonts w:ascii="Times" w:hAnsi="Times"/>
        </w:rPr>
        <w:t>Para sumar y sustraer fracciones algebraicas se deben considerar si los denominadores son iguales o diferentes para operar del mismo modo que se realiza con los números reales.</w:t>
      </w:r>
    </w:p>
    <w:p w14:paraId="5D83DE95" w14:textId="77777777" w:rsidR="008C65AC" w:rsidRDefault="008C65AC" w:rsidP="009A56BD">
      <w:pPr>
        <w:spacing w:after="0"/>
        <w:rPr>
          <w:rFonts w:ascii="Times" w:hAnsi="Times"/>
        </w:rPr>
      </w:pPr>
    </w:p>
    <w:p w14:paraId="26FEE37B" w14:textId="77777777" w:rsidR="008C65AC" w:rsidRDefault="008C65AC" w:rsidP="008C65AC">
      <w:pPr>
        <w:spacing w:after="0"/>
        <w:rPr>
          <w:rFonts w:ascii="Times" w:hAnsi="Times"/>
          <w:b/>
        </w:rPr>
      </w:pPr>
      <w:r>
        <w:rPr>
          <w:rFonts w:ascii="Times" w:hAnsi="Times"/>
        </w:rPr>
        <w:t xml:space="preserve"> </w:t>
      </w:r>
      <w:r w:rsidRPr="004E5E51">
        <w:rPr>
          <w:rFonts w:ascii="Times" w:hAnsi="Times"/>
          <w:highlight w:val="yellow"/>
        </w:rPr>
        <w:t>[SECCIÓN</w:t>
      </w:r>
      <w:r>
        <w:rPr>
          <w:rFonts w:ascii="Times" w:hAnsi="Times"/>
          <w:highlight w:val="yellow"/>
        </w:rPr>
        <w:t xml:space="preserve"> 3]</w:t>
      </w:r>
      <w:r>
        <w:rPr>
          <w:rFonts w:ascii="Times" w:hAnsi="Times"/>
        </w:rPr>
        <w:t xml:space="preserve"> </w:t>
      </w:r>
      <w:r w:rsidRPr="009A56BD">
        <w:rPr>
          <w:rFonts w:ascii="Times" w:hAnsi="Times"/>
          <w:b/>
        </w:rPr>
        <w:t>3</w:t>
      </w:r>
      <w:r>
        <w:rPr>
          <w:rFonts w:ascii="Times" w:hAnsi="Times"/>
          <w:b/>
        </w:rPr>
        <w:t>.1.1</w:t>
      </w:r>
      <w:r w:rsidRPr="009A56BD">
        <w:rPr>
          <w:rFonts w:ascii="Times" w:hAnsi="Times"/>
          <w:b/>
        </w:rPr>
        <w:t xml:space="preserve"> </w:t>
      </w:r>
      <w:commentRangeStart w:id="1045"/>
      <w:ins w:id="1046" w:author="Edgar Josué Malagón Montaña" w:date="2015-11-09T11:10:00Z">
        <w:r w:rsidR="00681457">
          <w:rPr>
            <w:rFonts w:ascii="Times" w:hAnsi="Times"/>
            <w:b/>
          </w:rPr>
          <w:t xml:space="preserve">La </w:t>
        </w:r>
      </w:ins>
      <w:del w:id="1047" w:author="Edgar Josué Malagón Montaña" w:date="2015-11-09T11:10:00Z">
        <w:r w:rsidDel="00681457">
          <w:rPr>
            <w:rFonts w:ascii="Times" w:hAnsi="Times"/>
            <w:b/>
          </w:rPr>
          <w:delText>A</w:delText>
        </w:r>
      </w:del>
      <w:ins w:id="1048" w:author="Edgar Josué Malagón Montaña" w:date="2015-11-09T11:10:00Z">
        <w:r w:rsidR="00681457">
          <w:rPr>
            <w:rFonts w:ascii="Times" w:hAnsi="Times"/>
            <w:b/>
          </w:rPr>
          <w:t>a</w:t>
        </w:r>
      </w:ins>
      <w:r>
        <w:rPr>
          <w:rFonts w:ascii="Times" w:hAnsi="Times"/>
          <w:b/>
        </w:rPr>
        <w:t>dición de fracciones algebraicas con igual denominador</w:t>
      </w:r>
      <w:commentRangeEnd w:id="1045"/>
      <w:r w:rsidR="00145007">
        <w:rPr>
          <w:rStyle w:val="Refdecomentario"/>
        </w:rPr>
        <w:commentReference w:id="1045"/>
      </w:r>
    </w:p>
    <w:p w14:paraId="1B69A7FF" w14:textId="77777777" w:rsidR="008C65AC" w:rsidRDefault="008C65AC" w:rsidP="008C65AC">
      <w:pPr>
        <w:spacing w:after="0"/>
        <w:rPr>
          <w:rFonts w:ascii="Times" w:hAnsi="Times"/>
          <w:b/>
        </w:rPr>
      </w:pPr>
    </w:p>
    <w:p w14:paraId="3F5EB1F6" w14:textId="77777777" w:rsidR="008C65AC" w:rsidRDefault="008C65AC" w:rsidP="008C65AC">
      <w:pPr>
        <w:spacing w:after="0"/>
        <w:rPr>
          <w:rFonts w:ascii="Times" w:hAnsi="Times"/>
        </w:rPr>
      </w:pPr>
      <w:r>
        <w:rPr>
          <w:rFonts w:ascii="Times" w:hAnsi="Times"/>
        </w:rPr>
        <w:t>Para sumar dos o más fracciones algebraicas con igual denominador, se deja el mismo denominador, y se suman los numeradores haciendo agrupación de términos semejantes. Si es posible factorizar y simplificar se realiza este procedimiento.</w:t>
      </w:r>
    </w:p>
    <w:p w14:paraId="2EDDF96B" w14:textId="77777777" w:rsidR="008C65AC" w:rsidRDefault="008C65AC" w:rsidP="008C65AC">
      <w:pPr>
        <w:spacing w:after="0"/>
        <w:rPr>
          <w:rFonts w:ascii="Times" w:hAnsi="Times"/>
        </w:rPr>
      </w:pPr>
    </w:p>
    <w:p w14:paraId="14B6498D" w14:textId="77777777" w:rsidR="008C65AC" w:rsidRDefault="008C65AC" w:rsidP="008C65AC">
      <w:pPr>
        <w:spacing w:after="0"/>
        <w:rPr>
          <w:rFonts w:ascii="Times" w:hAnsi="Times"/>
        </w:rPr>
      </w:pPr>
      <w:r>
        <w:rPr>
          <w:rFonts w:ascii="Times" w:hAnsi="Times"/>
        </w:rPr>
        <w:t>Veamos los siguientes ejemplos:</w:t>
      </w:r>
    </w:p>
    <w:p w14:paraId="30306B3C" w14:textId="77777777" w:rsidR="008C65AC" w:rsidRDefault="008C65AC" w:rsidP="008C65AC">
      <w:pPr>
        <w:spacing w:after="0"/>
        <w:rPr>
          <w:rFonts w:ascii="Times" w:hAnsi="Times"/>
        </w:rPr>
      </w:pPr>
    </w:p>
    <w:p w14:paraId="4C8E9B70" w14:textId="77777777" w:rsidR="000C5353" w:rsidRDefault="008C65AC" w:rsidP="008C65AC">
      <w:pPr>
        <w:pStyle w:val="Prrafodelista"/>
        <w:numPr>
          <w:ilvl w:val="0"/>
          <w:numId w:val="16"/>
        </w:numPr>
        <w:spacing w:after="0"/>
        <w:rPr>
          <w:rFonts w:ascii="Times" w:hAnsi="Times"/>
        </w:rPr>
      </w:pPr>
      <w:r>
        <w:rPr>
          <w:rFonts w:ascii="Times" w:hAnsi="Times"/>
        </w:rPr>
        <w:t>Sumar</w:t>
      </w:r>
    </w:p>
    <w:p w14:paraId="15EDEBD6" w14:textId="77777777" w:rsidR="008C65AC" w:rsidRPr="004519C6" w:rsidRDefault="00E4550A" w:rsidP="000C5353">
      <w:pPr>
        <w:pStyle w:val="Prrafodelista"/>
        <w:spacing w:after="0"/>
        <w:jc w:val="center"/>
        <w:rPr>
          <w:rFonts w:ascii="Times" w:hAnsi="Times"/>
        </w:rPr>
      </w:pPr>
      <m:oMathPara>
        <m:oMath>
          <m:f>
            <m:fPr>
              <m:ctrlPr>
                <w:rPr>
                  <w:rFonts w:ascii="Cambria Math" w:hAnsi="Cambria Math"/>
                  <w:i/>
                </w:rPr>
              </m:ctrlPr>
            </m:fPr>
            <m:num>
              <m:r>
                <w:rPr>
                  <w:rFonts w:ascii="Cambria Math" w:hAnsi="Cambria Math"/>
                </w:rPr>
                <m:t>2x+5y</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7x+8y</m:t>
              </m:r>
            </m:num>
            <m:den>
              <m:r>
                <w:rPr>
                  <w:rFonts w:ascii="Cambria Math" w:hAnsi="Cambria Math"/>
                </w:rPr>
                <m:t>2x</m:t>
              </m:r>
            </m:den>
          </m:f>
        </m:oMath>
      </m:oMathPara>
    </w:p>
    <w:p w14:paraId="637D238B" w14:textId="77777777" w:rsidR="004519C6" w:rsidRPr="008C65AC" w:rsidRDefault="004519C6" w:rsidP="004519C6">
      <w:pPr>
        <w:pStyle w:val="Prrafodelista"/>
        <w:spacing w:after="0"/>
        <w:rPr>
          <w:rFonts w:ascii="Times" w:hAnsi="Times"/>
        </w:rPr>
      </w:pPr>
    </w:p>
    <w:p w14:paraId="52C96B2E" w14:textId="77777777" w:rsidR="008C65AC" w:rsidRPr="004519C6" w:rsidRDefault="00E4550A" w:rsidP="009A56BD">
      <w:pPr>
        <w:spacing w:after="0"/>
        <w:rPr>
          <w:rFonts w:ascii="Times" w:eastAsiaTheme="minorEastAsia" w:hAnsi="Times"/>
        </w:rPr>
      </w:pPr>
      <m:oMathPara>
        <m:oMath>
          <m:f>
            <m:fPr>
              <m:ctrlPr>
                <w:rPr>
                  <w:rFonts w:ascii="Cambria Math" w:hAnsi="Cambria Math"/>
                  <w:i/>
                </w:rPr>
              </m:ctrlPr>
            </m:fPr>
            <m:num>
              <m:r>
                <w:rPr>
                  <w:rFonts w:ascii="Cambria Math" w:hAnsi="Cambria Math"/>
                </w:rPr>
                <m:t>2x+5y</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7x+8y</m:t>
              </m:r>
            </m:num>
            <m:den>
              <m:r>
                <w:rPr>
                  <w:rFonts w:ascii="Cambria Math" w:hAnsi="Cambria Math"/>
                </w:rPr>
                <m:t>2x</m:t>
              </m:r>
            </m:den>
          </m:f>
          <m:r>
            <m:rPr>
              <m:aln/>
            </m:rPr>
            <w:rPr>
              <w:rFonts w:ascii="Cambria Math" w:hAnsi="Cambria Math"/>
            </w:rPr>
            <m:t>=</m:t>
          </m:r>
          <m:f>
            <m:fPr>
              <m:ctrlPr>
                <w:rPr>
                  <w:rFonts w:ascii="Cambria Math" w:hAnsi="Cambria Math"/>
                  <w:i/>
                </w:rPr>
              </m:ctrlPr>
            </m:fPr>
            <m:num>
              <m:r>
                <w:rPr>
                  <w:rFonts w:ascii="Cambria Math" w:hAnsi="Cambria Math"/>
                </w:rPr>
                <m:t>2x+5y+7x+8y</m:t>
              </m:r>
            </m:num>
            <m:den>
              <m:r>
                <w:rPr>
                  <w:rFonts w:ascii="Cambria Math" w:hAnsi="Cambria Math"/>
                </w:rPr>
                <m:t>2x</m:t>
              </m:r>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2x+7x+5y+8y</m:t>
              </m:r>
            </m:num>
            <m:den>
              <m:r>
                <w:rPr>
                  <w:rFonts w:ascii="Cambria Math" w:hAnsi="Cambria Math"/>
                </w:rPr>
                <m:t>2x</m:t>
              </m:r>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7x+13y</m:t>
              </m:r>
            </m:num>
            <m:den>
              <m:r>
                <w:rPr>
                  <w:rFonts w:ascii="Cambria Math" w:hAnsi="Cambria Math"/>
                </w:rPr>
                <m:t>2x</m:t>
              </m:r>
            </m:den>
          </m:f>
        </m:oMath>
      </m:oMathPara>
    </w:p>
    <w:p w14:paraId="14219BD4" w14:textId="77777777" w:rsidR="000C5353" w:rsidRDefault="000C5353" w:rsidP="004519C6">
      <w:pPr>
        <w:spacing w:after="0"/>
        <w:ind w:left="708"/>
        <w:rPr>
          <w:rFonts w:ascii="Times" w:eastAsiaTheme="minorEastAsia" w:hAnsi="Times"/>
        </w:rPr>
      </w:pPr>
    </w:p>
    <w:p w14:paraId="6863DEDE" w14:textId="77777777" w:rsidR="004519C6" w:rsidRDefault="004519C6" w:rsidP="004519C6">
      <w:pPr>
        <w:spacing w:after="0"/>
        <w:ind w:left="708"/>
        <w:rPr>
          <w:rFonts w:ascii="Times" w:eastAsiaTheme="minorEastAsia" w:hAnsi="Times"/>
        </w:rPr>
      </w:pPr>
      <w:r>
        <w:rPr>
          <w:rFonts w:ascii="Times" w:eastAsiaTheme="minorEastAsia" w:hAnsi="Times"/>
        </w:rPr>
        <w:t xml:space="preserve">En este ejercicio se dejó el mismo denominador que es </w:t>
      </w:r>
      <m:oMath>
        <m:r>
          <w:rPr>
            <w:rFonts w:ascii="Cambria Math" w:eastAsiaTheme="minorEastAsia" w:hAnsi="Cambria Math"/>
          </w:rPr>
          <m:t>2x</m:t>
        </m:r>
      </m:oMath>
      <w:r>
        <w:rPr>
          <w:rFonts w:ascii="Times" w:eastAsiaTheme="minorEastAsia" w:hAnsi="Times"/>
        </w:rPr>
        <w:t>, y se agruparon los términos semejantes de los numeradores para ser sumados entre sí. Observa que no hay ningún factor común, por tanto no es posible simplificar más la fracción.</w:t>
      </w:r>
    </w:p>
    <w:p w14:paraId="5A69D618" w14:textId="77777777" w:rsidR="008D2511" w:rsidRDefault="008D2511" w:rsidP="004519C6">
      <w:pPr>
        <w:spacing w:after="0"/>
        <w:ind w:left="708"/>
        <w:rPr>
          <w:rFonts w:ascii="Times" w:eastAsiaTheme="minorEastAsia" w:hAnsi="Times"/>
        </w:rPr>
      </w:pPr>
    </w:p>
    <w:p w14:paraId="294742B1" w14:textId="77777777" w:rsidR="000C5353" w:rsidRDefault="008D2511" w:rsidP="008D2511">
      <w:pPr>
        <w:pStyle w:val="Prrafodelista"/>
        <w:numPr>
          <w:ilvl w:val="0"/>
          <w:numId w:val="16"/>
        </w:numPr>
        <w:spacing w:after="0"/>
        <w:rPr>
          <w:rFonts w:ascii="Times" w:eastAsiaTheme="minorEastAsia" w:hAnsi="Times"/>
        </w:rPr>
      </w:pPr>
      <w:del w:id="1049" w:author="Edgar Josué Malagón Montaña" w:date="2015-11-09T11:10:00Z">
        <w:r w:rsidDel="00681457">
          <w:rPr>
            <w:rFonts w:ascii="Times" w:eastAsiaTheme="minorEastAsia" w:hAnsi="Times"/>
          </w:rPr>
          <w:delText>Sumar</w:delText>
        </w:r>
      </w:del>
      <w:ins w:id="1050" w:author="Edgar Josué Malagón Montaña" w:date="2015-11-09T11:11:00Z">
        <w:r w:rsidR="00681457">
          <w:rPr>
            <w:rFonts w:ascii="Times" w:eastAsiaTheme="minorEastAsia" w:hAnsi="Times"/>
          </w:rPr>
          <w:t>Adicionar:</w:t>
        </w:r>
      </w:ins>
      <w:r>
        <w:rPr>
          <w:rFonts w:ascii="Times" w:eastAsiaTheme="minorEastAsia" w:hAnsi="Times"/>
        </w:rPr>
        <w:t xml:space="preserve"> </w:t>
      </w:r>
    </w:p>
    <w:p w14:paraId="2DD65053" w14:textId="77777777" w:rsidR="008D2511" w:rsidRPr="008D2511" w:rsidRDefault="00E4550A" w:rsidP="000C5353">
      <w:pPr>
        <w:pStyle w:val="Prrafodelista"/>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5x+1</m:t>
              </m:r>
            </m:num>
            <m:den>
              <m:r>
                <w:rPr>
                  <w:rFonts w:ascii="Cambria Math" w:eastAsiaTheme="minorEastAsia" w:hAnsi="Cambria Math"/>
                </w:rPr>
                <m:t>3y-2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7y</m:t>
              </m:r>
            </m:num>
            <m:den>
              <m:r>
                <w:rPr>
                  <w:rFonts w:ascii="Cambria Math" w:eastAsiaTheme="minorEastAsia" w:hAnsi="Cambria Math"/>
                </w:rPr>
                <m:t>3y-2</m:t>
              </m:r>
            </m:den>
          </m:f>
        </m:oMath>
      </m:oMathPara>
    </w:p>
    <w:p w14:paraId="11D459B2" w14:textId="77777777" w:rsidR="004519C6" w:rsidRPr="008C65AC" w:rsidRDefault="00E4550A" w:rsidP="009A56BD">
      <w:pPr>
        <w:spacing w:after="0"/>
        <w:rPr>
          <w:rFonts w:ascii="Times" w:hAnsi="Times"/>
        </w:rPr>
      </w:pPr>
      <m:oMathPara>
        <m:oMath>
          <m:f>
            <m:fPr>
              <m:ctrlPr>
                <w:rPr>
                  <w:rFonts w:ascii="Cambria Math" w:eastAsiaTheme="minorEastAsia" w:hAnsi="Cambria Math"/>
                  <w:i/>
                </w:rPr>
              </m:ctrlPr>
            </m:fPr>
            <m:num>
              <m:r>
                <w:rPr>
                  <w:rFonts w:ascii="Cambria Math" w:eastAsiaTheme="minorEastAsia" w:hAnsi="Cambria Math"/>
                </w:rPr>
                <m:t>5x+1</m:t>
              </m:r>
            </m:num>
            <m:den>
              <m:r>
                <w:rPr>
                  <w:rFonts w:ascii="Cambria Math" w:eastAsiaTheme="minorEastAsia" w:hAnsi="Cambria Math"/>
                </w:rPr>
                <m:t>3y-2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7y</m:t>
              </m:r>
            </m:num>
            <m:den>
              <m:r>
                <w:rPr>
                  <w:rFonts w:ascii="Cambria Math" w:eastAsiaTheme="minorEastAsia" w:hAnsi="Cambria Math"/>
                </w:rPr>
                <m:t>3y-2</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5x+1+7y</m:t>
              </m:r>
            </m:num>
            <m:den>
              <m:r>
                <w:rPr>
                  <w:rFonts w:ascii="Cambria Math" w:eastAsiaTheme="minorEastAsia" w:hAnsi="Cambria Math"/>
                </w:rPr>
                <m:t>3y-2</m:t>
              </m:r>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5x+7y+1</m:t>
              </m:r>
            </m:num>
            <m:den>
              <m:r>
                <w:rPr>
                  <w:rFonts w:ascii="Cambria Math" w:eastAsiaTheme="minorEastAsia" w:hAnsi="Cambria Math"/>
                </w:rPr>
                <m:t>3y-2</m:t>
              </m:r>
            </m:den>
          </m:f>
        </m:oMath>
      </m:oMathPara>
    </w:p>
    <w:p w14:paraId="1A81B777" w14:textId="77777777" w:rsidR="00227338" w:rsidRDefault="008D2511" w:rsidP="008D2511">
      <w:pPr>
        <w:spacing w:after="0"/>
        <w:ind w:left="708"/>
        <w:rPr>
          <w:rFonts w:ascii="Times" w:eastAsiaTheme="minorEastAsia" w:hAnsi="Times"/>
        </w:rPr>
      </w:pPr>
      <w:r>
        <w:rPr>
          <w:rFonts w:ascii="Times" w:hAnsi="Times"/>
        </w:rPr>
        <w:t xml:space="preserve">En este ejercicio se tiene como denominador común </w:t>
      </w:r>
      <w:r w:rsidR="00975516" w:rsidRPr="00975516">
        <w:rPr>
          <w:rFonts w:ascii="Times" w:eastAsiaTheme="minorEastAsia" w:hAnsi="Times"/>
        </w:rPr>
        <w:t>3</w:t>
      </w:r>
      <w:r w:rsidR="00975516">
        <w:rPr>
          <w:rFonts w:ascii="Times" w:eastAsiaTheme="minorEastAsia" w:hAnsi="Times"/>
        </w:rPr>
        <w:t xml:space="preserve"> </w:t>
      </w:r>
      <w:r w:rsidR="00975516" w:rsidRPr="00975516">
        <w:rPr>
          <w:rFonts w:ascii="Times" w:eastAsiaTheme="minorEastAsia" w:hAnsi="Times"/>
        </w:rPr>
        <w:t>y</w:t>
      </w:r>
      <w:r w:rsidR="00975516">
        <w:rPr>
          <w:rFonts w:ascii="Times" w:eastAsiaTheme="minorEastAsia" w:hAnsi="Times"/>
        </w:rPr>
        <w:t xml:space="preserve"> </w:t>
      </w:r>
      <w:r w:rsidR="00975516" w:rsidRPr="00975516">
        <w:rPr>
          <w:rFonts w:ascii="Times" w:eastAsiaTheme="minorEastAsia" w:hAnsi="Times"/>
        </w:rPr>
        <w:t>-2</w:t>
      </w:r>
      <w:r>
        <w:rPr>
          <w:rFonts w:ascii="Times" w:eastAsiaTheme="minorEastAsia" w:hAnsi="Times"/>
        </w:rPr>
        <w:t xml:space="preserve"> y se sumaron los numeradores, sin embargo en este caso en los numeradores no hay términos comunes, por tanto se deja la suma expresada.</w:t>
      </w:r>
    </w:p>
    <w:p w14:paraId="7D6813BD" w14:textId="77777777" w:rsidR="00227338" w:rsidRDefault="00227338" w:rsidP="008D2511">
      <w:pPr>
        <w:spacing w:after="0"/>
        <w:ind w:left="708"/>
        <w:rPr>
          <w:rFonts w:ascii="Times" w:eastAsiaTheme="minorEastAsia" w:hAnsi="Times"/>
        </w:rPr>
      </w:pPr>
    </w:p>
    <w:p w14:paraId="1CCA2CC1" w14:textId="77777777" w:rsidR="000C5353" w:rsidRPr="000C5353" w:rsidRDefault="00681457" w:rsidP="00227338">
      <w:pPr>
        <w:pStyle w:val="Prrafodelista"/>
        <w:numPr>
          <w:ilvl w:val="0"/>
          <w:numId w:val="16"/>
        </w:numPr>
        <w:spacing w:after="0"/>
        <w:rPr>
          <w:rFonts w:ascii="Times" w:eastAsiaTheme="minorEastAsia" w:hAnsi="Times"/>
        </w:rPr>
      </w:pPr>
      <w:ins w:id="1051" w:author="Edgar Josué Malagón Montaña" w:date="2015-11-09T11:10:00Z">
        <w:r>
          <w:rPr>
            <w:rFonts w:ascii="Times" w:hAnsi="Times"/>
          </w:rPr>
          <w:t>Adicionar</w:t>
        </w:r>
      </w:ins>
      <w:del w:id="1052" w:author="Edgar Josué Malagón Montaña" w:date="2015-11-09T11:10:00Z">
        <w:r w:rsidR="00227338" w:rsidDel="00681457">
          <w:rPr>
            <w:rFonts w:ascii="Times" w:hAnsi="Times"/>
          </w:rPr>
          <w:delText>Sumar</w:delText>
        </w:r>
      </w:del>
      <w:ins w:id="1053" w:author="Edgar Josué Malagón Montaña" w:date="2015-11-09T11:10:00Z">
        <w:r>
          <w:rPr>
            <w:rFonts w:ascii="Times" w:hAnsi="Times"/>
          </w:rPr>
          <w:t>:</w:t>
        </w:r>
      </w:ins>
      <w:r w:rsidR="00227338">
        <w:rPr>
          <w:rFonts w:ascii="Times" w:hAnsi="Times"/>
        </w:rPr>
        <w:t xml:space="preserve"> </w:t>
      </w:r>
    </w:p>
    <w:p w14:paraId="13239B98" w14:textId="77777777" w:rsidR="009A56BD" w:rsidRDefault="00E4550A" w:rsidP="000C5353">
      <w:pPr>
        <w:pStyle w:val="Prrafodelista"/>
        <w:spacing w:after="0"/>
        <w:jc w:val="center"/>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m:t>
              </m:r>
            </m:num>
            <m:den>
              <m:r>
                <w:rPr>
                  <w:rFonts w:ascii="Cambria Math" w:eastAsiaTheme="minorEastAsia" w:hAnsi="Cambria Math"/>
                </w:rPr>
                <m:t>4x-3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num>
            <m:den>
              <m:r>
                <w:rPr>
                  <w:rFonts w:ascii="Cambria Math" w:eastAsiaTheme="minorEastAsia" w:hAnsi="Cambria Math"/>
                </w:rPr>
                <m:t>4x-3</m:t>
              </m:r>
            </m:den>
          </m:f>
        </m:oMath>
      </m:oMathPara>
    </w:p>
    <w:p w14:paraId="5814C187" w14:textId="77777777" w:rsidR="00065521" w:rsidRPr="00296733" w:rsidRDefault="00065521" w:rsidP="00065521">
      <w:pPr>
        <w:pStyle w:val="Prrafodelista"/>
        <w:spacing w:after="0"/>
        <w:rPr>
          <w:rFonts w:ascii="Times" w:eastAsiaTheme="minorEastAsia" w:hAnsi="Times"/>
        </w:rPr>
      </w:pPr>
    </w:p>
    <w:p w14:paraId="2F51316F" w14:textId="77777777" w:rsidR="00296733" w:rsidRPr="00296733" w:rsidRDefault="00E4550A" w:rsidP="00296733">
      <w:pPr>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m:t>
              </m:r>
            </m:num>
            <m:den>
              <m:r>
                <w:rPr>
                  <w:rFonts w:ascii="Cambria Math" w:eastAsiaTheme="minorEastAsia" w:hAnsi="Cambria Math"/>
                </w:rPr>
                <m:t>4x-3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num>
            <m:den>
              <m:r>
                <w:rPr>
                  <w:rFonts w:ascii="Cambria Math" w:eastAsiaTheme="minorEastAsia" w:hAnsi="Cambria Math"/>
                </w:rPr>
                <m:t>2x-3</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num>
            <m:den>
              <m:r>
                <w:rPr>
                  <w:rFonts w:ascii="Cambria Math" w:eastAsiaTheme="minorEastAsia" w:hAnsi="Cambria Math"/>
                </w:rPr>
                <m:t>4x-3</m:t>
              </m:r>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-13+4</m:t>
              </m:r>
            </m:num>
            <m:den>
              <m:r>
                <w:rPr>
                  <w:rFonts w:ascii="Cambria Math" w:eastAsiaTheme="minorEastAsia" w:hAnsi="Cambria Math"/>
                </w:rPr>
                <m:t>4x-3</m:t>
              </m:r>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num>
            <m:den>
              <m:r>
                <w:rPr>
                  <w:rFonts w:ascii="Cambria Math" w:eastAsiaTheme="minorEastAsia" w:hAnsi="Cambria Math"/>
                </w:rPr>
                <m:t>4x-3</m:t>
              </m:r>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4x-3</m:t>
                  </m:r>
                </m:e>
              </m:d>
              <m:d>
                <m:dPr>
                  <m:ctrlPr>
                    <w:rPr>
                      <w:rFonts w:ascii="Cambria Math" w:eastAsiaTheme="minorEastAsia" w:hAnsi="Cambria Math"/>
                      <w:i/>
                    </w:rPr>
                  </m:ctrlPr>
                </m:dPr>
                <m:e>
                  <m:r>
                    <w:rPr>
                      <w:rFonts w:ascii="Cambria Math" w:eastAsiaTheme="minorEastAsia" w:hAnsi="Cambria Math"/>
                    </w:rPr>
                    <m:t>4x+3</m:t>
                  </m:r>
                </m:e>
              </m:d>
            </m:num>
            <m:den>
              <m:r>
                <w:rPr>
                  <w:rFonts w:ascii="Cambria Math" w:eastAsiaTheme="minorEastAsia" w:hAnsi="Cambria Math"/>
                </w:rPr>
                <m:t>4x-3</m:t>
              </m:r>
            </m:den>
          </m:f>
          <m:r>
            <m:rPr>
              <m:sty m:val="p"/>
            </m:rPr>
            <w:rPr>
              <w:rFonts w:ascii="Times" w:eastAsiaTheme="minorEastAsia" w:hAnsi="Times"/>
            </w:rPr>
            <w:br/>
          </m:r>
        </m:oMath>
        <m:oMath>
          <m:r>
            <m:rPr>
              <m:aln/>
            </m:rPr>
            <w:rPr>
              <w:rFonts w:ascii="Cambria Math" w:eastAsiaTheme="minorEastAsia" w:hAnsi="Cambria Math"/>
            </w:rPr>
            <m:t>=4x+3</m:t>
          </m:r>
        </m:oMath>
      </m:oMathPara>
    </w:p>
    <w:p w14:paraId="58E23D8C" w14:textId="77777777" w:rsidR="000A783E" w:rsidRPr="000A783E" w:rsidRDefault="000A783E" w:rsidP="000A783E">
      <w:pPr>
        <w:spacing w:after="0"/>
        <w:rPr>
          <w:rFonts w:ascii="Times" w:hAnsi="Times"/>
        </w:rPr>
      </w:pPr>
    </w:p>
    <w:p w14:paraId="7A6015F9" w14:textId="34D4AE5B" w:rsidR="009A56BD" w:rsidRDefault="00065521" w:rsidP="00065521">
      <w:pPr>
        <w:spacing w:after="0"/>
        <w:ind w:left="708"/>
        <w:rPr>
          <w:rFonts w:ascii="Times" w:eastAsiaTheme="minorEastAsia" w:hAnsi="Times"/>
        </w:rPr>
      </w:pPr>
      <w:r>
        <w:rPr>
          <w:rFonts w:ascii="Times" w:hAnsi="Times"/>
        </w:rPr>
        <w:t xml:space="preserve">En este ejercicio observa que al operar los términos semejantes de los numeradores nos queda una diferencia de cuadrados, por tanto es posible factorizarla y el factor </w:t>
      </w:r>
      <w:commentRangeStart w:id="1054"/>
      <m:oMath>
        <m:r>
          <w:rPr>
            <w:rFonts w:ascii="Cambria Math" w:hAnsi="Cambria Math"/>
            <w:highlight w:val="yellow"/>
            <w:rPrChange w:id="1055" w:author="Edgar Josué Malagón Montaña" w:date="2015-11-09T12:21:00Z">
              <w:rPr>
                <w:rFonts w:ascii="Cambria Math" w:hAnsi="Cambria Math"/>
              </w:rPr>
            </w:rPrChange>
          </w:rPr>
          <m:t>(4x-3)</m:t>
        </m:r>
      </m:oMath>
      <w:r>
        <w:rPr>
          <w:rFonts w:ascii="Times" w:hAnsi="Times"/>
        </w:rPr>
        <w:t xml:space="preserve"> es común en el numerador y el denominador, por tanto se pueden simplificar y el resultado es </w:t>
      </w:r>
      <m:oMath>
        <m:r>
          <w:rPr>
            <w:rFonts w:ascii="Cambria Math" w:hAnsi="Cambria Math"/>
            <w:highlight w:val="yellow"/>
            <w:rPrChange w:id="1056" w:author="Edgar Josué Malagón Montaña" w:date="2015-11-09T12:21:00Z">
              <w:rPr>
                <w:rFonts w:ascii="Cambria Math" w:hAnsi="Cambria Math"/>
              </w:rPr>
            </w:rPrChange>
          </w:rPr>
          <m:t>4x+3</m:t>
        </m:r>
      </m:oMath>
      <w:ins w:id="1057" w:author="Edgar Josué Malagón Montaña" w:date="2015-11-09T12:21:00Z">
        <w:r w:rsidR="0006725A">
          <w:rPr>
            <w:rFonts w:ascii="Times" w:eastAsiaTheme="minorEastAsia" w:hAnsi="Times"/>
          </w:rPr>
          <w:t>.</w:t>
        </w:r>
        <w:commentRangeEnd w:id="1054"/>
        <w:r w:rsidR="0006725A">
          <w:rPr>
            <w:rStyle w:val="Refdecomentario"/>
          </w:rPr>
          <w:commentReference w:id="1054"/>
        </w:r>
      </w:ins>
    </w:p>
    <w:p w14:paraId="5337E3CC" w14:textId="77777777" w:rsidR="00596F2F" w:rsidRDefault="00596F2F" w:rsidP="00065521">
      <w:pPr>
        <w:spacing w:after="0"/>
        <w:ind w:left="708"/>
        <w:rPr>
          <w:rFonts w:ascii="Times" w:eastAsiaTheme="minorEastAsia" w:hAnsi="Times"/>
        </w:rPr>
      </w:pPr>
    </w:p>
    <w:p w14:paraId="222AEA25" w14:textId="77777777" w:rsidR="00596F2F" w:rsidRDefault="00596F2F" w:rsidP="00596F2F">
      <w:pPr>
        <w:spacing w:after="0"/>
        <w:rPr>
          <w:rFonts w:ascii="Times" w:hAnsi="Times"/>
          <w:b/>
        </w:rPr>
      </w:pPr>
      <w:r w:rsidRPr="004E5E51">
        <w:rPr>
          <w:rFonts w:ascii="Times" w:hAnsi="Times"/>
          <w:highlight w:val="yellow"/>
        </w:rPr>
        <w:t>[SECCIÓN</w:t>
      </w:r>
      <w:r>
        <w:rPr>
          <w:rFonts w:ascii="Times" w:hAnsi="Times"/>
          <w:highlight w:val="yellow"/>
        </w:rPr>
        <w:t xml:space="preserve"> 3]</w:t>
      </w:r>
      <w:r>
        <w:rPr>
          <w:rFonts w:ascii="Times" w:hAnsi="Times"/>
        </w:rPr>
        <w:t xml:space="preserve"> </w:t>
      </w:r>
      <w:r w:rsidRPr="009A56BD">
        <w:rPr>
          <w:rFonts w:ascii="Times" w:hAnsi="Times"/>
          <w:b/>
        </w:rPr>
        <w:t>3</w:t>
      </w:r>
      <w:r>
        <w:rPr>
          <w:rFonts w:ascii="Times" w:hAnsi="Times"/>
          <w:b/>
        </w:rPr>
        <w:t>.1.2</w:t>
      </w:r>
      <w:r w:rsidRPr="009A56BD">
        <w:rPr>
          <w:rFonts w:ascii="Times" w:hAnsi="Times"/>
          <w:b/>
        </w:rPr>
        <w:t xml:space="preserve"> </w:t>
      </w:r>
      <w:ins w:id="1058" w:author="Edgar Josué Malagón Montaña" w:date="2015-11-09T11:11:00Z">
        <w:r w:rsidR="00681457">
          <w:rPr>
            <w:rFonts w:ascii="Times" w:hAnsi="Times"/>
            <w:b/>
          </w:rPr>
          <w:t xml:space="preserve">La </w:t>
        </w:r>
      </w:ins>
      <w:del w:id="1059" w:author="Edgar Josué Malagón Montaña" w:date="2015-11-09T11:11:00Z">
        <w:r w:rsidDel="00681457">
          <w:rPr>
            <w:rFonts w:ascii="Times" w:hAnsi="Times"/>
            <w:b/>
          </w:rPr>
          <w:delText>S</w:delText>
        </w:r>
      </w:del>
      <w:ins w:id="1060" w:author="Edgar Josué Malagón Montaña" w:date="2015-11-09T11:11:00Z">
        <w:r w:rsidR="00681457">
          <w:rPr>
            <w:rFonts w:ascii="Times" w:hAnsi="Times"/>
            <w:b/>
          </w:rPr>
          <w:t>s</w:t>
        </w:r>
      </w:ins>
      <w:r>
        <w:rPr>
          <w:rFonts w:ascii="Times" w:hAnsi="Times"/>
          <w:b/>
        </w:rPr>
        <w:t>ustracción de fracciones algebraicas con igual denominador</w:t>
      </w:r>
    </w:p>
    <w:p w14:paraId="63654988" w14:textId="77777777" w:rsidR="00596F2F" w:rsidRDefault="00596F2F" w:rsidP="00596F2F">
      <w:pPr>
        <w:spacing w:after="0"/>
        <w:rPr>
          <w:rFonts w:ascii="Times" w:hAnsi="Times"/>
          <w:b/>
        </w:rPr>
      </w:pPr>
    </w:p>
    <w:p w14:paraId="3FC2DA2C" w14:textId="77777777" w:rsidR="00596F2F" w:rsidRDefault="00596F2F" w:rsidP="00596F2F">
      <w:pPr>
        <w:spacing w:after="0"/>
        <w:rPr>
          <w:rFonts w:ascii="Times" w:hAnsi="Times"/>
        </w:rPr>
      </w:pPr>
      <w:r>
        <w:rPr>
          <w:rFonts w:ascii="Times" w:hAnsi="Times"/>
        </w:rPr>
        <w:t>Para restar dos fracciones algebraicas con igual denominador, se deja el mismo denominador, y se restan los numeradores, teniendo en cuenta que el signo menos cambia todos los signos del sustraendo luego se agrupan términos semejantes. Si es posible factorizar y simplificar se realiza este procedimiento.</w:t>
      </w:r>
    </w:p>
    <w:p w14:paraId="313895D0" w14:textId="77777777" w:rsidR="00596F2F" w:rsidRDefault="00596F2F" w:rsidP="00596F2F">
      <w:pPr>
        <w:spacing w:after="0"/>
        <w:rPr>
          <w:rFonts w:ascii="Times" w:hAnsi="Times"/>
        </w:rPr>
      </w:pPr>
    </w:p>
    <w:p w14:paraId="62D81F82" w14:textId="77777777" w:rsidR="00596F2F" w:rsidRDefault="00596F2F" w:rsidP="00596F2F">
      <w:pPr>
        <w:spacing w:after="0"/>
        <w:rPr>
          <w:rFonts w:ascii="Times" w:hAnsi="Times"/>
        </w:rPr>
      </w:pPr>
      <w:r>
        <w:rPr>
          <w:rFonts w:ascii="Times" w:hAnsi="Times"/>
        </w:rPr>
        <w:t>Veamos los siguientes ejemplos:</w:t>
      </w:r>
    </w:p>
    <w:p w14:paraId="183D9AFE" w14:textId="77777777" w:rsidR="00596F2F" w:rsidRDefault="00596F2F" w:rsidP="00596F2F">
      <w:pPr>
        <w:spacing w:after="0"/>
        <w:rPr>
          <w:rFonts w:ascii="Times" w:hAnsi="Times"/>
        </w:rPr>
      </w:pPr>
    </w:p>
    <w:p w14:paraId="0E6FB0CF" w14:textId="77777777" w:rsidR="000C5353" w:rsidRPr="000C5353" w:rsidRDefault="00681457" w:rsidP="00596F2F">
      <w:pPr>
        <w:pStyle w:val="Prrafodelista"/>
        <w:numPr>
          <w:ilvl w:val="0"/>
          <w:numId w:val="16"/>
        </w:numPr>
        <w:spacing w:after="0"/>
        <w:rPr>
          <w:rFonts w:ascii="Times" w:hAnsi="Times"/>
        </w:rPr>
      </w:pPr>
      <w:ins w:id="1061" w:author="Edgar Josué Malagón Montaña" w:date="2015-11-09T11:11:00Z">
        <w:r>
          <w:rPr>
            <w:rFonts w:ascii="Times" w:hAnsi="Times"/>
          </w:rPr>
          <w:t>Sustraer</w:t>
        </w:r>
      </w:ins>
      <w:del w:id="1062" w:author="Edgar Josué Malagón Montaña" w:date="2015-11-09T11:11:00Z">
        <w:r w:rsidR="00596F2F" w:rsidDel="00681457">
          <w:rPr>
            <w:rFonts w:ascii="Times" w:hAnsi="Times"/>
          </w:rPr>
          <w:delText>Restar</w:delText>
        </w:r>
      </w:del>
      <w:ins w:id="1063" w:author="Edgar Josué Malagón Montaña" w:date="2015-11-09T11:11:00Z">
        <w:r>
          <w:rPr>
            <w:rFonts w:ascii="Times" w:hAnsi="Times"/>
          </w:rPr>
          <w:t>:</w:t>
        </w:r>
      </w:ins>
      <w:r w:rsidR="00596F2F">
        <w:rPr>
          <w:rFonts w:ascii="Times" w:hAnsi="Times"/>
        </w:rPr>
        <w:t xml:space="preserve"> </w:t>
      </w:r>
    </w:p>
    <w:p w14:paraId="6DDEA0F4" w14:textId="77777777" w:rsidR="00596F2F" w:rsidRPr="00596F2F" w:rsidRDefault="00E4550A" w:rsidP="000C5353">
      <w:pPr>
        <w:pStyle w:val="Prrafodelista"/>
        <w:spacing w:after="0"/>
        <w:rPr>
          <w:rFonts w:ascii="Times" w:hAnsi="Times"/>
        </w:rPr>
      </w:pPr>
      <m:oMathPara>
        <m:oMath>
          <m:f>
            <m:fPr>
              <m:ctrlPr>
                <w:rPr>
                  <w:rFonts w:ascii="Cambria Math" w:hAnsi="Cambria Math"/>
                  <w:i/>
                </w:rPr>
              </m:ctrlPr>
            </m:fPr>
            <m:num>
              <m:r>
                <w:rPr>
                  <w:rFonts w:ascii="Cambria Math" w:hAnsi="Cambria Math"/>
                </w:rPr>
                <m:t>8x+10</m:t>
              </m:r>
            </m:num>
            <m:den>
              <m:r>
                <w:rPr>
                  <w:rFonts w:ascii="Cambria Math" w:hAnsi="Cambria Math"/>
                </w:rPr>
                <m:t>x-5</m:t>
              </m:r>
            </m:den>
          </m:f>
          <m:r>
            <w:rPr>
              <w:rFonts w:ascii="Cambria Math" w:hAnsi="Cambria Math"/>
            </w:rPr>
            <m:t>-</m:t>
          </m:r>
          <m:f>
            <m:fPr>
              <m:ctrlPr>
                <w:rPr>
                  <w:rFonts w:ascii="Cambria Math" w:hAnsi="Cambria Math"/>
                  <w:i/>
                </w:rPr>
              </m:ctrlPr>
            </m:fPr>
            <m:num>
              <m:r>
                <w:rPr>
                  <w:rFonts w:ascii="Cambria Math" w:hAnsi="Cambria Math"/>
                </w:rPr>
                <m:t>7x+15</m:t>
              </m:r>
            </m:num>
            <m:den>
              <m:r>
                <w:rPr>
                  <w:rFonts w:ascii="Cambria Math" w:hAnsi="Cambria Math"/>
                </w:rPr>
                <m:t>x-5</m:t>
              </m:r>
            </m:den>
          </m:f>
        </m:oMath>
      </m:oMathPara>
    </w:p>
    <w:p w14:paraId="10D1B3D8" w14:textId="77777777" w:rsidR="00596F2F" w:rsidRDefault="00596F2F" w:rsidP="00065521">
      <w:pPr>
        <w:spacing w:after="0"/>
        <w:ind w:left="708"/>
        <w:rPr>
          <w:rFonts w:ascii="Times" w:hAnsi="Times"/>
        </w:rPr>
      </w:pPr>
    </w:p>
    <w:p w14:paraId="57ED1B0B" w14:textId="77777777" w:rsidR="00596F2F" w:rsidRPr="00596F2F" w:rsidRDefault="00E4550A" w:rsidP="00065521">
      <w:pPr>
        <w:spacing w:after="0"/>
        <w:ind w:left="708"/>
        <w:rPr>
          <w:rFonts w:ascii="Times" w:eastAsiaTheme="minorEastAsia" w:hAnsi="Times"/>
        </w:rPr>
      </w:pPr>
      <m:oMathPara>
        <m:oMath>
          <m:f>
            <m:fPr>
              <m:ctrlPr>
                <w:rPr>
                  <w:rFonts w:ascii="Cambria Math" w:hAnsi="Cambria Math"/>
                  <w:i/>
                </w:rPr>
              </m:ctrlPr>
            </m:fPr>
            <m:num>
              <m:r>
                <w:rPr>
                  <w:rFonts w:ascii="Cambria Math" w:hAnsi="Cambria Math"/>
                </w:rPr>
                <m:t>8x+10</m:t>
              </m:r>
            </m:num>
            <m:den>
              <m:r>
                <w:rPr>
                  <w:rFonts w:ascii="Cambria Math" w:hAnsi="Cambria Math"/>
                </w:rPr>
                <m:t>x-5</m:t>
              </m:r>
            </m:den>
          </m:f>
          <m:r>
            <w:rPr>
              <w:rFonts w:ascii="Cambria Math" w:hAnsi="Cambria Math"/>
            </w:rPr>
            <m:t>-</m:t>
          </m:r>
          <m:f>
            <m:fPr>
              <m:ctrlPr>
                <w:rPr>
                  <w:rFonts w:ascii="Cambria Math" w:hAnsi="Cambria Math"/>
                  <w:i/>
                </w:rPr>
              </m:ctrlPr>
            </m:fPr>
            <m:num>
              <m:r>
                <w:rPr>
                  <w:rFonts w:ascii="Cambria Math" w:hAnsi="Cambria Math"/>
                </w:rPr>
                <m:t>7x+15</m:t>
              </m:r>
            </m:num>
            <m:den>
              <m:r>
                <w:rPr>
                  <w:rFonts w:ascii="Cambria Math" w:hAnsi="Cambria Math"/>
                </w:rPr>
                <m:t>x-5</m:t>
              </m:r>
            </m:den>
          </m:f>
          <m:r>
            <m:rPr>
              <m:aln/>
            </m:rPr>
            <w:rPr>
              <w:rFonts w:ascii="Cambria Math" w:hAnsi="Cambria Math"/>
            </w:rPr>
            <m:t>=</m:t>
          </m:r>
          <m:f>
            <m:fPr>
              <m:ctrlPr>
                <w:rPr>
                  <w:rFonts w:ascii="Cambria Math" w:hAnsi="Cambria Math"/>
                  <w:i/>
                </w:rPr>
              </m:ctrlPr>
            </m:fPr>
            <m:num>
              <m:r>
                <w:rPr>
                  <w:rFonts w:ascii="Cambria Math" w:hAnsi="Cambria Math"/>
                </w:rPr>
                <m:t>8x+10-</m:t>
              </m:r>
              <m:d>
                <m:dPr>
                  <m:ctrlPr>
                    <w:rPr>
                      <w:rFonts w:ascii="Cambria Math" w:hAnsi="Cambria Math"/>
                      <w:i/>
                    </w:rPr>
                  </m:ctrlPr>
                </m:dPr>
                <m:e>
                  <m:r>
                    <w:rPr>
                      <w:rFonts w:ascii="Cambria Math" w:hAnsi="Cambria Math"/>
                    </w:rPr>
                    <m:t>7x+15</m:t>
                  </m:r>
                </m:e>
              </m:d>
            </m:num>
            <m:den>
              <m:r>
                <w:rPr>
                  <w:rFonts w:ascii="Cambria Math" w:hAnsi="Cambria Math"/>
                </w:rPr>
                <m:t>x-5</m:t>
              </m:r>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8x+10-7x-15</m:t>
              </m:r>
            </m:num>
            <m:den>
              <m:r>
                <w:rPr>
                  <w:rFonts w:ascii="Cambria Math" w:hAnsi="Cambria Math"/>
                </w:rPr>
                <m:t>x-5</m:t>
              </m:r>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8x-7x+10-15</m:t>
              </m:r>
            </m:num>
            <m:den>
              <m:r>
                <w:rPr>
                  <w:rFonts w:ascii="Cambria Math" w:hAnsi="Cambria Math"/>
                </w:rPr>
                <m:t>x-5</m:t>
              </m:r>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x-5</m:t>
              </m:r>
            </m:den>
          </m:f>
          <m:r>
            <m:rPr>
              <m:sty m:val="p"/>
            </m:rPr>
            <w:rPr>
              <w:rFonts w:ascii="Times" w:eastAsiaTheme="minorEastAsia" w:hAnsi="Times"/>
            </w:rPr>
            <w:br/>
          </m:r>
        </m:oMath>
        <m:oMath>
          <m:r>
            <m:rPr>
              <m:aln/>
            </m:rPr>
            <w:rPr>
              <w:rFonts w:ascii="Cambria Math" w:eastAsiaTheme="minorEastAsia" w:hAnsi="Cambria Math"/>
            </w:rPr>
            <m:t>=1</m:t>
          </m:r>
        </m:oMath>
      </m:oMathPara>
    </w:p>
    <w:p w14:paraId="3E3349F7" w14:textId="77777777" w:rsidR="00596F2F" w:rsidRDefault="00596F2F" w:rsidP="00065521">
      <w:pPr>
        <w:spacing w:after="0"/>
        <w:ind w:left="708"/>
        <w:rPr>
          <w:rFonts w:ascii="Times" w:hAnsi="Times"/>
        </w:rPr>
      </w:pPr>
    </w:p>
    <w:p w14:paraId="50A961D2" w14:textId="77777777" w:rsidR="000C5353" w:rsidRDefault="00681457" w:rsidP="00E658B6">
      <w:pPr>
        <w:pStyle w:val="Prrafodelista"/>
        <w:numPr>
          <w:ilvl w:val="0"/>
          <w:numId w:val="16"/>
        </w:numPr>
        <w:spacing w:after="0"/>
        <w:rPr>
          <w:rFonts w:ascii="Times" w:hAnsi="Times"/>
        </w:rPr>
      </w:pPr>
      <w:ins w:id="1064" w:author="Edgar Josué Malagón Montaña" w:date="2015-11-09T11:11:00Z">
        <w:r>
          <w:rPr>
            <w:rFonts w:ascii="Times" w:hAnsi="Times"/>
          </w:rPr>
          <w:t>Sustraer:</w:t>
        </w:r>
      </w:ins>
      <w:del w:id="1065" w:author="Edgar Josué Malagón Montaña" w:date="2015-11-09T11:11:00Z">
        <w:r w:rsidR="00523F92" w:rsidRPr="00E658B6" w:rsidDel="00681457">
          <w:rPr>
            <w:rFonts w:ascii="Times" w:hAnsi="Times"/>
          </w:rPr>
          <w:delText>Restar</w:delText>
        </w:r>
      </w:del>
    </w:p>
    <w:p w14:paraId="0D1A8E02" w14:textId="77777777" w:rsidR="00596F2F" w:rsidRPr="00E658B6" w:rsidRDefault="00E4550A" w:rsidP="000C5353">
      <w:pPr>
        <w:pStyle w:val="Prrafodelista"/>
        <w:spacing w:after="0"/>
        <w:jc w:val="center"/>
        <w:rPr>
          <w:rFonts w:ascii="Times" w:hAnsi="Times"/>
        </w:rPr>
      </w:pPr>
      <m:oMathPara>
        <m:oMath>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m:t>
              </m:r>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m:t>
              </m:r>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EC69899" w14:textId="77777777" w:rsidR="00E658B6" w:rsidRPr="00E658B6" w:rsidRDefault="00E658B6" w:rsidP="00E658B6">
      <w:pPr>
        <w:pStyle w:val="Prrafodelista"/>
        <w:spacing w:after="0"/>
        <w:rPr>
          <w:rFonts w:ascii="Times" w:hAnsi="Times"/>
        </w:rPr>
      </w:pPr>
    </w:p>
    <w:p w14:paraId="33D9166D" w14:textId="77777777" w:rsidR="00E658B6" w:rsidRPr="000C5353" w:rsidRDefault="00E4550A" w:rsidP="00E658B6">
      <w:pPr>
        <w:spacing w:after="0"/>
        <w:rPr>
          <w:rFonts w:ascii="Times" w:eastAsiaTheme="minorEastAsia" w:hAnsi="Times"/>
        </w:rPr>
      </w:pPr>
      <m:oMathPara>
        <m:oMath>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m:t>
              </m:r>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m:t>
              </m:r>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m:rPr>
              <m:aln/>
            </m:rP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m:t>
                  </m:r>
                </m:e>
              </m:d>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m:t>
              </m:r>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+10x+15x</m:t>
              </m:r>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+25x</m:t>
              </m:r>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5x</m:t>
              </m:r>
              <m:d>
                <m:dPr>
                  <m:ctrlPr>
                    <w:rPr>
                      <w:rFonts w:ascii="Cambria Math" w:hAnsi="Cambria Math"/>
                      <w:i/>
                    </w:rPr>
                  </m:ctrlPr>
                </m:dPr>
                <m:e>
                  <m:r>
                    <w:rPr>
                      <w:rFonts w:ascii="Cambria Math" w:hAnsi="Cambria Math"/>
                    </w:rPr>
                    <m:t>3x+5</m:t>
                  </m:r>
                </m:e>
              </m:d>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3x+5</m:t>
              </m:r>
            </m:num>
            <m:den>
              <m:r>
                <w:rPr>
                  <w:rFonts w:ascii="Cambria Math" w:hAnsi="Cambria Math"/>
                </w:rPr>
                <m:t>x</m:t>
              </m:r>
            </m:den>
          </m:f>
        </m:oMath>
      </m:oMathPara>
    </w:p>
    <w:p w14:paraId="2A3E1C34" w14:textId="77777777" w:rsidR="000C5353" w:rsidRPr="005A1EEB" w:rsidRDefault="000C5353" w:rsidP="00E658B6">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0347BB" w:rsidRPr="005D1738" w14:paraId="6B7EC6F5" w14:textId="77777777" w:rsidTr="001758C2">
        <w:tc>
          <w:tcPr>
            <w:tcW w:w="9033" w:type="dxa"/>
            <w:gridSpan w:val="2"/>
            <w:shd w:val="clear" w:color="auto" w:fill="000000" w:themeFill="text1"/>
          </w:tcPr>
          <w:p w14:paraId="2BCCD11B" w14:textId="77777777" w:rsidR="000347BB" w:rsidRPr="005D1738" w:rsidRDefault="000347BB"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347BB" w14:paraId="688FE906" w14:textId="77777777" w:rsidTr="001758C2">
        <w:tc>
          <w:tcPr>
            <w:tcW w:w="2518" w:type="dxa"/>
          </w:tcPr>
          <w:p w14:paraId="79A39026" w14:textId="77777777" w:rsidR="000347BB" w:rsidRPr="00053744" w:rsidRDefault="000347BB"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DDF86B" w14:textId="77777777" w:rsidR="000347BB"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066" w:author="Edgar Josué Malagón Montaña" w:date="2015-11-09T11:11:00Z">
              <w:r w:rsidDel="00681457">
                <w:rPr>
                  <w:rFonts w:ascii="Times New Roman" w:hAnsi="Times New Roman" w:cs="Times New Roman"/>
                  <w:color w:val="000000"/>
                </w:rPr>
                <w:delText>G</w:delText>
              </w:r>
            </w:del>
            <w:r>
              <w:rPr>
                <w:rFonts w:ascii="Times New Roman" w:hAnsi="Times New Roman" w:cs="Times New Roman"/>
                <w:color w:val="000000"/>
              </w:rPr>
              <w:t>08_05</w:t>
            </w:r>
            <w:r w:rsidR="000347BB">
              <w:rPr>
                <w:rFonts w:ascii="Times New Roman" w:hAnsi="Times New Roman" w:cs="Times New Roman"/>
                <w:color w:val="000000"/>
              </w:rPr>
              <w:t>_REC150</w:t>
            </w:r>
          </w:p>
        </w:tc>
      </w:tr>
      <w:tr w:rsidR="000347BB" w14:paraId="7E836160" w14:textId="77777777" w:rsidTr="001758C2">
        <w:tc>
          <w:tcPr>
            <w:tcW w:w="2518" w:type="dxa"/>
          </w:tcPr>
          <w:p w14:paraId="73EB884F" w14:textId="77777777" w:rsidR="000347BB" w:rsidRDefault="000347BB"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DD92594"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Adiciona y sustrae fracciones algebraicas con el mismo denominador</w:t>
            </w:r>
          </w:p>
        </w:tc>
      </w:tr>
      <w:tr w:rsidR="000347BB" w14:paraId="324F8FC5" w14:textId="77777777" w:rsidTr="001758C2">
        <w:tc>
          <w:tcPr>
            <w:tcW w:w="2518" w:type="dxa"/>
          </w:tcPr>
          <w:p w14:paraId="113B8C13" w14:textId="77777777" w:rsidR="000347BB" w:rsidRDefault="000347BB"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4797378"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Actividad para calcular la suma de fracciones algebraicas con monomios en el denominador</w:t>
            </w:r>
          </w:p>
        </w:tc>
      </w:tr>
    </w:tbl>
    <w:p w14:paraId="314B55DA" w14:textId="77777777" w:rsidR="005A1EEB" w:rsidRDefault="005A1EEB" w:rsidP="00E658B6">
      <w:pPr>
        <w:spacing w:after="0"/>
        <w:rPr>
          <w:rFonts w:ascii="Times" w:eastAsiaTheme="minorEastAsia" w:hAnsi="Times"/>
        </w:rPr>
      </w:pPr>
    </w:p>
    <w:p w14:paraId="32296B81" w14:textId="77777777" w:rsidR="005A1EEB" w:rsidRPr="000401C0" w:rsidRDefault="005A1EEB" w:rsidP="00E658B6">
      <w:pPr>
        <w:spacing w:after="0"/>
        <w:rPr>
          <w:rFonts w:ascii="Times" w:eastAsiaTheme="minorEastAsia" w:hAnsi="Times"/>
        </w:rPr>
      </w:pPr>
    </w:p>
    <w:p w14:paraId="7A0E0F7F" w14:textId="77777777" w:rsidR="000401C0" w:rsidRDefault="005A1EEB" w:rsidP="005A1EEB">
      <w:pPr>
        <w:pStyle w:val="Prrafodelista"/>
        <w:spacing w:after="0"/>
        <w:ind w:left="0"/>
        <w:rPr>
          <w:rFonts w:ascii="Times" w:hAnsi="Times"/>
          <w:b/>
        </w:rPr>
      </w:pPr>
      <w:r w:rsidRPr="004E5E51">
        <w:rPr>
          <w:rFonts w:ascii="Times" w:hAnsi="Times"/>
          <w:highlight w:val="yellow"/>
        </w:rPr>
        <w:t>[SECCIÓN</w:t>
      </w:r>
      <w:r>
        <w:rPr>
          <w:rFonts w:ascii="Times" w:hAnsi="Times"/>
          <w:highlight w:val="yellow"/>
        </w:rPr>
        <w:t xml:space="preserve"> 3]</w:t>
      </w:r>
      <w:r>
        <w:rPr>
          <w:rFonts w:ascii="Times" w:hAnsi="Times"/>
        </w:rPr>
        <w:t xml:space="preserve"> </w:t>
      </w:r>
      <w:r w:rsidRPr="009A56BD">
        <w:rPr>
          <w:rFonts w:ascii="Times" w:hAnsi="Times"/>
          <w:b/>
        </w:rPr>
        <w:t>3</w:t>
      </w:r>
      <w:r>
        <w:rPr>
          <w:rFonts w:ascii="Times" w:hAnsi="Times"/>
          <w:b/>
        </w:rPr>
        <w:t>.1.3</w:t>
      </w:r>
      <w:r w:rsidRPr="009A56BD">
        <w:rPr>
          <w:rFonts w:ascii="Times" w:hAnsi="Times"/>
          <w:b/>
        </w:rPr>
        <w:t xml:space="preserve"> </w:t>
      </w:r>
      <w:commentRangeStart w:id="1067"/>
      <w:ins w:id="1068" w:author="Edgar Josué Malagón Montaña" w:date="2015-11-09T11:11:00Z">
        <w:r w:rsidR="00681457">
          <w:rPr>
            <w:rFonts w:ascii="Times" w:hAnsi="Times"/>
            <w:b/>
          </w:rPr>
          <w:t xml:space="preserve">La </w:t>
        </w:r>
      </w:ins>
      <w:del w:id="1069" w:author="Edgar Josué Malagón Montaña" w:date="2015-11-09T11:11:00Z">
        <w:r w:rsidDel="00681457">
          <w:rPr>
            <w:rFonts w:ascii="Times" w:hAnsi="Times"/>
            <w:b/>
          </w:rPr>
          <w:delText>A</w:delText>
        </w:r>
      </w:del>
      <w:ins w:id="1070" w:author="Edgar Josué Malagón Montaña" w:date="2015-11-09T11:11:00Z">
        <w:r w:rsidR="00681457">
          <w:rPr>
            <w:rFonts w:ascii="Times" w:hAnsi="Times"/>
            <w:b/>
          </w:rPr>
          <w:t>a</w:t>
        </w:r>
      </w:ins>
      <w:r>
        <w:rPr>
          <w:rFonts w:ascii="Times" w:hAnsi="Times"/>
          <w:b/>
        </w:rPr>
        <w:t xml:space="preserve">dición </w:t>
      </w:r>
      <w:commentRangeEnd w:id="1067"/>
      <w:r w:rsidR="005A7E3F">
        <w:rPr>
          <w:rStyle w:val="Refdecomentario"/>
        </w:rPr>
        <w:commentReference w:id="1067"/>
      </w:r>
      <w:r>
        <w:rPr>
          <w:rFonts w:ascii="Times" w:hAnsi="Times"/>
          <w:b/>
        </w:rPr>
        <w:t xml:space="preserve">de fracciones algebraicas </w:t>
      </w:r>
      <w:commentRangeStart w:id="1071"/>
      <w:r>
        <w:rPr>
          <w:rFonts w:ascii="Times" w:hAnsi="Times"/>
          <w:b/>
        </w:rPr>
        <w:t>con diferente denominador</w:t>
      </w:r>
      <w:commentRangeEnd w:id="1071"/>
      <w:r w:rsidR="005A7E3F">
        <w:rPr>
          <w:rStyle w:val="Refdecomentario"/>
        </w:rPr>
        <w:commentReference w:id="1071"/>
      </w:r>
    </w:p>
    <w:p w14:paraId="087580F6" w14:textId="77777777" w:rsidR="00047DAB" w:rsidRDefault="00047DAB" w:rsidP="005A1EEB">
      <w:pPr>
        <w:pStyle w:val="Prrafodelista"/>
        <w:spacing w:after="0"/>
        <w:ind w:left="0"/>
        <w:rPr>
          <w:rFonts w:ascii="Times" w:hAnsi="Times"/>
          <w:b/>
        </w:rPr>
      </w:pPr>
    </w:p>
    <w:p w14:paraId="1EE120BB" w14:textId="77777777" w:rsidR="00047DAB" w:rsidRDefault="00047DAB" w:rsidP="005A1EEB">
      <w:pPr>
        <w:pStyle w:val="Prrafodelista"/>
        <w:spacing w:after="0"/>
        <w:ind w:left="0"/>
        <w:rPr>
          <w:rFonts w:ascii="Times" w:hAnsi="Times"/>
        </w:rPr>
      </w:pPr>
      <w:r>
        <w:rPr>
          <w:rFonts w:ascii="Times" w:hAnsi="Times"/>
        </w:rPr>
        <w:t xml:space="preserve">Para sumar dos o más fracciones algebraicas </w:t>
      </w:r>
      <w:commentRangeStart w:id="1072"/>
      <w:r>
        <w:rPr>
          <w:rFonts w:ascii="Times" w:hAnsi="Times"/>
        </w:rPr>
        <w:t>con diferente denominador</w:t>
      </w:r>
      <w:commentRangeEnd w:id="1072"/>
      <w:r w:rsidR="005A7E3F">
        <w:rPr>
          <w:rStyle w:val="Refdecomentario"/>
        </w:rPr>
        <w:commentReference w:id="1072"/>
      </w:r>
      <w:r>
        <w:rPr>
          <w:rFonts w:ascii="Times" w:hAnsi="Times"/>
        </w:rPr>
        <w:t>, se siguientes los siguientes pasos:</w:t>
      </w:r>
    </w:p>
    <w:p w14:paraId="3DB164B9" w14:textId="77777777" w:rsidR="00047DAB" w:rsidRDefault="00047DAB" w:rsidP="005A1EEB">
      <w:pPr>
        <w:pStyle w:val="Prrafodelista"/>
        <w:spacing w:after="0"/>
        <w:ind w:left="0"/>
        <w:rPr>
          <w:rFonts w:ascii="Times" w:hAnsi="Times"/>
        </w:rPr>
      </w:pPr>
    </w:p>
    <w:p w14:paraId="5971EF49" w14:textId="6AC496E0" w:rsidR="00047DAB" w:rsidRDefault="00047DAB" w:rsidP="00047DAB">
      <w:pPr>
        <w:pStyle w:val="Prrafodelista"/>
        <w:numPr>
          <w:ilvl w:val="0"/>
          <w:numId w:val="16"/>
        </w:numPr>
        <w:spacing w:after="0"/>
        <w:rPr>
          <w:rFonts w:ascii="Times" w:hAnsi="Times"/>
        </w:rPr>
      </w:pPr>
      <w:commentRangeStart w:id="1073"/>
      <w:r>
        <w:rPr>
          <w:rFonts w:ascii="Times" w:hAnsi="Times"/>
        </w:rPr>
        <w:t>Se halla el mínimo común múltiplo de los denominadores</w:t>
      </w:r>
      <w:ins w:id="1074" w:author="Edgar Josué Malagón Montaña" w:date="2015-11-09T12:32:00Z">
        <w:r w:rsidR="005A7E3F">
          <w:rPr>
            <w:rFonts w:ascii="Times" w:hAnsi="Times"/>
          </w:rPr>
          <w:t xml:space="preserve"> de cada fracción</w:t>
        </w:r>
      </w:ins>
      <w:ins w:id="1075" w:author="Edgar Josué Malagón Montaña" w:date="2015-11-09T12:29:00Z">
        <w:r w:rsidR="005A7E3F">
          <w:rPr>
            <w:rFonts w:ascii="Times" w:hAnsi="Times"/>
          </w:rPr>
          <w:t>.</w:t>
        </w:r>
      </w:ins>
    </w:p>
    <w:p w14:paraId="02F5BACF" w14:textId="104AB159" w:rsidR="00047DAB" w:rsidRDefault="00047DAB" w:rsidP="00047DAB">
      <w:pPr>
        <w:pStyle w:val="Prrafodelista"/>
        <w:numPr>
          <w:ilvl w:val="0"/>
          <w:numId w:val="16"/>
        </w:numPr>
        <w:spacing w:after="0"/>
        <w:rPr>
          <w:rFonts w:ascii="Times" w:hAnsi="Times"/>
        </w:rPr>
      </w:pPr>
      <w:r>
        <w:rPr>
          <w:rFonts w:ascii="Times" w:hAnsi="Times"/>
        </w:rPr>
        <w:t xml:space="preserve">El </w:t>
      </w:r>
      <w:r w:rsidRPr="005A7E3F">
        <w:rPr>
          <w:rFonts w:ascii="Times" w:hAnsi="Times"/>
          <w:highlight w:val="yellow"/>
          <w:rPrChange w:id="1076" w:author="Edgar Josué Malagón Montaña" w:date="2015-11-09T12:28:00Z">
            <w:rPr>
              <w:rFonts w:ascii="Times" w:hAnsi="Times"/>
            </w:rPr>
          </w:rPrChange>
        </w:rPr>
        <w:t>mcm</w:t>
      </w:r>
      <w:r>
        <w:rPr>
          <w:rFonts w:ascii="Times" w:hAnsi="Times"/>
        </w:rPr>
        <w:t xml:space="preserve"> se deja como común denominador</w:t>
      </w:r>
      <w:ins w:id="1077" w:author="Edgar Josué Malagón Montaña" w:date="2015-11-09T12:29:00Z">
        <w:r w:rsidR="005A7E3F">
          <w:rPr>
            <w:rFonts w:ascii="Times" w:hAnsi="Times"/>
          </w:rPr>
          <w:t>.</w:t>
        </w:r>
      </w:ins>
    </w:p>
    <w:p w14:paraId="280C5145" w14:textId="1C82693E" w:rsidR="00047DAB" w:rsidRDefault="00047DAB" w:rsidP="00047DAB">
      <w:pPr>
        <w:pStyle w:val="Prrafodelista"/>
        <w:numPr>
          <w:ilvl w:val="0"/>
          <w:numId w:val="16"/>
        </w:numPr>
        <w:spacing w:after="0"/>
        <w:rPr>
          <w:rFonts w:ascii="Times" w:hAnsi="Times"/>
        </w:rPr>
      </w:pPr>
      <w:r>
        <w:rPr>
          <w:rFonts w:ascii="Times" w:hAnsi="Times"/>
        </w:rPr>
        <w:t xml:space="preserve">Se divide </w:t>
      </w:r>
      <w:r w:rsidR="008D6080">
        <w:rPr>
          <w:rFonts w:ascii="Times" w:hAnsi="Times"/>
        </w:rPr>
        <w:t xml:space="preserve">el </w:t>
      </w:r>
      <w:r w:rsidR="008D6080" w:rsidRPr="005A7E3F">
        <w:rPr>
          <w:rFonts w:ascii="Times" w:hAnsi="Times"/>
          <w:highlight w:val="yellow"/>
          <w:rPrChange w:id="1078" w:author="Edgar Josué Malagón Montaña" w:date="2015-11-09T12:29:00Z">
            <w:rPr>
              <w:rFonts w:ascii="Times" w:hAnsi="Times"/>
            </w:rPr>
          </w:rPrChange>
        </w:rPr>
        <w:t>mcm</w:t>
      </w:r>
      <w:r w:rsidR="008D6080">
        <w:rPr>
          <w:rFonts w:ascii="Times" w:hAnsi="Times"/>
        </w:rPr>
        <w:t xml:space="preserve">  entre </w:t>
      </w:r>
      <w:r>
        <w:rPr>
          <w:rFonts w:ascii="Times" w:hAnsi="Times"/>
        </w:rPr>
        <w:t xml:space="preserve">cada denominador </w:t>
      </w:r>
      <w:r w:rsidR="008D6080">
        <w:rPr>
          <w:rFonts w:ascii="Times" w:hAnsi="Times"/>
        </w:rPr>
        <w:t xml:space="preserve">de los sumandos </w:t>
      </w:r>
      <w:r>
        <w:rPr>
          <w:rFonts w:ascii="Times" w:hAnsi="Times"/>
        </w:rPr>
        <w:t>y luego este resultado se multiplica por cada numerador</w:t>
      </w:r>
      <w:r w:rsidR="008D6080">
        <w:rPr>
          <w:rFonts w:ascii="Times" w:hAnsi="Times"/>
        </w:rPr>
        <w:t xml:space="preserve"> de cada sumando</w:t>
      </w:r>
      <w:ins w:id="1079" w:author="Edgar Josué Malagón Montaña" w:date="2015-11-09T12:29:00Z">
        <w:r w:rsidR="005A7E3F">
          <w:rPr>
            <w:rFonts w:ascii="Times" w:hAnsi="Times"/>
          </w:rPr>
          <w:t>.</w:t>
        </w:r>
      </w:ins>
    </w:p>
    <w:p w14:paraId="7B969523" w14:textId="77777777" w:rsidR="00047DAB" w:rsidRDefault="00047DAB" w:rsidP="00047DAB">
      <w:pPr>
        <w:pStyle w:val="Prrafodelista"/>
        <w:numPr>
          <w:ilvl w:val="0"/>
          <w:numId w:val="16"/>
        </w:numPr>
        <w:spacing w:after="0"/>
        <w:rPr>
          <w:rFonts w:ascii="Times" w:hAnsi="Times"/>
        </w:rPr>
      </w:pPr>
      <w:r>
        <w:rPr>
          <w:rFonts w:ascii="Times" w:hAnsi="Times"/>
        </w:rPr>
        <w:t xml:space="preserve">Luego se agrupan y se suman los términos </w:t>
      </w:r>
      <w:r w:rsidR="008D6080">
        <w:rPr>
          <w:rFonts w:ascii="Times" w:hAnsi="Times"/>
        </w:rPr>
        <w:t>semejantes</w:t>
      </w:r>
      <w:r>
        <w:rPr>
          <w:rFonts w:ascii="Times" w:hAnsi="Times"/>
        </w:rPr>
        <w:t>.</w:t>
      </w:r>
    </w:p>
    <w:p w14:paraId="5AE46516" w14:textId="77777777" w:rsidR="00047DAB" w:rsidRDefault="008D6080" w:rsidP="00047DAB">
      <w:pPr>
        <w:pStyle w:val="Prrafodelista"/>
        <w:numPr>
          <w:ilvl w:val="0"/>
          <w:numId w:val="16"/>
        </w:numPr>
        <w:spacing w:after="0"/>
        <w:rPr>
          <w:rFonts w:ascii="Times" w:hAnsi="Times"/>
        </w:rPr>
      </w:pPr>
      <w:r>
        <w:rPr>
          <w:rFonts w:ascii="Times" w:hAnsi="Times"/>
        </w:rPr>
        <w:t>Se simplifica la fracción si es posible.</w:t>
      </w:r>
      <w:commentRangeEnd w:id="1073"/>
      <w:r w:rsidR="005A7E3F">
        <w:rPr>
          <w:rStyle w:val="Refdecomentario"/>
        </w:rPr>
        <w:commentReference w:id="1073"/>
      </w:r>
    </w:p>
    <w:p w14:paraId="0706E320" w14:textId="77777777" w:rsidR="008D6080" w:rsidRDefault="008D6080" w:rsidP="008D6080">
      <w:pPr>
        <w:spacing w:after="0"/>
        <w:rPr>
          <w:ins w:id="1080" w:author="Edgar Josué Malagón Montaña" w:date="2015-11-09T12:33:00Z"/>
          <w:rFonts w:ascii="Times" w:hAnsi="Times"/>
        </w:rPr>
      </w:pPr>
    </w:p>
    <w:p w14:paraId="12DD11E7" w14:textId="77777777" w:rsidR="005A7E3F" w:rsidRDefault="005A7E3F" w:rsidP="008D6080">
      <w:pPr>
        <w:spacing w:after="0"/>
        <w:rPr>
          <w:ins w:id="1081" w:author="Edgar Josué Malagón Montaña" w:date="2015-11-09T12:33:00Z"/>
          <w:rFonts w:ascii="Times" w:hAnsi="Times"/>
        </w:rPr>
      </w:pPr>
    </w:p>
    <w:p w14:paraId="46048E6E" w14:textId="77777777" w:rsidR="005A7E3F" w:rsidRDefault="005A7E3F" w:rsidP="008D6080">
      <w:pPr>
        <w:spacing w:after="0"/>
        <w:rPr>
          <w:rFonts w:ascii="Times" w:hAnsi="Times"/>
        </w:rPr>
      </w:pPr>
    </w:p>
    <w:p w14:paraId="2E43E5D8" w14:textId="77777777" w:rsidR="008D6080" w:rsidRDefault="008D6080" w:rsidP="008D6080">
      <w:pPr>
        <w:spacing w:after="0"/>
        <w:rPr>
          <w:rFonts w:ascii="Times" w:hAnsi="Times"/>
        </w:rPr>
      </w:pPr>
      <w:r>
        <w:rPr>
          <w:rFonts w:ascii="Times" w:hAnsi="Times"/>
        </w:rPr>
        <w:t>Veamos los siguientes ejemplos</w:t>
      </w:r>
    </w:p>
    <w:p w14:paraId="7DD5512D" w14:textId="77777777" w:rsidR="008D6080" w:rsidRDefault="008D6080" w:rsidP="008D6080">
      <w:pPr>
        <w:spacing w:after="0"/>
        <w:rPr>
          <w:rFonts w:ascii="Times" w:hAnsi="Times"/>
        </w:rPr>
      </w:pPr>
    </w:p>
    <w:p w14:paraId="7B983703" w14:textId="77777777" w:rsidR="000C5353" w:rsidRPr="000C5353" w:rsidRDefault="008D6080" w:rsidP="008D6080">
      <w:pPr>
        <w:pStyle w:val="Prrafodelista"/>
        <w:numPr>
          <w:ilvl w:val="0"/>
          <w:numId w:val="17"/>
        </w:numPr>
        <w:spacing w:after="0"/>
        <w:rPr>
          <w:rFonts w:ascii="Times" w:eastAsiaTheme="minorEastAsia" w:hAnsi="Times"/>
        </w:rPr>
      </w:pPr>
      <w:r>
        <w:rPr>
          <w:rFonts w:ascii="Times" w:hAnsi="Times"/>
        </w:rPr>
        <w:t>Resolver</w:t>
      </w:r>
    </w:p>
    <w:p w14:paraId="19835E1C" w14:textId="77777777" w:rsidR="008D6080" w:rsidRDefault="00E4550A" w:rsidP="000C5353">
      <w:pPr>
        <w:pStyle w:val="Prrafodelista"/>
        <w:spacing w:after="0"/>
        <w:jc w:val="center"/>
        <w:rPr>
          <w:rFonts w:ascii="Times" w:eastAsiaTheme="minorEastAsia" w:hAnsi="Times"/>
        </w:rPr>
      </w:pPr>
      <m:oMathPara>
        <m:oMath>
          <m:f>
            <m:fPr>
              <m:ctrlPr>
                <w:rPr>
                  <w:rFonts w:ascii="Cambria Math" w:hAnsi="Cambria Math"/>
                  <w:i/>
                </w:rPr>
              </m:ctrlPr>
            </m:fPr>
            <m:num>
              <m:r>
                <w:rPr>
                  <w:rFonts w:ascii="Cambria Math" w:hAnsi="Cambria Math"/>
                </w:rPr>
                <m:t>3</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FBE20ED" w14:textId="77777777" w:rsidR="000C5353" w:rsidRDefault="000C5353" w:rsidP="008D6080">
      <w:pPr>
        <w:pStyle w:val="Prrafodelista"/>
        <w:spacing w:after="0"/>
        <w:rPr>
          <w:rFonts w:ascii="Times" w:eastAsiaTheme="minorEastAsia" w:hAnsi="Times"/>
        </w:rPr>
      </w:pPr>
    </w:p>
    <w:p w14:paraId="1C020C40" w14:textId="520C350E" w:rsidR="008D6080" w:rsidRDefault="008D6080" w:rsidP="008D6080">
      <w:pPr>
        <w:pStyle w:val="Prrafodelista"/>
        <w:spacing w:after="0"/>
        <w:rPr>
          <w:rFonts w:ascii="Times" w:eastAsiaTheme="minorEastAsia" w:hAnsi="Times"/>
        </w:rPr>
      </w:pPr>
      <w:r>
        <w:rPr>
          <w:rFonts w:ascii="Times" w:eastAsiaTheme="minorEastAsia" w:hAnsi="Times"/>
        </w:rPr>
        <w:t xml:space="preserve">Se halla el </w:t>
      </w:r>
      <w:r w:rsidRPr="005A7E3F">
        <w:rPr>
          <w:rFonts w:ascii="Times" w:eastAsiaTheme="minorEastAsia" w:hAnsi="Times"/>
          <w:highlight w:val="yellow"/>
          <w:rPrChange w:id="1082" w:author="Edgar Josué Malagón Montaña" w:date="2015-11-09T12:29:00Z">
            <w:rPr>
              <w:rFonts w:ascii="Times" w:eastAsiaTheme="minorEastAsia" w:hAnsi="Times"/>
            </w:rPr>
          </w:rPrChange>
        </w:rPr>
        <w:t>mcm</w:t>
      </w:r>
      <w:r>
        <w:rPr>
          <w:rFonts w:ascii="Times" w:eastAsiaTheme="minorEastAsia" w:hAnsi="Times"/>
        </w:rPr>
        <w:t xml:space="preserve"> de </w:t>
      </w:r>
      <m:oMath>
        <m:r>
          <w:rPr>
            <w:rFonts w:ascii="Cambria Math" w:eastAsiaTheme="minorEastAsia" w:hAnsi="Cambria Math"/>
            <w:highlight w:val="yellow"/>
            <w:rPrChange w:id="1083" w:author="Edgar Josué Malagón Montaña" w:date="2015-11-09T12:29:00Z">
              <w:rPr>
                <w:rFonts w:ascii="Cambria Math" w:eastAsiaTheme="minorEastAsia" w:hAnsi="Cambria Math"/>
              </w:rPr>
            </w:rPrChange>
          </w:rPr>
          <m:t>2x</m:t>
        </m:r>
      </m:oMath>
      <w:r w:rsidRPr="005A7E3F">
        <w:rPr>
          <w:rFonts w:ascii="Times" w:eastAsiaTheme="minorEastAsia" w:hAnsi="Times"/>
          <w:highlight w:val="yellow"/>
          <w:rPrChange w:id="1084" w:author="Edgar Josué Malagón Montaña" w:date="2015-11-09T12:29:00Z">
            <w:rPr>
              <w:rFonts w:ascii="Times" w:eastAsiaTheme="minorEastAsia" w:hAnsi="Times"/>
            </w:rPr>
          </w:rPrChange>
        </w:rPr>
        <w:t xml:space="preserve"> y </w:t>
      </w:r>
      <m:oMath>
        <m:r>
          <w:rPr>
            <w:rFonts w:ascii="Cambria Math" w:eastAsiaTheme="minorEastAsia" w:hAnsi="Cambria Math"/>
            <w:highlight w:val="yellow"/>
            <w:rPrChange w:id="1085" w:author="Edgar Josué Malagón Montaña" w:date="2015-11-09T12:29:00Z">
              <w:rPr>
                <w:rFonts w:ascii="Cambria Math" w:eastAsiaTheme="minorEastAsia" w:hAnsi="Cambria Math"/>
              </w:rPr>
            </w:rPrChange>
          </w:rPr>
          <m:t>6</m:t>
        </m:r>
        <m:sSup>
          <m:sSupPr>
            <m:ctrlPr>
              <w:rPr>
                <w:rFonts w:ascii="Cambria Math" w:eastAsiaTheme="minorEastAsia" w:hAnsi="Cambria Math"/>
                <w:i/>
                <w:highlight w:val="yellow"/>
                <w:rPrChange w:id="1086" w:author="Edgar Josué Malagón Montaña" w:date="2015-11-09T12:29:00Z">
                  <w:rPr>
                    <w:rFonts w:ascii="Cambria Math" w:eastAsiaTheme="minorEastAsia" w:hAnsi="Cambria Math"/>
                    <w:i/>
                  </w:rPr>
                </w:rPrChange>
              </w:rPr>
            </m:ctrlPr>
          </m:sSupPr>
          <m:e>
            <m:r>
              <w:rPr>
                <w:rFonts w:ascii="Cambria Math" w:eastAsiaTheme="minorEastAsia" w:hAnsi="Cambria Math"/>
                <w:highlight w:val="yellow"/>
                <w:rPrChange w:id="1087" w:author="Edgar Josué Malagón Montaña" w:date="2015-11-09T12:29:00Z">
                  <w:rPr>
                    <w:rFonts w:ascii="Cambria Math" w:eastAsiaTheme="minorEastAsia" w:hAnsi="Cambria Math"/>
                  </w:rPr>
                </w:rPrChange>
              </w:rPr>
              <m:t>x</m:t>
            </m:r>
          </m:e>
          <m:sup>
            <m:r>
              <w:rPr>
                <w:rFonts w:ascii="Cambria Math" w:eastAsiaTheme="minorEastAsia" w:hAnsi="Cambria Math"/>
                <w:highlight w:val="yellow"/>
                <w:rPrChange w:id="1088" w:author="Edgar Josué Malagón Montaña" w:date="2015-11-09T12:29:00Z">
                  <w:rPr>
                    <w:rFonts w:ascii="Cambria Math" w:eastAsiaTheme="minorEastAsia" w:hAnsi="Cambria Math"/>
                  </w:rPr>
                </w:rPrChange>
              </w:rPr>
              <m:t>2</m:t>
            </m:r>
          </m:sup>
        </m:sSup>
      </m:oMath>
      <w:r>
        <w:rPr>
          <w:rFonts w:ascii="Times" w:eastAsiaTheme="minorEastAsia" w:hAnsi="Times"/>
        </w:rPr>
        <w:t xml:space="preserve"> que es </w:t>
      </w:r>
      <m:oMath>
        <m:r>
          <w:rPr>
            <w:rFonts w:ascii="Cambria Math" w:eastAsiaTheme="minorEastAsia" w:hAnsi="Cambria Math"/>
            <w:highlight w:val="yellow"/>
            <w:rPrChange w:id="1089" w:author="Edgar Josué Malagón Montaña" w:date="2015-11-09T12:29:00Z">
              <w:rPr>
                <w:rFonts w:ascii="Cambria Math" w:eastAsiaTheme="minorEastAsia" w:hAnsi="Cambria Math"/>
              </w:rPr>
            </w:rPrChange>
          </w:rPr>
          <m:t>6</m:t>
        </m:r>
        <m:sSup>
          <m:sSupPr>
            <m:ctrlPr>
              <w:rPr>
                <w:rFonts w:ascii="Cambria Math" w:eastAsiaTheme="minorEastAsia" w:hAnsi="Cambria Math"/>
                <w:i/>
                <w:highlight w:val="yellow"/>
                <w:rPrChange w:id="1090" w:author="Edgar Josué Malagón Montaña" w:date="2015-11-09T12:29:00Z">
                  <w:rPr>
                    <w:rFonts w:ascii="Cambria Math" w:eastAsiaTheme="minorEastAsia" w:hAnsi="Cambria Math"/>
                    <w:i/>
                  </w:rPr>
                </w:rPrChange>
              </w:rPr>
            </m:ctrlPr>
          </m:sSupPr>
          <m:e>
            <m:r>
              <w:rPr>
                <w:rFonts w:ascii="Cambria Math" w:eastAsiaTheme="minorEastAsia" w:hAnsi="Cambria Math"/>
                <w:highlight w:val="yellow"/>
                <w:rPrChange w:id="1091" w:author="Edgar Josué Malagón Montaña" w:date="2015-11-09T12:29:00Z">
                  <w:rPr>
                    <w:rFonts w:ascii="Cambria Math" w:eastAsiaTheme="minorEastAsia" w:hAnsi="Cambria Math"/>
                  </w:rPr>
                </w:rPrChange>
              </w:rPr>
              <m:t>x</m:t>
            </m:r>
          </m:e>
          <m:sup>
            <m:r>
              <w:rPr>
                <w:rFonts w:ascii="Cambria Math" w:eastAsiaTheme="minorEastAsia" w:hAnsi="Cambria Math"/>
                <w:highlight w:val="yellow"/>
                <w:rPrChange w:id="1092" w:author="Edgar Josué Malagón Montaña" w:date="2015-11-09T12:29:00Z">
                  <w:rPr>
                    <w:rFonts w:ascii="Cambria Math" w:eastAsiaTheme="minorEastAsia" w:hAnsi="Cambria Math"/>
                  </w:rPr>
                </w:rPrChange>
              </w:rPr>
              <m:t>2</m:t>
            </m:r>
          </m:sup>
        </m:sSup>
      </m:oMath>
      <w:ins w:id="1093" w:author="Edgar Josué Malagón Montaña" w:date="2015-11-09T12:29:00Z">
        <w:r w:rsidR="005A7E3F">
          <w:rPr>
            <w:rFonts w:ascii="Times" w:eastAsiaTheme="minorEastAsia" w:hAnsi="Times"/>
          </w:rPr>
          <w:t>.</w:t>
        </w:r>
      </w:ins>
    </w:p>
    <w:p w14:paraId="159CB929" w14:textId="77777777" w:rsidR="000C5353" w:rsidRDefault="008D6080" w:rsidP="008D6080">
      <w:pPr>
        <w:pStyle w:val="Prrafodelista"/>
        <w:spacing w:after="0"/>
        <w:rPr>
          <w:rFonts w:ascii="Times" w:eastAsiaTheme="minorEastAsia" w:hAnsi="Times"/>
        </w:rPr>
      </w:pPr>
      <w:r>
        <w:rPr>
          <w:rFonts w:ascii="Times" w:eastAsiaTheme="minorEastAsia" w:hAnsi="Times"/>
        </w:rPr>
        <w:t xml:space="preserve">Dividiendo el </w:t>
      </w:r>
      <w:r w:rsidRPr="005A7E3F">
        <w:rPr>
          <w:rFonts w:ascii="Times" w:eastAsiaTheme="minorEastAsia" w:hAnsi="Times"/>
          <w:highlight w:val="yellow"/>
          <w:rPrChange w:id="1094" w:author="Edgar Josué Malagón Montaña" w:date="2015-11-09T12:29:00Z">
            <w:rPr>
              <w:rFonts w:ascii="Times" w:eastAsiaTheme="minorEastAsia" w:hAnsi="Times"/>
            </w:rPr>
          </w:rPrChange>
        </w:rPr>
        <w:t>mcm</w:t>
      </w:r>
      <w:r>
        <w:rPr>
          <w:rFonts w:ascii="Times" w:eastAsiaTheme="minorEastAsia" w:hAnsi="Times"/>
        </w:rPr>
        <w:t xml:space="preserve"> por cada denominador tenemos</w:t>
      </w:r>
    </w:p>
    <w:p w14:paraId="38781F6E" w14:textId="77777777" w:rsidR="000C5353" w:rsidRDefault="000C5353" w:rsidP="008D6080">
      <w:pPr>
        <w:pStyle w:val="Prrafodelista"/>
        <w:spacing w:after="0"/>
        <w:rPr>
          <w:rFonts w:ascii="Times" w:eastAsiaTheme="minorEastAsia" w:hAnsi="Times"/>
        </w:rPr>
      </w:pPr>
    </w:p>
    <w:p w14:paraId="735A8803" w14:textId="77777777" w:rsidR="008D6080" w:rsidRDefault="008D6080" w:rsidP="008D6080">
      <w:pPr>
        <w:pStyle w:val="Prrafodelista"/>
        <w:spacing w:after="0"/>
        <w:rPr>
          <w:rFonts w:ascii="Times" w:eastAsiaTheme="minorEastAsia" w:hAnsi="Times"/>
        </w:rPr>
      </w:pPr>
      <w:r>
        <w:rPr>
          <w:rFonts w:ascii="Times" w:eastAsiaTheme="minorEastAsia" w:hAnsi="Times"/>
        </w:rPr>
        <w:t xml:space="preserve"> </w:t>
      </w:r>
      <m:oMath>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2x</m:t>
            </m:r>
          </m:den>
        </m:f>
        <m:r>
          <w:rPr>
            <w:rFonts w:ascii="Cambria Math" w:eastAsiaTheme="minorEastAsia" w:hAnsi="Cambria Math"/>
          </w:rPr>
          <m:t>=3x</m:t>
        </m:r>
      </m:oMath>
      <w:r>
        <w:rPr>
          <w:rFonts w:ascii="Times" w:eastAsiaTheme="minorEastAsia" w:hAnsi="Times"/>
        </w:rPr>
        <w:t xml:space="preserve"> y </w:t>
      </w:r>
      <m:oMath>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=1</m:t>
        </m:r>
      </m:oMath>
    </w:p>
    <w:p w14:paraId="7320DF1C" w14:textId="77777777" w:rsidR="000C5353" w:rsidRDefault="000C5353" w:rsidP="008D6080">
      <w:pPr>
        <w:pStyle w:val="Prrafodelista"/>
        <w:spacing w:after="0"/>
        <w:rPr>
          <w:rFonts w:ascii="Times" w:eastAsiaTheme="minorEastAsia" w:hAnsi="Times"/>
        </w:rPr>
      </w:pPr>
    </w:p>
    <w:p w14:paraId="4F1C3779" w14:textId="77777777" w:rsidR="008D6080" w:rsidRDefault="008D6080" w:rsidP="008D6080">
      <w:pPr>
        <w:pStyle w:val="Prrafodelista"/>
        <w:spacing w:after="0"/>
        <w:rPr>
          <w:rFonts w:ascii="Times" w:eastAsiaTheme="minorEastAsia" w:hAnsi="Times"/>
        </w:rPr>
      </w:pPr>
      <w:r>
        <w:rPr>
          <w:rFonts w:ascii="Times" w:eastAsiaTheme="minorEastAsia" w:hAnsi="Times"/>
        </w:rPr>
        <w:lastRenderedPageBreak/>
        <w:t xml:space="preserve">Ahora se multiplica este resultado por cada </w:t>
      </w:r>
      <w:r w:rsidR="00E5314F">
        <w:rPr>
          <w:rFonts w:ascii="Times" w:eastAsiaTheme="minorEastAsia" w:hAnsi="Times"/>
        </w:rPr>
        <w:t>expresión del numerador de los sumandos así:</w:t>
      </w:r>
    </w:p>
    <w:p w14:paraId="0888F201" w14:textId="77777777" w:rsidR="008D6080" w:rsidRDefault="008D6080" w:rsidP="008D6080">
      <w:pPr>
        <w:pStyle w:val="Prrafodelista"/>
        <w:spacing w:after="0"/>
        <w:rPr>
          <w:rFonts w:ascii="Times" w:eastAsiaTheme="minorEastAsia" w:hAnsi="Times"/>
        </w:rPr>
      </w:pPr>
    </w:p>
    <w:p w14:paraId="08B8CA10" w14:textId="77777777" w:rsidR="008D6080" w:rsidRPr="008D6080" w:rsidRDefault="008D6080" w:rsidP="008D6080">
      <w:pPr>
        <w:pStyle w:val="Prrafodelista"/>
        <w:spacing w:after="0"/>
        <w:rPr>
          <w:rFonts w:ascii="Times" w:eastAsiaTheme="minorEastAsia" w:hAnsi="Times"/>
        </w:rPr>
      </w:pPr>
    </w:p>
    <w:p w14:paraId="342C760B" w14:textId="77777777" w:rsidR="008D6080" w:rsidRPr="00A97D1E" w:rsidRDefault="00E4550A" w:rsidP="008D6080">
      <w:pPr>
        <w:spacing w:after="0"/>
        <w:rPr>
          <w:rFonts w:ascii="Times" w:eastAsiaTheme="minorEastAsia" w:hAnsi="Times"/>
        </w:rPr>
      </w:pPr>
      <m:oMathPara>
        <m:oMath>
          <m:f>
            <m:fPr>
              <m:ctrlPr>
                <w:rPr>
                  <w:rFonts w:ascii="Cambria Math" w:hAnsi="Cambria Math"/>
                  <w:i/>
                </w:rPr>
              </m:ctrlPr>
            </m:fPr>
            <m:num>
              <m:r>
                <w:rPr>
                  <w:rFonts w:ascii="Cambria Math" w:hAnsi="Cambria Math"/>
                </w:rPr>
                <m:t>3</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en>
          </m:f>
          <m:r>
            <m:rPr>
              <m:aln/>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x-2</m:t>
                  </m:r>
                </m:e>
              </m:d>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9x+x-2</m:t>
              </m:r>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10x-2</m:t>
              </m:r>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5x-1</m:t>
                  </m:r>
                </m:e>
              </m:d>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5x-1</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B9609C" w14:textId="77777777" w:rsidR="00A97D1E" w:rsidRDefault="00A97D1E" w:rsidP="008D6080">
      <w:pPr>
        <w:spacing w:after="0"/>
        <w:rPr>
          <w:rFonts w:ascii="Times" w:eastAsiaTheme="minorEastAsia" w:hAnsi="Times"/>
        </w:rPr>
      </w:pPr>
    </w:p>
    <w:p w14:paraId="6ABC07A0" w14:textId="77777777" w:rsidR="000C5353" w:rsidRDefault="00A97D1E" w:rsidP="00A97D1E">
      <w:pPr>
        <w:pStyle w:val="Prrafodelista"/>
        <w:numPr>
          <w:ilvl w:val="0"/>
          <w:numId w:val="17"/>
        </w:numPr>
        <w:spacing w:after="0"/>
        <w:rPr>
          <w:rFonts w:ascii="Times" w:eastAsiaTheme="minorEastAsia" w:hAnsi="Times"/>
        </w:rPr>
      </w:pPr>
      <w:r>
        <w:rPr>
          <w:rFonts w:ascii="Times" w:eastAsiaTheme="minorEastAsia" w:hAnsi="Times"/>
        </w:rPr>
        <w:t>Resolver</w:t>
      </w:r>
    </w:p>
    <w:p w14:paraId="4A7D85DA" w14:textId="77777777" w:rsidR="00A97D1E" w:rsidRDefault="00E4550A" w:rsidP="000C5353">
      <w:pPr>
        <w:pStyle w:val="Prrafodelista"/>
        <w:spacing w:after="0"/>
        <w:jc w:val="center"/>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x+2</m:t>
              </m:r>
            </m:den>
          </m:f>
        </m:oMath>
      </m:oMathPara>
    </w:p>
    <w:p w14:paraId="4C84D848" w14:textId="77777777" w:rsidR="000C5353" w:rsidRDefault="000C5353" w:rsidP="00FA4085">
      <w:pPr>
        <w:pStyle w:val="Prrafodelista"/>
        <w:spacing w:after="0"/>
        <w:rPr>
          <w:rFonts w:ascii="Times" w:eastAsiaTheme="minorEastAsia" w:hAnsi="Times"/>
        </w:rPr>
      </w:pPr>
    </w:p>
    <w:p w14:paraId="1F6A2510" w14:textId="77777777" w:rsidR="00FA4085" w:rsidRPr="00FA4085" w:rsidRDefault="00FA4085" w:rsidP="00FA4085">
      <w:pPr>
        <w:pStyle w:val="Prrafodelista"/>
        <w:spacing w:after="0"/>
        <w:rPr>
          <w:rFonts w:ascii="Times" w:eastAsiaTheme="minorEastAsia" w:hAnsi="Times"/>
        </w:rPr>
      </w:pPr>
      <w:r>
        <w:rPr>
          <w:rFonts w:ascii="Times" w:eastAsiaTheme="minorEastAsia" w:hAnsi="Times"/>
        </w:rPr>
        <w:t xml:space="preserve">Se halla el mcm de </w:t>
      </w:r>
      <m:oMath>
        <m:r>
          <w:rPr>
            <w:rFonts w:ascii="Cambria Math" w:eastAsiaTheme="minorEastAsia" w:hAnsi="Cambria Math"/>
          </w:rPr>
          <m:t>x-1</m:t>
        </m:r>
      </m:oMath>
      <w:r>
        <w:rPr>
          <w:rFonts w:ascii="Times" w:eastAsiaTheme="minorEastAsia" w:hAnsi="Times"/>
        </w:rPr>
        <w:t xml:space="preserve"> y </w:t>
      </w:r>
      <m:oMath>
        <m:r>
          <w:rPr>
            <w:rFonts w:ascii="Cambria Math" w:eastAsiaTheme="minorEastAsia" w:hAnsi="Cambria Math"/>
          </w:rPr>
          <m:t>x+2</m:t>
        </m:r>
      </m:oMath>
      <w:r>
        <w:rPr>
          <w:rFonts w:ascii="Times" w:eastAsiaTheme="minorEastAsia" w:hAnsi="Times"/>
        </w:rPr>
        <w:t xml:space="preserve"> que es </w:t>
      </w:r>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oMath>
    </w:p>
    <w:p w14:paraId="461CA7A9" w14:textId="77777777" w:rsidR="000C5353" w:rsidRDefault="00FA4085" w:rsidP="00FA4085">
      <w:pPr>
        <w:pStyle w:val="Prrafodelista"/>
        <w:spacing w:after="0"/>
        <w:rPr>
          <w:rFonts w:ascii="Times" w:eastAsiaTheme="minorEastAsia" w:hAnsi="Times"/>
        </w:rPr>
      </w:pPr>
      <w:r>
        <w:rPr>
          <w:rFonts w:ascii="Times" w:eastAsiaTheme="minorEastAsia" w:hAnsi="Times"/>
        </w:rPr>
        <w:t xml:space="preserve">Dividiendo el mcm por cada denominador tenemos </w:t>
      </w:r>
    </w:p>
    <w:p w14:paraId="5458D7DC" w14:textId="77777777" w:rsidR="000C5353" w:rsidRPr="000C5353" w:rsidRDefault="000C5353" w:rsidP="00FA4085">
      <w:pPr>
        <w:pStyle w:val="Prrafodelista"/>
        <w:spacing w:after="0"/>
        <w:rPr>
          <w:rFonts w:ascii="Times" w:eastAsiaTheme="minorEastAsia" w:hAnsi="Times"/>
        </w:rPr>
      </w:pPr>
    </w:p>
    <w:p w14:paraId="6F5DE81D" w14:textId="77777777" w:rsidR="00FA4085" w:rsidRDefault="00E4550A" w:rsidP="00FA4085">
      <w:pPr>
        <w:pStyle w:val="Prrafodelista"/>
        <w:spacing w:after="0"/>
        <w:rPr>
          <w:rFonts w:ascii="Times" w:eastAsiaTheme="minorEastAsia" w:hAnsi="Times"/>
        </w:rPr>
      </w:p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r>
              <m:rPr>
                <m:sty m:val="p"/>
              </m:rPr>
              <w:rPr>
                <w:rFonts w:ascii="Cambria Math" w:eastAsiaTheme="minorEastAsia" w:hAnsi="Cambria Math"/>
              </w:rPr>
              <m:t xml:space="preserve"> </m:t>
            </m:r>
          </m:num>
          <m:den>
            <m:r>
              <w:rPr>
                <w:rFonts w:ascii="Cambria Math" w:eastAsiaTheme="minorEastAsia" w:hAnsi="Cambria Math"/>
              </w:rPr>
              <m:t>x-1</m:t>
            </m:r>
          </m:den>
        </m:f>
        <m:r>
          <w:rPr>
            <w:rFonts w:ascii="Cambria Math" w:eastAsiaTheme="minorEastAsia" w:hAnsi="Cambria Math"/>
          </w:rPr>
          <m:t>=x+2</m:t>
        </m:r>
      </m:oMath>
      <w:r w:rsidR="00FA4085">
        <w:rPr>
          <w:rFonts w:ascii="Times" w:eastAsiaTheme="minorEastAsia" w:hAnsi="Times"/>
        </w:rPr>
        <w:t xml:space="preserve"> y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num>
          <m:den>
            <m:r>
              <w:rPr>
                <w:rFonts w:ascii="Cambria Math" w:eastAsiaTheme="minorEastAsia" w:hAnsi="Cambria Math"/>
              </w:rPr>
              <m:t>x+2</m:t>
            </m:r>
          </m:den>
        </m:f>
        <m:r>
          <w:rPr>
            <w:rFonts w:ascii="Cambria Math" w:eastAsiaTheme="minorEastAsia" w:hAnsi="Cambria Math"/>
          </w:rPr>
          <m:t>=x-1</m:t>
        </m:r>
      </m:oMath>
    </w:p>
    <w:p w14:paraId="009E8E89" w14:textId="77777777" w:rsidR="000C5353" w:rsidRDefault="000C5353" w:rsidP="00FA4085">
      <w:pPr>
        <w:pStyle w:val="Prrafodelista"/>
        <w:spacing w:after="0"/>
        <w:rPr>
          <w:rFonts w:ascii="Times" w:eastAsiaTheme="minorEastAsia" w:hAnsi="Times"/>
        </w:rPr>
      </w:pPr>
    </w:p>
    <w:p w14:paraId="5DCEC3C2" w14:textId="77777777" w:rsidR="00FA4085" w:rsidRDefault="00FA4085" w:rsidP="00FA4085">
      <w:pPr>
        <w:pStyle w:val="Prrafodelista"/>
        <w:spacing w:after="0"/>
        <w:rPr>
          <w:rFonts w:ascii="Times" w:eastAsiaTheme="minorEastAsia" w:hAnsi="Times"/>
        </w:rPr>
      </w:pPr>
      <w:r>
        <w:rPr>
          <w:rFonts w:ascii="Times" w:eastAsiaTheme="minorEastAsia" w:hAnsi="Times"/>
        </w:rPr>
        <w:t>Ahora se multiplica este resultado por cada expresión del numerador de los sumandos así:</w:t>
      </w:r>
    </w:p>
    <w:p w14:paraId="6038C6D6" w14:textId="77777777" w:rsidR="00FA4085" w:rsidRDefault="00FA4085" w:rsidP="00FA4085">
      <w:pPr>
        <w:pStyle w:val="Prrafodelista"/>
        <w:spacing w:after="0"/>
        <w:rPr>
          <w:rFonts w:ascii="Times" w:eastAsiaTheme="minorEastAsia" w:hAnsi="Times"/>
        </w:rPr>
      </w:pPr>
    </w:p>
    <w:p w14:paraId="7D30F17B" w14:textId="77777777" w:rsidR="00FA4085" w:rsidRPr="00FA4085" w:rsidRDefault="00E4550A" w:rsidP="00FA4085">
      <w:pPr>
        <w:pStyle w:val="Prrafodelista"/>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x+2</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+5x</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m:t>
              </m:r>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(x-1)(x+2)</m:t>
              </m:r>
            </m:den>
          </m:f>
        </m:oMath>
      </m:oMathPara>
    </w:p>
    <w:p w14:paraId="59ACF18B" w14:textId="77777777" w:rsidR="00AA6E6A" w:rsidRDefault="00AA6E6A" w:rsidP="00AA6E6A">
      <w:pPr>
        <w:spacing w:after="0"/>
        <w:rPr>
          <w:rFonts w:ascii="Times" w:eastAsiaTheme="minorEastAsia" w:hAnsi="Times"/>
        </w:rPr>
      </w:pPr>
    </w:p>
    <w:p w14:paraId="5ABB570F" w14:textId="77777777" w:rsidR="00AA6E6A" w:rsidRDefault="00AA6E6A" w:rsidP="00AA6E6A">
      <w:pPr>
        <w:pStyle w:val="Prrafodelista"/>
        <w:spacing w:after="0"/>
        <w:ind w:left="0"/>
        <w:rPr>
          <w:rFonts w:ascii="Times" w:hAnsi="Times"/>
          <w:b/>
        </w:rPr>
      </w:pPr>
      <w:r w:rsidRPr="004E5E51">
        <w:rPr>
          <w:rFonts w:ascii="Times" w:hAnsi="Times"/>
          <w:highlight w:val="yellow"/>
        </w:rPr>
        <w:t>[SECCIÓN</w:t>
      </w:r>
      <w:r>
        <w:rPr>
          <w:rFonts w:ascii="Times" w:hAnsi="Times"/>
          <w:highlight w:val="yellow"/>
        </w:rPr>
        <w:t xml:space="preserve"> 3]</w:t>
      </w:r>
      <w:r>
        <w:rPr>
          <w:rFonts w:ascii="Times" w:hAnsi="Times"/>
        </w:rPr>
        <w:t xml:space="preserve"> </w:t>
      </w:r>
      <w:r w:rsidRPr="009A56BD">
        <w:rPr>
          <w:rFonts w:ascii="Times" w:hAnsi="Times"/>
          <w:b/>
        </w:rPr>
        <w:t>3</w:t>
      </w:r>
      <w:r>
        <w:rPr>
          <w:rFonts w:ascii="Times" w:hAnsi="Times"/>
          <w:b/>
        </w:rPr>
        <w:t>.1.3</w:t>
      </w:r>
      <w:r w:rsidRPr="009A56BD">
        <w:rPr>
          <w:rFonts w:ascii="Times" w:hAnsi="Times"/>
          <w:b/>
        </w:rPr>
        <w:t xml:space="preserve"> </w:t>
      </w:r>
      <w:ins w:id="1095" w:author="Edgar Josué Malagón Montaña" w:date="2015-11-09T11:11:00Z">
        <w:r w:rsidR="00681457">
          <w:rPr>
            <w:rFonts w:ascii="Times" w:hAnsi="Times"/>
            <w:b/>
          </w:rPr>
          <w:t xml:space="preserve">La </w:t>
        </w:r>
      </w:ins>
      <w:del w:id="1096" w:author="Edgar Josué Malagón Montaña" w:date="2015-11-09T11:11:00Z">
        <w:r w:rsidDel="00681457">
          <w:rPr>
            <w:rFonts w:ascii="Times" w:hAnsi="Times"/>
            <w:b/>
          </w:rPr>
          <w:delText>S</w:delText>
        </w:r>
      </w:del>
      <w:ins w:id="1097" w:author="Edgar Josué Malagón Montaña" w:date="2015-11-09T11:11:00Z">
        <w:r w:rsidR="00681457">
          <w:rPr>
            <w:rFonts w:ascii="Times" w:hAnsi="Times"/>
            <w:b/>
          </w:rPr>
          <w:t>s</w:t>
        </w:r>
      </w:ins>
      <w:r>
        <w:rPr>
          <w:rFonts w:ascii="Times" w:hAnsi="Times"/>
          <w:b/>
        </w:rPr>
        <w:t>ustracción de fracciones algebraicas con diferente denominador</w:t>
      </w:r>
    </w:p>
    <w:p w14:paraId="6007B410" w14:textId="77777777" w:rsidR="00AA6E6A" w:rsidRDefault="00AA6E6A" w:rsidP="00AA6E6A">
      <w:pPr>
        <w:pStyle w:val="Prrafodelista"/>
        <w:spacing w:after="0"/>
        <w:ind w:left="0"/>
        <w:rPr>
          <w:rFonts w:ascii="Times" w:hAnsi="Times"/>
          <w:b/>
        </w:rPr>
      </w:pPr>
    </w:p>
    <w:p w14:paraId="2293ACF2" w14:textId="77777777" w:rsidR="00AA6E6A" w:rsidRDefault="00AA6E6A" w:rsidP="00AA6E6A">
      <w:pPr>
        <w:pStyle w:val="Prrafodelista"/>
        <w:spacing w:after="0"/>
        <w:ind w:left="0"/>
        <w:rPr>
          <w:rFonts w:ascii="Times" w:hAnsi="Times"/>
        </w:rPr>
      </w:pPr>
      <w:r>
        <w:rPr>
          <w:rFonts w:ascii="Times" w:hAnsi="Times"/>
        </w:rPr>
        <w:t>Para restar dos fracciones algebraicas con diferente denominador, se siguen los mismos pasos de la suma, y adicionalmente se tiene en cuenta que el signo menos cambia los signos del numerador en el sustraendo para luego operar los términos semejantes.</w:t>
      </w:r>
    </w:p>
    <w:p w14:paraId="165E7F4E" w14:textId="77777777" w:rsidR="00AA6E6A" w:rsidRDefault="00AA6E6A" w:rsidP="00AA6E6A">
      <w:pPr>
        <w:pStyle w:val="Prrafodelista"/>
        <w:spacing w:after="0"/>
        <w:ind w:left="0"/>
        <w:rPr>
          <w:rFonts w:ascii="Times" w:hAnsi="Times"/>
        </w:rPr>
      </w:pPr>
    </w:p>
    <w:p w14:paraId="4246A070" w14:textId="77777777" w:rsidR="00AA6E6A" w:rsidRDefault="00B41690" w:rsidP="00AA6E6A">
      <w:pPr>
        <w:pStyle w:val="Prrafodelista"/>
        <w:spacing w:after="0"/>
        <w:ind w:left="0"/>
        <w:rPr>
          <w:rFonts w:ascii="Times" w:hAnsi="Times"/>
        </w:rPr>
      </w:pPr>
      <w:r>
        <w:rPr>
          <w:rFonts w:ascii="Times" w:hAnsi="Times"/>
        </w:rPr>
        <w:t>Veamos los siguientes ejemplos:</w:t>
      </w:r>
    </w:p>
    <w:p w14:paraId="2A85BF02" w14:textId="77777777" w:rsidR="00B41690" w:rsidRDefault="00B41690" w:rsidP="00AA6E6A">
      <w:pPr>
        <w:pStyle w:val="Prrafodelista"/>
        <w:spacing w:after="0"/>
        <w:ind w:left="0"/>
        <w:rPr>
          <w:rFonts w:ascii="Times" w:hAnsi="Times"/>
        </w:rPr>
      </w:pPr>
    </w:p>
    <w:p w14:paraId="67FD6CCA" w14:textId="77777777" w:rsidR="000C5353" w:rsidRPr="000C5353" w:rsidRDefault="00B41690" w:rsidP="00B41690">
      <w:pPr>
        <w:pStyle w:val="Prrafodelista"/>
        <w:numPr>
          <w:ilvl w:val="0"/>
          <w:numId w:val="17"/>
        </w:numPr>
        <w:spacing w:after="0"/>
        <w:rPr>
          <w:rFonts w:ascii="Times" w:hAnsi="Times"/>
        </w:rPr>
      </w:pPr>
      <w:r>
        <w:rPr>
          <w:rFonts w:ascii="Times" w:hAnsi="Times"/>
        </w:rPr>
        <w:t xml:space="preserve">Resolver  </w:t>
      </w:r>
    </w:p>
    <w:p w14:paraId="00438303" w14:textId="77777777" w:rsidR="00B41690" w:rsidRPr="000C5353" w:rsidRDefault="00E4550A" w:rsidP="000C5353">
      <w:pPr>
        <w:pStyle w:val="Prrafodelista"/>
        <w:spacing w:after="0"/>
        <w:rPr>
          <w:rFonts w:ascii="Times" w:eastAsiaTheme="minorEastAsia" w:hAnsi="Times"/>
        </w:rPr>
      </w:pPr>
      <m:oMathPara>
        <m:oMath>
          <m:f>
            <m:fPr>
              <m:ctrlPr>
                <w:rPr>
                  <w:rFonts w:ascii="Cambria Math" w:hAnsi="Cambria Math"/>
                  <w:i/>
                </w:rPr>
              </m:ctrlPr>
            </m:fPr>
            <m:num>
              <m:r>
                <w:rPr>
                  <w:rFonts w:ascii="Cambria Math" w:hAnsi="Cambria Math"/>
                </w:rPr>
                <m:t>x+1</m:t>
              </m:r>
            </m:num>
            <m:den>
              <m:r>
                <w:rPr>
                  <w:rFonts w:ascii="Cambria Math" w:hAnsi="Cambria Math"/>
                </w:rPr>
                <m:t>3x</m:t>
              </m:r>
            </m:den>
          </m:f>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4x</m:t>
              </m:r>
            </m:den>
          </m:f>
        </m:oMath>
      </m:oMathPara>
    </w:p>
    <w:p w14:paraId="3905C6B5" w14:textId="77777777" w:rsidR="000C5353" w:rsidRPr="00B41690" w:rsidRDefault="000C5353" w:rsidP="000C5353">
      <w:pPr>
        <w:pStyle w:val="Prrafodelista"/>
        <w:spacing w:after="0"/>
        <w:rPr>
          <w:rFonts w:ascii="Times" w:hAnsi="Times"/>
        </w:rPr>
      </w:pPr>
    </w:p>
    <w:p w14:paraId="2DA4E593" w14:textId="77777777" w:rsidR="00B41690" w:rsidRPr="00FA4085" w:rsidRDefault="00B41690" w:rsidP="00FB411B">
      <w:pPr>
        <w:pStyle w:val="Prrafodelista"/>
        <w:spacing w:after="0"/>
        <w:rPr>
          <w:rFonts w:ascii="Times" w:eastAsiaTheme="minorEastAsia" w:hAnsi="Times"/>
        </w:rPr>
      </w:pPr>
      <w:r>
        <w:rPr>
          <w:rFonts w:ascii="Times" w:eastAsiaTheme="minorEastAsia" w:hAnsi="Times"/>
        </w:rPr>
        <w:t xml:space="preserve">Se halla el mcm de </w:t>
      </w:r>
      <m:oMath>
        <m:r>
          <w:rPr>
            <w:rFonts w:ascii="Cambria Math" w:eastAsiaTheme="minorEastAsia" w:hAnsi="Cambria Math"/>
          </w:rPr>
          <m:t>3x</m:t>
        </m:r>
      </m:oMath>
      <w:r>
        <w:rPr>
          <w:rFonts w:ascii="Times" w:eastAsiaTheme="minorEastAsia" w:hAnsi="Times"/>
        </w:rPr>
        <w:t xml:space="preserve"> y </w:t>
      </w:r>
      <m:oMath>
        <m:r>
          <w:rPr>
            <w:rFonts w:ascii="Cambria Math" w:eastAsiaTheme="minorEastAsia" w:hAnsi="Cambria Math"/>
          </w:rPr>
          <m:t>4x</m:t>
        </m:r>
      </m:oMath>
      <w:r>
        <w:rPr>
          <w:rFonts w:ascii="Times" w:eastAsiaTheme="minorEastAsia" w:hAnsi="Times"/>
        </w:rPr>
        <w:t xml:space="preserve"> que es </w:t>
      </w:r>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2A07F5C5" w14:textId="77777777" w:rsidR="000C5353" w:rsidRDefault="00B41690" w:rsidP="00FB411B">
      <w:pPr>
        <w:pStyle w:val="Prrafodelista"/>
        <w:spacing w:after="0"/>
        <w:rPr>
          <w:rFonts w:ascii="Times" w:eastAsiaTheme="minorEastAsia" w:hAnsi="Times"/>
        </w:rPr>
      </w:pPr>
      <w:r>
        <w:rPr>
          <w:rFonts w:ascii="Times" w:eastAsiaTheme="minorEastAsia" w:hAnsi="Times"/>
        </w:rPr>
        <w:t xml:space="preserve">Dividiendo el mcm por cada denominador tenemos </w:t>
      </w:r>
    </w:p>
    <w:p w14:paraId="0E6C5758" w14:textId="77777777" w:rsidR="000C5353" w:rsidRPr="000C5353" w:rsidRDefault="000C5353" w:rsidP="00FB411B">
      <w:pPr>
        <w:pStyle w:val="Prrafodelista"/>
        <w:spacing w:after="0"/>
        <w:rPr>
          <w:rFonts w:ascii="Times" w:eastAsiaTheme="minorEastAsia" w:hAnsi="Times"/>
        </w:rPr>
      </w:pPr>
    </w:p>
    <w:p w14:paraId="6D5F7719" w14:textId="77777777" w:rsidR="00B41690" w:rsidRDefault="00E4550A" w:rsidP="00FB411B">
      <w:pPr>
        <w:pStyle w:val="Prrafodelista"/>
        <w:spacing w:after="0"/>
        <w:rPr>
          <w:rFonts w:ascii="Times" w:eastAsiaTheme="minorEastAsia" w:hAnsi="Times"/>
        </w:rPr>
      </w:pPr>
      <m:oMath>
        <m:f>
          <m:fPr>
            <m:ctrlPr>
              <w:rPr>
                <w:rFonts w:ascii="Cambria Math" w:eastAsiaTheme="minorEastAsia" w:hAnsi="Cambria Math"/>
                <w:i/>
              </w:rPr>
            </m:ctrlPr>
          </m:fPr>
          <m:num>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m:t xml:space="preserve"> </m:t>
            </m:r>
          </m:num>
          <m:den>
            <m:r>
              <w:rPr>
                <w:rFonts w:ascii="Cambria Math" w:eastAsiaTheme="minorEastAsia" w:hAnsi="Cambria Math"/>
              </w:rPr>
              <m:t>3x</m:t>
            </m:r>
          </m:den>
        </m:f>
        <m:r>
          <w:rPr>
            <w:rFonts w:ascii="Cambria Math" w:eastAsiaTheme="minorEastAsia" w:hAnsi="Cambria Math"/>
          </w:rPr>
          <m:t>=4x</m:t>
        </m:r>
      </m:oMath>
      <w:r w:rsidR="00B41690">
        <w:rPr>
          <w:rFonts w:ascii="Times" w:eastAsiaTheme="minorEastAsia" w:hAnsi="Times"/>
        </w:rPr>
        <w:t xml:space="preserve"> y </w:t>
      </w:r>
      <m:oMath>
        <m:f>
          <m:fPr>
            <m:ctrlPr>
              <w:rPr>
                <w:rFonts w:ascii="Cambria Math" w:eastAsiaTheme="minorEastAsia" w:hAnsi="Cambria Math"/>
                <w:i/>
              </w:rPr>
            </m:ctrlPr>
          </m:fPr>
          <m:num>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4x</m:t>
            </m:r>
          </m:den>
        </m:f>
        <m:r>
          <w:rPr>
            <w:rFonts w:ascii="Cambria Math" w:eastAsiaTheme="minorEastAsia" w:hAnsi="Cambria Math"/>
          </w:rPr>
          <m:t>=3x</m:t>
        </m:r>
      </m:oMath>
    </w:p>
    <w:p w14:paraId="0268F9C4" w14:textId="77777777" w:rsidR="000C5353" w:rsidRDefault="000C5353" w:rsidP="00FB411B">
      <w:pPr>
        <w:pStyle w:val="Prrafodelista"/>
        <w:spacing w:after="0"/>
        <w:rPr>
          <w:rFonts w:ascii="Times" w:eastAsiaTheme="minorEastAsia" w:hAnsi="Times"/>
        </w:rPr>
      </w:pPr>
    </w:p>
    <w:p w14:paraId="1042751A" w14:textId="77777777" w:rsidR="00B41690" w:rsidRDefault="00B41690" w:rsidP="00FB411B">
      <w:pPr>
        <w:pStyle w:val="Prrafodelista"/>
        <w:spacing w:after="0"/>
        <w:rPr>
          <w:rFonts w:ascii="Times" w:eastAsiaTheme="minorEastAsia" w:hAnsi="Times"/>
        </w:rPr>
      </w:pPr>
      <w:r>
        <w:rPr>
          <w:rFonts w:ascii="Times" w:eastAsiaTheme="minorEastAsia" w:hAnsi="Times"/>
        </w:rPr>
        <w:t>Ahora se multiplica este resultado por cada expresión de</w:t>
      </w:r>
      <w:r w:rsidR="0016117B">
        <w:rPr>
          <w:rFonts w:ascii="Times" w:eastAsiaTheme="minorEastAsia" w:hAnsi="Times"/>
        </w:rPr>
        <w:t xml:space="preserve"> los</w:t>
      </w:r>
      <w:r>
        <w:rPr>
          <w:rFonts w:ascii="Times" w:eastAsiaTheme="minorEastAsia" w:hAnsi="Times"/>
        </w:rPr>
        <w:t xml:space="preserve"> numerador</w:t>
      </w:r>
      <w:r w:rsidR="0016117B">
        <w:rPr>
          <w:rFonts w:ascii="Times" w:eastAsiaTheme="minorEastAsia" w:hAnsi="Times"/>
        </w:rPr>
        <w:t>es</w:t>
      </w:r>
      <w:r>
        <w:rPr>
          <w:rFonts w:ascii="Times" w:eastAsiaTheme="minorEastAsia" w:hAnsi="Times"/>
        </w:rPr>
        <w:t xml:space="preserve"> del minuendo y el sustraendo así.</w:t>
      </w:r>
    </w:p>
    <w:p w14:paraId="60930FF5" w14:textId="77777777" w:rsidR="00B41690" w:rsidRPr="00AA6E6A" w:rsidRDefault="00B41690" w:rsidP="00B41690">
      <w:pPr>
        <w:pStyle w:val="Prrafodelista"/>
        <w:spacing w:after="0"/>
        <w:rPr>
          <w:rFonts w:ascii="Times" w:hAnsi="Times"/>
        </w:rPr>
      </w:pPr>
    </w:p>
    <w:p w14:paraId="04D80C9D" w14:textId="77777777" w:rsidR="00AA6E6A" w:rsidRPr="0086454D" w:rsidRDefault="00E4550A" w:rsidP="00AA6E6A">
      <w:pPr>
        <w:spacing w:after="0"/>
        <w:rPr>
          <w:rFonts w:ascii="Times" w:eastAsiaTheme="minorEastAsia" w:hAnsi="Times"/>
        </w:rPr>
      </w:pPr>
      <m:oMathPara>
        <m:oMath>
          <m:f>
            <m:fPr>
              <m:ctrlPr>
                <w:rPr>
                  <w:rFonts w:ascii="Cambria Math" w:hAnsi="Cambria Math"/>
                  <w:i/>
                </w:rPr>
              </m:ctrlPr>
            </m:fPr>
            <m:num>
              <m:r>
                <w:rPr>
                  <w:rFonts w:ascii="Cambria Math" w:hAnsi="Cambria Math"/>
                </w:rPr>
                <m:t>x+1</m:t>
              </m:r>
            </m:num>
            <m:den>
              <m:r>
                <w:rPr>
                  <w:rFonts w:ascii="Cambria Math" w:hAnsi="Cambria Math"/>
                </w:rPr>
                <m:t>3x</m:t>
              </m:r>
            </m:den>
          </m:f>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4x</m:t>
              </m:r>
            </m:den>
          </m:f>
          <m:r>
            <m:rPr>
              <m:aln/>
            </m:rPr>
            <w:rPr>
              <w:rFonts w:ascii="Cambria Math" w:hAnsi="Cambria Math"/>
            </w:rPr>
            <m:t>=</m:t>
          </m:r>
          <m:f>
            <m:fPr>
              <m:ctrlPr>
                <w:rPr>
                  <w:rFonts w:ascii="Cambria Math" w:hAnsi="Cambria Math"/>
                  <w:i/>
                </w:rPr>
              </m:ctrlPr>
            </m:fPr>
            <m:num>
              <m:r>
                <w:rPr>
                  <w:rFonts w:ascii="Cambria Math" w:hAnsi="Cambria Math"/>
                </w:rPr>
                <m:t>4x</m:t>
              </m:r>
              <m:d>
                <m:dPr>
                  <m:ctrlPr>
                    <w:rPr>
                      <w:rFonts w:ascii="Cambria Math" w:hAnsi="Cambria Math"/>
                      <w:i/>
                    </w:rPr>
                  </m:ctrlPr>
                </m:dPr>
                <m:e>
                  <m:r>
                    <w:rPr>
                      <w:rFonts w:ascii="Cambria Math" w:hAnsi="Cambria Math"/>
                    </w:rPr>
                    <m:t>x+1</m:t>
                  </m:r>
                </m:e>
              </m:d>
              <m:r>
                <w:rPr>
                  <w:rFonts w:ascii="Cambria Math" w:hAnsi="Cambria Math"/>
                </w:rPr>
                <m:t>-3x</m:t>
              </m:r>
              <m:d>
                <m:dPr>
                  <m:ctrlPr>
                    <w:rPr>
                      <w:rFonts w:ascii="Cambria Math" w:hAnsi="Cambria Math"/>
                      <w:i/>
                    </w:rPr>
                  </m:ctrlPr>
                </m:dPr>
                <m:e>
                  <m:r>
                    <w:rPr>
                      <w:rFonts w:ascii="Cambria Math" w:hAnsi="Cambria Math"/>
                    </w:rPr>
                    <m:t>x+2</m:t>
                  </m:r>
                </m:e>
              </m:d>
            </m:num>
            <m:den>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hAnsi="Cambria Math"/>
                </w:rPr>
                <m:t>+4x-3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hAnsi="Cambria Math"/>
                </w:rPr>
                <m:t>-6x</m:t>
              </m:r>
            </m:num>
            <m:den>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2</m:t>
                  </m:r>
                </m:sup>
              </m:sSup>
              <m:r>
                <w:rPr>
                  <w:rFonts w:ascii="Cambria Math"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hAnsi="Cambria Math"/>
                </w:rPr>
                <m:t>+4x-6x</m:t>
              </m:r>
            </m:num>
            <m:den>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hAnsi="Cambria Math"/>
                </w:rPr>
                <m:t>-2x</m:t>
              </m:r>
            </m:num>
            <m:den>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x-2</m:t>
                  </m:r>
                </m:e>
              </m:d>
            </m:num>
            <m:den>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eastAsiaTheme="minorEastAsia" w:hAnsi="Cambria Math"/>
                </w:rPr>
                <m:t>x-2</m:t>
              </m:r>
            </m:num>
            <m:den>
              <m:r>
                <w:rPr>
                  <w:rFonts w:ascii="Cambria Math" w:eastAsiaTheme="minorEastAsia" w:hAnsi="Cambria Math"/>
                </w:rPr>
                <m:t>12x</m:t>
              </m:r>
            </m:den>
          </m:f>
        </m:oMath>
      </m:oMathPara>
    </w:p>
    <w:p w14:paraId="6F689802" w14:textId="77777777" w:rsidR="0086454D" w:rsidRDefault="0086454D" w:rsidP="00AA6E6A">
      <w:pPr>
        <w:spacing w:after="0"/>
        <w:rPr>
          <w:rFonts w:ascii="Times" w:eastAsiaTheme="minorEastAsia" w:hAnsi="Times"/>
        </w:rPr>
      </w:pPr>
    </w:p>
    <w:p w14:paraId="18FB5879" w14:textId="77777777" w:rsidR="005A7E3F" w:rsidRDefault="00FB411B" w:rsidP="00FB411B">
      <w:pPr>
        <w:pStyle w:val="Prrafodelista"/>
        <w:numPr>
          <w:ilvl w:val="0"/>
          <w:numId w:val="17"/>
        </w:numPr>
        <w:spacing w:after="0"/>
        <w:rPr>
          <w:ins w:id="1098" w:author="Edgar Josué Malagón Montaña" w:date="2015-11-09T12:31:00Z"/>
          <w:rFonts w:ascii="Times" w:hAnsi="Times"/>
        </w:rPr>
      </w:pPr>
      <w:r>
        <w:rPr>
          <w:rFonts w:ascii="Times" w:hAnsi="Times"/>
        </w:rPr>
        <w:t>Resolver</w:t>
      </w:r>
      <w:ins w:id="1099" w:author="Edgar Josué Malagón Montaña" w:date="2015-11-09T12:31:00Z">
        <w:r w:rsidR="005A7E3F">
          <w:rPr>
            <w:rFonts w:ascii="Times" w:hAnsi="Times"/>
          </w:rPr>
          <w:t>:</w:t>
        </w:r>
      </w:ins>
    </w:p>
    <w:p w14:paraId="1A9C6EAE" w14:textId="4374AF54" w:rsidR="00FB411B" w:rsidRPr="005A7E3F" w:rsidRDefault="00E4550A" w:rsidP="005A7E3F">
      <w:pPr>
        <w:spacing w:after="0"/>
        <w:ind w:left="360"/>
        <w:jc w:val="center"/>
        <w:rPr>
          <w:rFonts w:ascii="Times" w:hAnsi="Times"/>
        </w:rPr>
        <w:pPrChange w:id="1100" w:author="Edgar Josué Malagón Montaña" w:date="2015-11-09T12:31:00Z">
          <w:pPr>
            <w:pStyle w:val="Prrafodelista"/>
            <w:numPr>
              <w:numId w:val="17"/>
            </w:numPr>
            <w:spacing w:after="0"/>
            <w:ind w:hanging="360"/>
          </w:pPr>
        </w:pPrChange>
      </w:pPr>
      <m:oMathPara>
        <m:oMath>
          <m:f>
            <m:fPr>
              <m:ctrlPr>
                <w:rPr>
                  <w:rFonts w:ascii="Cambria Math" w:hAnsi="Cambria Math"/>
                  <w:i/>
                  <w:rPrChange w:id="1101" w:author="Edgar Josué Malagón Montaña" w:date="2015-11-09T12:31:00Z">
                    <w:rPr/>
                  </w:rPrChange>
                </w:rPr>
              </m:ctrlPr>
            </m:fPr>
            <m:num>
              <m:r>
                <w:rPr>
                  <w:rFonts w:ascii="Cambria Math" w:hAnsi="Cambria Math"/>
                  <w:rPrChange w:id="1102" w:author="Edgar Josué Malagón Montaña" w:date="2015-11-09T12:31:00Z">
                    <w:rPr/>
                  </w:rPrChange>
                </w:rPr>
                <m:t>x+1</m:t>
              </m:r>
            </m:num>
            <m:den>
              <m:r>
                <w:rPr>
                  <w:rFonts w:ascii="Cambria Math" w:hAnsi="Cambria Math"/>
                  <w:rPrChange w:id="1103" w:author="Edgar Josué Malagón Montaña" w:date="2015-11-09T12:31:00Z">
                    <w:rPr/>
                  </w:rPrChange>
                </w:rPr>
                <m:t>x-1</m:t>
              </m:r>
            </m:den>
          </m:f>
          <m:r>
            <w:rPr>
              <w:rFonts w:ascii="Cambria Math" w:hAnsi="Cambria Math"/>
              <w:rPrChange w:id="1104" w:author="Edgar Josué Malagón Montaña" w:date="2015-11-09T12:31:00Z">
                <w:rPr/>
              </w:rPrChange>
            </w:rPr>
            <m:t>-</m:t>
          </m:r>
          <m:f>
            <m:fPr>
              <m:ctrlPr>
                <w:rPr>
                  <w:rFonts w:ascii="Cambria Math" w:hAnsi="Cambria Math"/>
                  <w:i/>
                  <w:rPrChange w:id="1105" w:author="Edgar Josué Malagón Montaña" w:date="2015-11-09T12:31:00Z">
                    <w:rPr/>
                  </w:rPrChange>
                </w:rPr>
              </m:ctrlPr>
            </m:fPr>
            <m:num>
              <m:r>
                <w:rPr>
                  <w:rFonts w:ascii="Cambria Math" w:hAnsi="Cambria Math"/>
                  <w:rPrChange w:id="1106" w:author="Edgar Josué Malagón Montaña" w:date="2015-11-09T12:31:00Z">
                    <w:rPr/>
                  </w:rPrChange>
                </w:rPr>
                <m:t>2</m:t>
              </m:r>
            </m:num>
            <m:den>
              <m:r>
                <w:rPr>
                  <w:rFonts w:ascii="Cambria Math" w:hAnsi="Cambria Math"/>
                  <w:rPrChange w:id="1107" w:author="Edgar Josué Malagón Montaña" w:date="2015-11-09T12:31:00Z">
                    <w:rPr/>
                  </w:rPrChange>
                </w:rPr>
                <m:t>x</m:t>
              </m:r>
            </m:den>
          </m:f>
        </m:oMath>
      </m:oMathPara>
    </w:p>
    <w:p w14:paraId="7E4EB6B0" w14:textId="77777777" w:rsidR="00FB411B" w:rsidRPr="00FA4085" w:rsidRDefault="00FB411B" w:rsidP="00FB411B">
      <w:pPr>
        <w:pStyle w:val="Prrafodelista"/>
        <w:spacing w:after="0"/>
        <w:rPr>
          <w:rFonts w:ascii="Times" w:eastAsiaTheme="minorEastAsia" w:hAnsi="Times"/>
        </w:rPr>
      </w:pPr>
      <w:r>
        <w:rPr>
          <w:rFonts w:ascii="Times" w:eastAsiaTheme="minorEastAsia" w:hAnsi="Times"/>
        </w:rPr>
        <w:t xml:space="preserve">Se halla el </w:t>
      </w:r>
      <w:r w:rsidRPr="005A7E3F">
        <w:rPr>
          <w:rFonts w:ascii="Times" w:eastAsiaTheme="minorEastAsia" w:hAnsi="Times"/>
          <w:highlight w:val="yellow"/>
          <w:rPrChange w:id="1108" w:author="Edgar Josué Malagón Montaña" w:date="2015-11-09T12:31:00Z">
            <w:rPr>
              <w:rFonts w:ascii="Times" w:eastAsiaTheme="minorEastAsia" w:hAnsi="Times"/>
            </w:rPr>
          </w:rPrChange>
        </w:rPr>
        <w:t>mcm</w:t>
      </w:r>
      <w:r>
        <w:rPr>
          <w:rFonts w:ascii="Times" w:eastAsiaTheme="minorEastAsia" w:hAnsi="Times"/>
        </w:rPr>
        <w:t xml:space="preserve"> de </w:t>
      </w:r>
      <m:oMath>
        <m:r>
          <w:rPr>
            <w:rFonts w:ascii="Cambria Math" w:hAnsi="Cambria Math"/>
            <w:highlight w:val="yellow"/>
            <w:rPrChange w:id="1109" w:author="Edgar Josué Malagón Montaña" w:date="2015-11-09T12:31:00Z">
              <w:rPr>
                <w:rFonts w:ascii="Cambria Math" w:hAnsi="Cambria Math"/>
              </w:rPr>
            </w:rPrChange>
          </w:rPr>
          <m:t>x-1</m:t>
        </m:r>
      </m:oMath>
      <w:r>
        <w:rPr>
          <w:rFonts w:ascii="Times" w:eastAsiaTheme="minorEastAsia" w:hAnsi="Times"/>
        </w:rPr>
        <w:t xml:space="preserve"> y </w:t>
      </w:r>
      <m:oMath>
        <m:r>
          <w:rPr>
            <w:rFonts w:ascii="Cambria Math" w:eastAsiaTheme="minorEastAsia" w:hAnsi="Cambria Math"/>
            <w:highlight w:val="yellow"/>
            <w:rPrChange w:id="1110" w:author="Edgar Josué Malagón Montaña" w:date="2015-11-09T12:31:00Z">
              <w:rPr>
                <w:rFonts w:ascii="Cambria Math" w:eastAsiaTheme="minorEastAsia" w:hAnsi="Cambria Math"/>
              </w:rPr>
            </w:rPrChange>
          </w:rPr>
          <m:t>x</m:t>
        </m:r>
      </m:oMath>
      <w:r>
        <w:rPr>
          <w:rFonts w:ascii="Times" w:eastAsiaTheme="minorEastAsia" w:hAnsi="Times"/>
        </w:rPr>
        <w:t xml:space="preserve"> que </w:t>
      </w:r>
      <w:r w:rsidRPr="005A7E3F">
        <w:rPr>
          <w:rFonts w:ascii="Times" w:eastAsiaTheme="minorEastAsia" w:hAnsi="Times"/>
          <w:highlight w:val="yellow"/>
          <w:rPrChange w:id="1111" w:author="Edgar Josué Malagón Montaña" w:date="2015-11-09T12:31:00Z">
            <w:rPr>
              <w:rFonts w:ascii="Times" w:eastAsiaTheme="minorEastAsia" w:hAnsi="Times"/>
            </w:rPr>
          </w:rPrChange>
        </w:rPr>
        <w:t xml:space="preserve">es </w:t>
      </w:r>
      <m:oMath>
        <m:r>
          <w:rPr>
            <w:rFonts w:ascii="Cambria Math" w:eastAsiaTheme="minorEastAsia" w:hAnsi="Cambria Math"/>
            <w:highlight w:val="yellow"/>
            <w:rPrChange w:id="1112" w:author="Edgar Josué Malagón Montaña" w:date="2015-11-09T12:31:00Z">
              <w:rPr>
                <w:rFonts w:ascii="Cambria Math" w:eastAsiaTheme="minorEastAsia" w:hAnsi="Cambria Math"/>
              </w:rPr>
            </w:rPrChange>
          </w:rPr>
          <m:t>x(x-1)</m:t>
        </m:r>
      </m:oMath>
    </w:p>
    <w:p w14:paraId="247CB787" w14:textId="77777777" w:rsidR="005A7E3F" w:rsidRDefault="00FB411B" w:rsidP="00FB411B">
      <w:pPr>
        <w:pStyle w:val="Prrafodelista"/>
        <w:spacing w:after="0"/>
        <w:rPr>
          <w:ins w:id="1113" w:author="Edgar Josué Malagón Montaña" w:date="2015-11-09T12:31:00Z"/>
          <w:rFonts w:ascii="Times" w:eastAsiaTheme="minorEastAsia" w:hAnsi="Times"/>
        </w:rPr>
      </w:pPr>
      <w:r>
        <w:rPr>
          <w:rFonts w:ascii="Times" w:eastAsiaTheme="minorEastAsia" w:hAnsi="Times"/>
        </w:rPr>
        <w:t>Dividiendo el mcm por cada denominador tenemos</w:t>
      </w:r>
      <w:ins w:id="1114" w:author="Edgar Josué Malagón Montaña" w:date="2015-11-09T12:31:00Z">
        <w:r w:rsidR="005A7E3F">
          <w:rPr>
            <w:rFonts w:ascii="Times" w:eastAsiaTheme="minorEastAsia" w:hAnsi="Times"/>
          </w:rPr>
          <w:t>:</w:t>
        </w:r>
      </w:ins>
    </w:p>
    <w:p w14:paraId="1BBCA1A1" w14:textId="77777777" w:rsidR="005A7E3F" w:rsidRDefault="005A7E3F" w:rsidP="00FB411B">
      <w:pPr>
        <w:pStyle w:val="Prrafodelista"/>
        <w:spacing w:after="0"/>
        <w:rPr>
          <w:ins w:id="1115" w:author="Edgar Josué Malagón Montaña" w:date="2015-11-09T12:31:00Z"/>
          <w:rFonts w:ascii="Times" w:eastAsiaTheme="minorEastAsia" w:hAnsi="Times"/>
        </w:rPr>
      </w:pPr>
    </w:p>
    <w:p w14:paraId="2CC387F5" w14:textId="5F996B77" w:rsidR="00FB411B" w:rsidRDefault="00FB411B" w:rsidP="00FB411B">
      <w:pPr>
        <w:pStyle w:val="Prrafodelista"/>
        <w:spacing w:after="0"/>
        <w:rPr>
          <w:ins w:id="1116" w:author="Edgar Josué Malagón Montaña" w:date="2015-11-09T12:31:00Z"/>
          <w:rFonts w:ascii="Times" w:eastAsiaTheme="minorEastAsia" w:hAnsi="Times"/>
        </w:rPr>
      </w:pPr>
      <w:r>
        <w:rPr>
          <w:rFonts w:ascii="Times" w:eastAsiaTheme="minorEastAsia" w:hAnsi="Times"/>
        </w:rPr>
        <w:t xml:space="preserve"> </w:t>
      </w:r>
      <m:oMath>
        <m:f>
          <m:fPr>
            <m:ctrlPr>
              <w:rPr>
                <w:rFonts w:ascii="Cambria Math" w:eastAsiaTheme="minorEastAsia" w:hAnsi="Cambria Math"/>
                <w:i/>
              </w:rPr>
            </m:ctrlPr>
          </m:fPr>
          <m:num>
            <m:r>
              <w:rPr>
                <w:rFonts w:ascii="Cambria Math" w:eastAsiaTheme="minorEastAsia" w:hAnsi="Cambria Math"/>
              </w:rPr>
              <m:t>x(x-1)</m:t>
            </m:r>
            <m:r>
              <m:rPr>
                <m:sty m:val="p"/>
              </m:rPr>
              <w:rPr>
                <w:rFonts w:ascii="Cambria Math" w:eastAsiaTheme="minorEastAsia" w:hAnsi="Cambria Math"/>
              </w:rPr>
              <m:t xml:space="preserve"> </m:t>
            </m:r>
          </m:num>
          <m:den>
            <m:r>
              <w:rPr>
                <w:rFonts w:ascii="Cambria Math" w:eastAsiaTheme="minorEastAsia" w:hAnsi="Cambria Math"/>
              </w:rPr>
              <m:t>x-1</m:t>
            </m:r>
          </m:den>
        </m:f>
        <m:r>
          <w:rPr>
            <w:rFonts w:ascii="Cambria Math" w:eastAsiaTheme="minorEastAsia" w:hAnsi="Cambria Math"/>
          </w:rPr>
          <m:t>=x</m:t>
        </m:r>
      </m:oMath>
      <w:r>
        <w:rPr>
          <w:rFonts w:ascii="Times" w:eastAsiaTheme="minorEastAsia" w:hAnsi="Times"/>
        </w:rPr>
        <w:t xml:space="preserve"> y</w:t>
      </w:r>
      <w:r w:rsidR="00EC38AA">
        <w:rPr>
          <w:rFonts w:ascii="Times" w:eastAsiaTheme="minorEastAsia" w:hAnsi="Times"/>
        </w:rPr>
        <w:t xml:space="preserve"> </w:t>
      </w:r>
      <w:r>
        <w:rPr>
          <w:rFonts w:ascii="Times" w:eastAsiaTheme="minorEastAsia" w:hAnsi="Times"/>
        </w:rPr>
        <w:t xml:space="preserve"> </w:t>
      </w:r>
      <m:oMath>
        <m:f>
          <m:fPr>
            <m:ctrlPr>
              <w:rPr>
                <w:rFonts w:ascii="Cambria Math" w:eastAsiaTheme="minorEastAsia" w:hAnsi="Cambria Math"/>
                <w:i/>
              </w:rPr>
            </m:ctrlPr>
          </m:fPr>
          <m:num>
            <m:r>
              <w:rPr>
                <w:rFonts w:ascii="Cambria Math" w:eastAsiaTheme="minorEastAsia" w:hAnsi="Cambria Math"/>
              </w:rPr>
              <m:t>x(x-1)</m:t>
            </m:r>
          </m:num>
          <m:den>
            <m:r>
              <w:rPr>
                <w:rFonts w:ascii="Cambria Math" w:eastAsiaTheme="minorEastAsia" w:hAnsi="Cambria Math"/>
              </w:rPr>
              <m:t>x</m:t>
            </m:r>
          </m:den>
        </m:f>
        <m:r>
          <w:rPr>
            <w:rFonts w:ascii="Cambria Math" w:eastAsiaTheme="minorEastAsia" w:hAnsi="Cambria Math"/>
          </w:rPr>
          <m:t>=x-1</m:t>
        </m:r>
      </m:oMath>
    </w:p>
    <w:p w14:paraId="2E915875" w14:textId="77777777" w:rsidR="005A7E3F" w:rsidRDefault="005A7E3F" w:rsidP="00FB411B">
      <w:pPr>
        <w:pStyle w:val="Prrafodelista"/>
        <w:spacing w:after="0"/>
        <w:rPr>
          <w:rFonts w:ascii="Times" w:eastAsiaTheme="minorEastAsia" w:hAnsi="Times"/>
        </w:rPr>
      </w:pPr>
    </w:p>
    <w:p w14:paraId="64438BF5" w14:textId="77777777" w:rsidR="00FB411B" w:rsidRDefault="00FB411B" w:rsidP="00FB411B">
      <w:pPr>
        <w:pStyle w:val="Prrafodelista"/>
        <w:spacing w:after="0"/>
        <w:rPr>
          <w:rFonts w:ascii="Times" w:eastAsiaTheme="minorEastAsia" w:hAnsi="Times"/>
        </w:rPr>
      </w:pPr>
      <w:r>
        <w:rPr>
          <w:rFonts w:ascii="Times" w:eastAsiaTheme="minorEastAsia" w:hAnsi="Times"/>
        </w:rPr>
        <w:t>Ahora se multiplica este resultado por cada expresión de</w:t>
      </w:r>
      <w:r w:rsidR="0016117B">
        <w:rPr>
          <w:rFonts w:ascii="Times" w:eastAsiaTheme="minorEastAsia" w:hAnsi="Times"/>
        </w:rPr>
        <w:t xml:space="preserve"> los</w:t>
      </w:r>
      <w:r>
        <w:rPr>
          <w:rFonts w:ascii="Times" w:eastAsiaTheme="minorEastAsia" w:hAnsi="Times"/>
        </w:rPr>
        <w:t xml:space="preserve"> numerador</w:t>
      </w:r>
      <w:r w:rsidR="0016117B">
        <w:rPr>
          <w:rFonts w:ascii="Times" w:eastAsiaTheme="minorEastAsia" w:hAnsi="Times"/>
        </w:rPr>
        <w:t xml:space="preserve">es </w:t>
      </w:r>
      <w:r>
        <w:rPr>
          <w:rFonts w:ascii="Times" w:eastAsiaTheme="minorEastAsia" w:hAnsi="Times"/>
        </w:rPr>
        <w:t xml:space="preserve"> del minuendo y el sustraendo así.</w:t>
      </w:r>
    </w:p>
    <w:p w14:paraId="0E5D1A90" w14:textId="77777777" w:rsidR="00FB411B" w:rsidRPr="00AA6E6A" w:rsidRDefault="00FB411B" w:rsidP="00FB411B">
      <w:pPr>
        <w:pStyle w:val="Prrafodelista"/>
        <w:spacing w:after="0"/>
        <w:rPr>
          <w:rFonts w:ascii="Times" w:hAnsi="Times"/>
        </w:rPr>
      </w:pPr>
    </w:p>
    <w:p w14:paraId="24D0B0A6" w14:textId="77777777" w:rsidR="000347BB" w:rsidRPr="002D4137" w:rsidRDefault="00E4550A" w:rsidP="00EC38AA">
      <w:pPr>
        <w:pStyle w:val="Prrafodelista"/>
        <w:spacing w:after="0"/>
        <w:ind w:left="0"/>
        <w:rPr>
          <w:rFonts w:ascii="Times" w:eastAsiaTheme="minorEastAsia" w:hAnsi="Times"/>
        </w:rPr>
      </w:pPr>
      <m:oMathPara>
        <m:oMath>
          <m:f>
            <m:fPr>
              <m:ctrlPr>
                <w:rPr>
                  <w:rFonts w:ascii="Cambria Math" w:hAnsi="Cambria Math"/>
                  <w:i/>
                </w:rPr>
              </m:ctrlPr>
            </m:fPr>
            <m:num>
              <m:r>
                <w:rPr>
                  <w:rFonts w:ascii="Cambria Math" w:hAnsi="Cambria Math"/>
                </w:rPr>
                <m:t>x+1</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m:t>
              </m:r>
            </m:den>
          </m:f>
          <m:r>
            <m:rPr>
              <m:aln/>
            </m:rP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m:t>
                  </m:r>
                </m:e>
              </m:d>
              <m:r>
                <w:rPr>
                  <w:rFonts w:ascii="Cambria Math" w:hAnsi="Cambria Math"/>
                </w:rPr>
                <m:t>-(x-1)2</m:t>
              </m:r>
            </m:num>
            <m:den>
              <m:r>
                <w:rPr>
                  <w:rFonts w:ascii="Cambria Math" w:eastAsiaTheme="minorEastAsia" w:hAnsi="Cambria Math"/>
                </w:rPr>
                <m:t>x(x-1)</m:t>
              </m:r>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+x-(2x-2)</m:t>
              </m:r>
            </m:num>
            <m:den>
              <m:r>
                <w:rPr>
                  <w:rFonts w:ascii="Cambria Math" w:eastAsiaTheme="minorEastAsia" w:hAnsi="Cambria Math"/>
                </w:rPr>
                <m:t>x(x-1)</m:t>
              </m:r>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+x-2x+4</m:t>
              </m:r>
            </m:num>
            <m:den>
              <m:r>
                <w:rPr>
                  <w:rFonts w:ascii="Cambria Math" w:eastAsiaTheme="minorEastAsia" w:hAnsi="Cambria Math"/>
                </w:rPr>
                <m:t>x(x-1)</m:t>
              </m:r>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-x+4</m:t>
              </m:r>
            </m:num>
            <m:den>
              <m:r>
                <w:rPr>
                  <w:rFonts w:ascii="Cambria Math" w:eastAsiaTheme="minorEastAsia" w:hAnsi="Cambria Math"/>
                </w:rPr>
                <m:t>x(x-1)</m:t>
              </m:r>
            </m:den>
          </m:f>
        </m:oMath>
      </m:oMathPara>
    </w:p>
    <w:p w14:paraId="75159BD4" w14:textId="77777777" w:rsidR="002D4137" w:rsidRDefault="002D4137" w:rsidP="00EC38AA">
      <w:pPr>
        <w:pStyle w:val="Prrafodelista"/>
        <w:spacing w:after="0"/>
        <w:ind w:left="0"/>
        <w:rPr>
          <w:rFonts w:ascii="Times" w:eastAsiaTheme="minorEastAsia" w:hAnsi="Times"/>
        </w:rPr>
      </w:pPr>
    </w:p>
    <w:p w14:paraId="590817D0" w14:textId="77777777" w:rsidR="002D4137" w:rsidRPr="000347BB" w:rsidRDefault="002D4137" w:rsidP="00EC38AA">
      <w:pPr>
        <w:pStyle w:val="Prrafodelista"/>
        <w:spacing w:after="0"/>
        <w:ind w:left="0"/>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0347BB" w:rsidRPr="005D1738" w14:paraId="0F187F78" w14:textId="77777777" w:rsidTr="001758C2">
        <w:tc>
          <w:tcPr>
            <w:tcW w:w="9033" w:type="dxa"/>
            <w:gridSpan w:val="2"/>
            <w:shd w:val="clear" w:color="auto" w:fill="000000" w:themeFill="text1"/>
          </w:tcPr>
          <w:p w14:paraId="268673E2" w14:textId="77777777" w:rsidR="000347BB" w:rsidRPr="005D1738" w:rsidRDefault="000347BB"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347BB" w14:paraId="488D2FBA" w14:textId="77777777" w:rsidTr="001758C2">
        <w:tc>
          <w:tcPr>
            <w:tcW w:w="2518" w:type="dxa"/>
          </w:tcPr>
          <w:p w14:paraId="39DED451" w14:textId="77777777" w:rsidR="000347BB" w:rsidRPr="00053744" w:rsidRDefault="000347BB"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4840A55" w14:textId="77777777" w:rsidR="000347BB"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117" w:author="Edgar Josué Malagón Montaña" w:date="2015-11-09T11:11:00Z">
              <w:r w:rsidDel="00681457">
                <w:rPr>
                  <w:rFonts w:ascii="Times New Roman" w:hAnsi="Times New Roman" w:cs="Times New Roman"/>
                  <w:color w:val="000000"/>
                </w:rPr>
                <w:delText>G</w:delText>
              </w:r>
            </w:del>
            <w:r>
              <w:rPr>
                <w:rFonts w:ascii="Times New Roman" w:hAnsi="Times New Roman" w:cs="Times New Roman"/>
                <w:color w:val="000000"/>
              </w:rPr>
              <w:t>08_05</w:t>
            </w:r>
            <w:r w:rsidR="000347BB">
              <w:rPr>
                <w:rFonts w:ascii="Times New Roman" w:hAnsi="Times New Roman" w:cs="Times New Roman"/>
                <w:color w:val="000000"/>
              </w:rPr>
              <w:t>_REC160</w:t>
            </w:r>
          </w:p>
        </w:tc>
      </w:tr>
      <w:tr w:rsidR="000347BB" w14:paraId="69217EEF" w14:textId="77777777" w:rsidTr="001758C2">
        <w:tc>
          <w:tcPr>
            <w:tcW w:w="2518" w:type="dxa"/>
          </w:tcPr>
          <w:p w14:paraId="6B6CCC08" w14:textId="77777777" w:rsidR="000347BB" w:rsidRDefault="000347BB"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7DC4A76"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Suma o resta fracciones algebraicas  con diferente denominador</w:t>
            </w:r>
          </w:p>
        </w:tc>
      </w:tr>
      <w:tr w:rsidR="000347BB" w14:paraId="68DD4FE1" w14:textId="77777777" w:rsidTr="001758C2">
        <w:tc>
          <w:tcPr>
            <w:tcW w:w="2518" w:type="dxa"/>
          </w:tcPr>
          <w:p w14:paraId="450F9082" w14:textId="77777777" w:rsidR="000347BB" w:rsidRDefault="000347BB"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127A478"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Actividad para calcular la suma de fracciones algebraicas con polinomios en el denominador</w:t>
            </w:r>
          </w:p>
        </w:tc>
      </w:tr>
    </w:tbl>
    <w:p w14:paraId="0D4E651A" w14:textId="77777777" w:rsidR="000347BB" w:rsidRDefault="000347BB" w:rsidP="00EC38AA">
      <w:pPr>
        <w:pStyle w:val="Prrafodelista"/>
        <w:spacing w:after="0"/>
        <w:ind w:left="0"/>
        <w:rPr>
          <w:rFonts w:ascii="Times" w:eastAsiaTheme="minorEastAsia" w:hAnsi="Times"/>
        </w:rPr>
      </w:pPr>
    </w:p>
    <w:p w14:paraId="138946C7" w14:textId="77777777" w:rsidR="002D4137" w:rsidRDefault="002D4137" w:rsidP="00EC38AA">
      <w:pPr>
        <w:pStyle w:val="Prrafodelista"/>
        <w:spacing w:after="0"/>
        <w:ind w:left="0"/>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0347BB" w:rsidRPr="005D1738" w14:paraId="33B973C4" w14:textId="77777777" w:rsidTr="001758C2">
        <w:tc>
          <w:tcPr>
            <w:tcW w:w="9033" w:type="dxa"/>
            <w:gridSpan w:val="2"/>
            <w:shd w:val="clear" w:color="auto" w:fill="000000" w:themeFill="text1"/>
          </w:tcPr>
          <w:p w14:paraId="146CF9D7" w14:textId="77777777" w:rsidR="000347BB" w:rsidRPr="005D1738" w:rsidRDefault="000347BB"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347BB" w14:paraId="0F5FBA7F" w14:textId="77777777" w:rsidTr="001758C2">
        <w:tc>
          <w:tcPr>
            <w:tcW w:w="2518" w:type="dxa"/>
          </w:tcPr>
          <w:p w14:paraId="6C9AE4B1" w14:textId="77777777" w:rsidR="000347BB" w:rsidRPr="00053744" w:rsidRDefault="000347BB"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D4446E0" w14:textId="77777777" w:rsidR="000347BB"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118" w:author="Edgar Josué Malagón Montaña" w:date="2015-11-09T11:11:00Z">
              <w:r w:rsidDel="00681457">
                <w:rPr>
                  <w:rFonts w:ascii="Times New Roman" w:hAnsi="Times New Roman" w:cs="Times New Roman"/>
                  <w:color w:val="000000"/>
                </w:rPr>
                <w:delText>G</w:delText>
              </w:r>
            </w:del>
            <w:r>
              <w:rPr>
                <w:rFonts w:ascii="Times New Roman" w:hAnsi="Times New Roman" w:cs="Times New Roman"/>
                <w:color w:val="000000"/>
              </w:rPr>
              <w:t>08_05</w:t>
            </w:r>
            <w:r w:rsidR="000347BB">
              <w:rPr>
                <w:rFonts w:ascii="Times New Roman" w:hAnsi="Times New Roman" w:cs="Times New Roman"/>
                <w:color w:val="000000"/>
              </w:rPr>
              <w:t>_REC170</w:t>
            </w:r>
          </w:p>
        </w:tc>
      </w:tr>
      <w:tr w:rsidR="000347BB" w14:paraId="58DBFE8A" w14:textId="77777777" w:rsidTr="001758C2">
        <w:tc>
          <w:tcPr>
            <w:tcW w:w="2518" w:type="dxa"/>
          </w:tcPr>
          <w:p w14:paraId="668259AD" w14:textId="77777777" w:rsidR="000347BB" w:rsidRDefault="000347BB"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B71CE3"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Practica adiciones y sustracciones de fracciones algebraicas</w:t>
            </w:r>
          </w:p>
        </w:tc>
      </w:tr>
      <w:tr w:rsidR="000347BB" w14:paraId="1B032F4B" w14:textId="77777777" w:rsidTr="001758C2">
        <w:tc>
          <w:tcPr>
            <w:tcW w:w="2518" w:type="dxa"/>
          </w:tcPr>
          <w:p w14:paraId="0AC0D851" w14:textId="77777777" w:rsidR="000347BB" w:rsidRDefault="000347BB"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3374949"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Practica las operaciones combinadas de sumas y restas de facciones algebraicas</w:t>
            </w:r>
          </w:p>
        </w:tc>
      </w:tr>
    </w:tbl>
    <w:p w14:paraId="643A0571" w14:textId="77777777" w:rsidR="000347BB" w:rsidRDefault="000347BB" w:rsidP="00EC38AA">
      <w:pPr>
        <w:pStyle w:val="Prrafodelista"/>
        <w:spacing w:after="0"/>
        <w:ind w:left="0"/>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0347BB" w:rsidRPr="005D1738" w14:paraId="287B919D" w14:textId="77777777" w:rsidTr="001758C2">
        <w:tc>
          <w:tcPr>
            <w:tcW w:w="9033" w:type="dxa"/>
            <w:gridSpan w:val="2"/>
            <w:shd w:val="clear" w:color="auto" w:fill="000000" w:themeFill="text1"/>
          </w:tcPr>
          <w:p w14:paraId="20EFBEE8" w14:textId="77777777" w:rsidR="000347BB" w:rsidRPr="005D1738" w:rsidRDefault="000347BB"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347BB" w14:paraId="43BB461F" w14:textId="77777777" w:rsidTr="001758C2">
        <w:tc>
          <w:tcPr>
            <w:tcW w:w="2518" w:type="dxa"/>
          </w:tcPr>
          <w:p w14:paraId="278E0AE1" w14:textId="77777777" w:rsidR="000347BB" w:rsidRPr="00053744" w:rsidRDefault="000347BB"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F442139" w14:textId="77777777" w:rsidR="000347BB"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119" w:author="Edgar Josué Malagón Montaña" w:date="2015-11-09T11:11:00Z">
              <w:r w:rsidDel="00681457">
                <w:rPr>
                  <w:rFonts w:ascii="Times New Roman" w:hAnsi="Times New Roman" w:cs="Times New Roman"/>
                  <w:color w:val="000000"/>
                </w:rPr>
                <w:delText>G</w:delText>
              </w:r>
            </w:del>
            <w:r>
              <w:rPr>
                <w:rFonts w:ascii="Times New Roman" w:hAnsi="Times New Roman" w:cs="Times New Roman"/>
                <w:color w:val="000000"/>
              </w:rPr>
              <w:t>08_05</w:t>
            </w:r>
            <w:r w:rsidR="000347BB">
              <w:rPr>
                <w:rFonts w:ascii="Times New Roman" w:hAnsi="Times New Roman" w:cs="Times New Roman"/>
                <w:color w:val="000000"/>
              </w:rPr>
              <w:t>_REC180</w:t>
            </w:r>
          </w:p>
        </w:tc>
      </w:tr>
      <w:tr w:rsidR="000347BB" w14:paraId="4C54D920" w14:textId="77777777" w:rsidTr="001758C2">
        <w:tc>
          <w:tcPr>
            <w:tcW w:w="2518" w:type="dxa"/>
          </w:tcPr>
          <w:p w14:paraId="027DF8DE" w14:textId="77777777" w:rsidR="000347BB" w:rsidRDefault="000347BB"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5C11BD0"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Descubre el término que falta</w:t>
            </w:r>
          </w:p>
        </w:tc>
      </w:tr>
      <w:tr w:rsidR="000347BB" w14:paraId="0CE392E6" w14:textId="77777777" w:rsidTr="001758C2">
        <w:tc>
          <w:tcPr>
            <w:tcW w:w="2518" w:type="dxa"/>
          </w:tcPr>
          <w:p w14:paraId="6E1A73F1" w14:textId="77777777" w:rsidR="000347BB" w:rsidRDefault="000347BB"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7DEE428"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Ejercicios para determinar un término desconocido en una operación que incluye sumas y restas con expresiones racionales</w:t>
            </w:r>
          </w:p>
        </w:tc>
      </w:tr>
    </w:tbl>
    <w:p w14:paraId="11873628" w14:textId="77777777" w:rsidR="000347BB" w:rsidRDefault="000347BB" w:rsidP="00EC38AA">
      <w:pPr>
        <w:pStyle w:val="Prrafodelista"/>
        <w:spacing w:after="0"/>
        <w:ind w:left="0"/>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0347BB" w:rsidRPr="005D1738" w14:paraId="1A3C4C85" w14:textId="77777777" w:rsidTr="001758C2">
        <w:tc>
          <w:tcPr>
            <w:tcW w:w="9033" w:type="dxa"/>
            <w:gridSpan w:val="2"/>
            <w:shd w:val="clear" w:color="auto" w:fill="000000" w:themeFill="text1"/>
          </w:tcPr>
          <w:p w14:paraId="0B3563A4" w14:textId="77777777" w:rsidR="000347BB" w:rsidRPr="005D1738" w:rsidRDefault="000347BB" w:rsidP="001758C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0347BB" w14:paraId="33E7D902" w14:textId="77777777" w:rsidTr="001758C2">
        <w:tc>
          <w:tcPr>
            <w:tcW w:w="2518" w:type="dxa"/>
          </w:tcPr>
          <w:p w14:paraId="165037CD" w14:textId="77777777" w:rsidR="000347BB" w:rsidRPr="00053744" w:rsidRDefault="000347BB"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E7970C4" w14:textId="77777777" w:rsidR="000347BB"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120" w:author="Edgar Josué Malagón Montaña" w:date="2015-11-09T11:12:00Z">
              <w:r w:rsidDel="00681457">
                <w:rPr>
                  <w:rFonts w:ascii="Times New Roman" w:hAnsi="Times New Roman" w:cs="Times New Roman"/>
                  <w:color w:val="000000"/>
                </w:rPr>
                <w:delText>G</w:delText>
              </w:r>
            </w:del>
            <w:r>
              <w:rPr>
                <w:rFonts w:ascii="Times New Roman" w:hAnsi="Times New Roman" w:cs="Times New Roman"/>
                <w:color w:val="000000"/>
              </w:rPr>
              <w:t>08_05</w:t>
            </w:r>
            <w:r w:rsidR="000347BB">
              <w:rPr>
                <w:rFonts w:ascii="Times New Roman" w:hAnsi="Times New Roman" w:cs="Times New Roman"/>
                <w:color w:val="000000"/>
              </w:rPr>
              <w:t>_REC190</w:t>
            </w:r>
          </w:p>
        </w:tc>
      </w:tr>
      <w:tr w:rsidR="000347BB" w14:paraId="5E0B556C" w14:textId="77777777" w:rsidTr="001758C2">
        <w:tc>
          <w:tcPr>
            <w:tcW w:w="2518" w:type="dxa"/>
          </w:tcPr>
          <w:p w14:paraId="607CF858" w14:textId="77777777" w:rsidR="000347BB" w:rsidRDefault="000347BB"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55020E9"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Adición y sustracción de fracciones algebraicas</w:t>
            </w:r>
          </w:p>
        </w:tc>
      </w:tr>
      <w:tr w:rsidR="000347BB" w14:paraId="1E301945" w14:textId="77777777" w:rsidTr="001758C2">
        <w:tc>
          <w:tcPr>
            <w:tcW w:w="2518" w:type="dxa"/>
          </w:tcPr>
          <w:p w14:paraId="73D8F4B6" w14:textId="77777777" w:rsidR="000347BB" w:rsidRDefault="000347BB"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530DA35"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Secuencia de imágenes que muestra el procedimiento para adicionar o sustraer fracciones algebraicas</w:t>
            </w:r>
          </w:p>
        </w:tc>
      </w:tr>
    </w:tbl>
    <w:p w14:paraId="364622C4" w14:textId="77777777" w:rsidR="000347BB" w:rsidRDefault="000347BB" w:rsidP="00EC38AA">
      <w:pPr>
        <w:pStyle w:val="Prrafodelista"/>
        <w:spacing w:after="0"/>
        <w:ind w:left="0"/>
        <w:rPr>
          <w:rFonts w:ascii="Times" w:eastAsiaTheme="minorEastAsia" w:hAnsi="Times"/>
        </w:rPr>
      </w:pPr>
    </w:p>
    <w:p w14:paraId="3BB0839C" w14:textId="77777777" w:rsidR="00001361" w:rsidRDefault="00001361" w:rsidP="00EC38AA">
      <w:pPr>
        <w:pStyle w:val="Prrafodelista"/>
        <w:spacing w:after="0"/>
        <w:ind w:left="0"/>
        <w:rPr>
          <w:rFonts w:ascii="Times" w:eastAsiaTheme="minorEastAsia" w:hAnsi="Times"/>
        </w:rPr>
      </w:pPr>
      <w:r>
        <w:rPr>
          <w:rFonts w:ascii="Times" w:eastAsiaTheme="minorEastAsia" w:hAnsi="Times"/>
        </w:rPr>
        <w:t>Las fracciones algebraicas nos permiten modelar y representar algunas situaciones, revisemos algunas de ellas.</w:t>
      </w:r>
    </w:p>
    <w:p w14:paraId="7DB5B94E" w14:textId="77777777" w:rsidR="00001361" w:rsidRDefault="00001361" w:rsidP="00EC38AA">
      <w:pPr>
        <w:pStyle w:val="Prrafodelista"/>
        <w:spacing w:after="0"/>
        <w:ind w:left="0"/>
        <w:rPr>
          <w:rFonts w:ascii="Times" w:eastAsiaTheme="minorEastAsia" w:hAnsi="Times"/>
        </w:rPr>
      </w:pPr>
    </w:p>
    <w:p w14:paraId="3F92EA09" w14:textId="77777777" w:rsidR="00956B51" w:rsidRDefault="00001361" w:rsidP="00001361">
      <w:pPr>
        <w:pStyle w:val="Prrafodelista"/>
        <w:numPr>
          <w:ilvl w:val="0"/>
          <w:numId w:val="17"/>
        </w:numPr>
        <w:spacing w:after="0"/>
        <w:rPr>
          <w:rFonts w:ascii="Times" w:eastAsiaTheme="minorEastAsia" w:hAnsi="Times"/>
        </w:rPr>
      </w:pPr>
      <w:r>
        <w:rPr>
          <w:rFonts w:ascii="Times" w:eastAsiaTheme="minorEastAsia" w:hAnsi="Times"/>
        </w:rPr>
        <w:t>Situación 1. Cuál es la fracción algebraica que representa la suma de u</w:t>
      </w:r>
      <w:r w:rsidR="00C92D80">
        <w:rPr>
          <w:rFonts w:ascii="Times" w:eastAsiaTheme="minorEastAsia" w:hAnsi="Times"/>
        </w:rPr>
        <w:t>n número y su reciproco.</w:t>
      </w:r>
    </w:p>
    <w:p w14:paraId="02292920" w14:textId="77777777" w:rsidR="00001361" w:rsidRDefault="00001361" w:rsidP="00001361">
      <w:pPr>
        <w:spacing w:after="0"/>
        <w:ind w:left="360"/>
        <w:rPr>
          <w:rFonts w:ascii="Times" w:eastAsiaTheme="minorEastAsia" w:hAnsi="Times"/>
        </w:rPr>
      </w:pPr>
      <w:r w:rsidRPr="00001361">
        <w:rPr>
          <w:rFonts w:ascii="Times" w:eastAsiaTheme="minorEastAsia" w:hAnsi="Times"/>
        </w:rPr>
        <w:t>Como no conocemos el número lo llamamos x y su reciproco es 1/x. por tanto su suma se representa y se resuelve como:</w:t>
      </w:r>
    </w:p>
    <w:p w14:paraId="001B598A" w14:textId="77777777" w:rsidR="00001361" w:rsidRDefault="00001361" w:rsidP="00001361">
      <w:pPr>
        <w:spacing w:after="0"/>
        <w:ind w:left="360"/>
        <w:rPr>
          <w:rFonts w:ascii="Times" w:eastAsiaTheme="minorEastAsia" w:hAnsi="Times"/>
        </w:rPr>
      </w:pPr>
    </w:p>
    <w:p w14:paraId="3446BD5B" w14:textId="77777777" w:rsidR="00001361" w:rsidRPr="00001361" w:rsidRDefault="00001361" w:rsidP="00001361">
      <w:pPr>
        <w:spacing w:after="0"/>
        <w:ind w:left="360"/>
        <w:rPr>
          <w:rFonts w:ascii="Times" w:eastAsiaTheme="minorEastAsia" w:hAnsi="Times"/>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x</m:t>
              </m:r>
            </m:den>
          </m:f>
        </m:oMath>
      </m:oMathPara>
    </w:p>
    <w:p w14:paraId="18DB1BB4" w14:textId="77777777" w:rsidR="00526F91" w:rsidRDefault="00526F91" w:rsidP="00526F91">
      <w:pPr>
        <w:pStyle w:val="Prrafodelista"/>
        <w:spacing w:after="0"/>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0347BB" w:rsidRPr="005D1738" w14:paraId="4BE2599C" w14:textId="77777777" w:rsidTr="001758C2">
        <w:tc>
          <w:tcPr>
            <w:tcW w:w="9033" w:type="dxa"/>
            <w:gridSpan w:val="2"/>
            <w:shd w:val="clear" w:color="auto" w:fill="000000" w:themeFill="text1"/>
          </w:tcPr>
          <w:p w14:paraId="28C29532" w14:textId="77777777" w:rsidR="000347BB" w:rsidRPr="005D1738" w:rsidRDefault="000347BB" w:rsidP="001758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347BB" w14:paraId="220E1BAA" w14:textId="77777777" w:rsidTr="001758C2">
        <w:tc>
          <w:tcPr>
            <w:tcW w:w="2518" w:type="dxa"/>
          </w:tcPr>
          <w:p w14:paraId="45948339" w14:textId="77777777" w:rsidR="000347BB" w:rsidRPr="00053744" w:rsidRDefault="000347BB" w:rsidP="001758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D7AFB78" w14:textId="77777777" w:rsidR="000347BB" w:rsidRPr="00053744" w:rsidRDefault="00CF2158" w:rsidP="001758C2">
            <w:pPr>
              <w:rPr>
                <w:rFonts w:ascii="Times New Roman" w:hAnsi="Times New Roman" w:cs="Times New Roman"/>
                <w:b/>
                <w:color w:val="000000"/>
                <w:sz w:val="18"/>
                <w:szCs w:val="18"/>
              </w:rPr>
            </w:pPr>
            <w:r>
              <w:rPr>
                <w:rFonts w:ascii="Times New Roman" w:hAnsi="Times New Roman" w:cs="Times New Roman"/>
                <w:color w:val="000000"/>
              </w:rPr>
              <w:t>MA_</w:t>
            </w:r>
            <w:del w:id="1121" w:author="Edgar Josué Malagón Montaña" w:date="2015-11-09T11:12:00Z">
              <w:r w:rsidDel="00681457">
                <w:rPr>
                  <w:rFonts w:ascii="Times New Roman" w:hAnsi="Times New Roman" w:cs="Times New Roman"/>
                  <w:color w:val="000000"/>
                </w:rPr>
                <w:delText>G</w:delText>
              </w:r>
            </w:del>
            <w:r>
              <w:rPr>
                <w:rFonts w:ascii="Times New Roman" w:hAnsi="Times New Roman" w:cs="Times New Roman"/>
                <w:color w:val="000000"/>
              </w:rPr>
              <w:t>08_05</w:t>
            </w:r>
            <w:r w:rsidR="000347BB">
              <w:rPr>
                <w:rFonts w:ascii="Times New Roman" w:hAnsi="Times New Roman" w:cs="Times New Roman"/>
                <w:color w:val="000000"/>
              </w:rPr>
              <w:t>_REC200</w:t>
            </w:r>
          </w:p>
        </w:tc>
      </w:tr>
      <w:tr w:rsidR="000347BB" w14:paraId="3C169284" w14:textId="77777777" w:rsidTr="001758C2">
        <w:tc>
          <w:tcPr>
            <w:tcW w:w="2518" w:type="dxa"/>
          </w:tcPr>
          <w:p w14:paraId="1247FFFC" w14:textId="77777777" w:rsidR="000347BB" w:rsidRDefault="000347BB" w:rsidP="001758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F341500"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Analiza situaciones de aplicación de adición y sustracción de expresiones racionales</w:t>
            </w:r>
          </w:p>
        </w:tc>
      </w:tr>
      <w:tr w:rsidR="000347BB" w14:paraId="664403C3" w14:textId="77777777" w:rsidTr="001758C2">
        <w:tc>
          <w:tcPr>
            <w:tcW w:w="2518" w:type="dxa"/>
          </w:tcPr>
          <w:p w14:paraId="48FFB2FC" w14:textId="77777777" w:rsidR="000347BB" w:rsidRDefault="000347BB" w:rsidP="001758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4825001" w14:textId="77777777" w:rsidR="000347BB" w:rsidRDefault="000347BB" w:rsidP="001758C2">
            <w:pPr>
              <w:rPr>
                <w:rFonts w:ascii="Times New Roman" w:hAnsi="Times New Roman" w:cs="Times New Roman"/>
                <w:color w:val="000000"/>
              </w:rPr>
            </w:pPr>
            <w:r w:rsidRPr="000347BB">
              <w:rPr>
                <w:rFonts w:ascii="Times New Roman" w:hAnsi="Times New Roman" w:cs="Times New Roman"/>
                <w:color w:val="000000"/>
              </w:rPr>
              <w:t>Actividad para resolver situaciones en las cuales se apliquen la suma y la resta de fracciones algebraicas</w:t>
            </w:r>
          </w:p>
        </w:tc>
      </w:tr>
    </w:tbl>
    <w:p w14:paraId="5A514207" w14:textId="77777777" w:rsidR="000347BB" w:rsidRDefault="000347BB" w:rsidP="00EC38AA">
      <w:pPr>
        <w:pStyle w:val="Prrafodelista"/>
        <w:spacing w:after="0"/>
        <w:ind w:left="0"/>
        <w:rPr>
          <w:ins w:id="1122" w:author="Edgar Josué Malagón Montaña" w:date="2015-11-09T12:31:00Z"/>
          <w:rFonts w:ascii="Times" w:eastAsiaTheme="minorEastAsia" w:hAnsi="Times"/>
        </w:rPr>
      </w:pPr>
    </w:p>
    <w:p w14:paraId="395C4981" w14:textId="77777777" w:rsidR="005A7E3F" w:rsidRDefault="005A7E3F" w:rsidP="00EC38AA">
      <w:pPr>
        <w:pStyle w:val="Prrafodelista"/>
        <w:spacing w:after="0"/>
        <w:ind w:left="0"/>
        <w:rPr>
          <w:rFonts w:ascii="Times" w:eastAsiaTheme="minorEastAsia" w:hAnsi="Times"/>
        </w:rPr>
      </w:pPr>
      <w:ins w:id="1123" w:author="Edgar Josué Malagón Montaña" w:date="2015-11-09T12:35:00Z">
        <w:r>
          <w:rPr>
            <w:rStyle w:val="Refdecomentario"/>
          </w:rPr>
          <w:commentReference w:id="1124"/>
        </w:r>
      </w:ins>
    </w:p>
    <w:p w14:paraId="7A5EFFD9" w14:textId="77777777" w:rsidR="00EC38AA" w:rsidRDefault="00C36CF7" w:rsidP="00EC38AA">
      <w:pPr>
        <w:pStyle w:val="Prrafodelista"/>
        <w:spacing w:after="0"/>
        <w:ind w:left="0"/>
        <w:rPr>
          <w:rFonts w:ascii="Times" w:hAnsi="Times"/>
          <w:b/>
        </w:rPr>
      </w:pPr>
      <m:oMathPara>
        <m:oMath>
          <m:r>
            <m:rPr>
              <m:sty m:val="p"/>
            </m:rPr>
            <w:rPr>
              <w:rFonts w:ascii="Times" w:eastAsiaTheme="minorEastAsia" w:hAnsi="Times"/>
            </w:rPr>
            <w:lastRenderedPageBreak/>
            <w:br/>
          </m:r>
        </m:oMath>
        <m:oMath>
          <m:r>
            <m:rPr>
              <m:sty m:val="p"/>
            </m:rPr>
            <w:rPr>
              <w:rFonts w:ascii="Times" w:eastAsiaTheme="minorEastAsia" w:hAnsi="Times"/>
            </w:rPr>
            <w:br/>
          </m:r>
        </m:oMath>
      </m:oMathPara>
      <w:r w:rsidR="00EC38AA" w:rsidRPr="004E5E51">
        <w:rPr>
          <w:rFonts w:ascii="Times" w:hAnsi="Times"/>
          <w:highlight w:val="yellow"/>
        </w:rPr>
        <w:t>[SECCIÓN</w:t>
      </w:r>
      <w:r w:rsidR="00EC38AA">
        <w:rPr>
          <w:rFonts w:ascii="Times" w:hAnsi="Times"/>
          <w:highlight w:val="yellow"/>
        </w:rPr>
        <w:t xml:space="preserve"> </w:t>
      </w:r>
      <w:r w:rsidR="00D7201C">
        <w:rPr>
          <w:rFonts w:ascii="Times" w:hAnsi="Times"/>
          <w:highlight w:val="yellow"/>
        </w:rPr>
        <w:t>2</w:t>
      </w:r>
      <w:r w:rsidR="00EC38AA">
        <w:rPr>
          <w:rFonts w:ascii="Times" w:hAnsi="Times"/>
          <w:highlight w:val="yellow"/>
        </w:rPr>
        <w:t>]</w:t>
      </w:r>
      <w:r w:rsidR="00EC38AA">
        <w:rPr>
          <w:rFonts w:ascii="Times" w:hAnsi="Times"/>
        </w:rPr>
        <w:t xml:space="preserve"> </w:t>
      </w:r>
      <w:r w:rsidR="00EC38AA" w:rsidRPr="009A56BD">
        <w:rPr>
          <w:rFonts w:ascii="Times" w:hAnsi="Times"/>
          <w:b/>
        </w:rPr>
        <w:t>3</w:t>
      </w:r>
      <w:r w:rsidR="00EC38AA">
        <w:rPr>
          <w:rFonts w:ascii="Times" w:hAnsi="Times"/>
          <w:b/>
        </w:rPr>
        <w:t>.</w:t>
      </w:r>
      <w:r w:rsidR="00D7201C">
        <w:rPr>
          <w:rFonts w:ascii="Times" w:hAnsi="Times"/>
          <w:b/>
        </w:rPr>
        <w:t>2</w:t>
      </w:r>
      <w:r w:rsidR="00EC38AA" w:rsidRPr="009A56BD">
        <w:rPr>
          <w:rFonts w:ascii="Times" w:hAnsi="Times"/>
          <w:b/>
        </w:rPr>
        <w:t xml:space="preserve"> </w:t>
      </w:r>
      <w:ins w:id="1125" w:author="Edgar Josué Malagón Montaña" w:date="2015-11-09T11:12:00Z">
        <w:r w:rsidR="00681457">
          <w:rPr>
            <w:rFonts w:ascii="Times" w:hAnsi="Times"/>
            <w:b/>
          </w:rPr>
          <w:t xml:space="preserve">La </w:t>
        </w:r>
      </w:ins>
      <w:del w:id="1126" w:author="Edgar Josué Malagón Montaña" w:date="2015-11-09T11:12:00Z">
        <w:r w:rsidR="00D7201C" w:rsidDel="00681457">
          <w:rPr>
            <w:rFonts w:ascii="Times" w:hAnsi="Times"/>
            <w:b/>
          </w:rPr>
          <w:delText>M</w:delText>
        </w:r>
      </w:del>
      <w:ins w:id="1127" w:author="Edgar Josué Malagón Montaña" w:date="2015-11-09T11:12:00Z">
        <w:r w:rsidR="00681457">
          <w:rPr>
            <w:rFonts w:ascii="Times" w:hAnsi="Times"/>
            <w:b/>
          </w:rPr>
          <w:t>m</w:t>
        </w:r>
      </w:ins>
      <w:r w:rsidR="00D7201C">
        <w:rPr>
          <w:rFonts w:ascii="Times" w:hAnsi="Times"/>
          <w:b/>
        </w:rPr>
        <w:t>ultiplicación de fracciones algebraicas</w:t>
      </w:r>
    </w:p>
    <w:p w14:paraId="298A2AF5" w14:textId="77777777" w:rsidR="00D7201C" w:rsidRDefault="00D7201C" w:rsidP="00EC38AA">
      <w:pPr>
        <w:pStyle w:val="Prrafodelista"/>
        <w:spacing w:after="0"/>
        <w:ind w:left="0"/>
        <w:rPr>
          <w:rFonts w:ascii="Times" w:hAnsi="Times"/>
          <w:b/>
        </w:rPr>
      </w:pPr>
    </w:p>
    <w:p w14:paraId="349ECE0C" w14:textId="77777777" w:rsidR="00D7201C" w:rsidRDefault="00D7201C" w:rsidP="00EC38AA">
      <w:pPr>
        <w:pStyle w:val="Prrafodelista"/>
        <w:spacing w:after="0"/>
        <w:ind w:left="0"/>
        <w:rPr>
          <w:ins w:id="1128" w:author="Edgar Josué Malagón Montaña" w:date="2015-11-09T12:37:00Z"/>
          <w:rFonts w:ascii="Times" w:hAnsi="Times"/>
        </w:rPr>
      </w:pPr>
      <w:r>
        <w:rPr>
          <w:rFonts w:ascii="Times" w:hAnsi="Times"/>
        </w:rPr>
        <w:t xml:space="preserve">Para multiplicar dos fracciones algebraicas se siguen los siguientes </w:t>
      </w:r>
      <w:commentRangeStart w:id="1129"/>
      <w:r>
        <w:rPr>
          <w:rFonts w:ascii="Times" w:hAnsi="Times"/>
        </w:rPr>
        <w:t>pasos</w:t>
      </w:r>
      <w:commentRangeEnd w:id="1129"/>
      <w:r w:rsidR="00D75D7B">
        <w:rPr>
          <w:rStyle w:val="Refdecomentario"/>
        </w:rPr>
        <w:commentReference w:id="1129"/>
      </w:r>
      <w:r>
        <w:rPr>
          <w:rFonts w:ascii="Times" w:hAnsi="Times"/>
        </w:rPr>
        <w:t>:</w:t>
      </w:r>
    </w:p>
    <w:p w14:paraId="61BF40A5" w14:textId="77777777" w:rsidR="00D75D7B" w:rsidRDefault="00D75D7B" w:rsidP="00EC38AA">
      <w:pPr>
        <w:pStyle w:val="Prrafodelista"/>
        <w:spacing w:after="0"/>
        <w:ind w:left="0"/>
        <w:rPr>
          <w:ins w:id="1130" w:author="Edgar Josué Malagón Montaña" w:date="2015-11-09T12:37:00Z"/>
          <w:rFonts w:ascii="Times" w:hAnsi="Times"/>
        </w:rPr>
      </w:pPr>
    </w:p>
    <w:p w14:paraId="011FF162" w14:textId="77777777" w:rsidR="00D75D7B" w:rsidRDefault="00D75D7B" w:rsidP="00EC38AA">
      <w:pPr>
        <w:pStyle w:val="Prrafodelista"/>
        <w:spacing w:after="0"/>
        <w:ind w:left="0"/>
        <w:rPr>
          <w:rFonts w:ascii="Times" w:hAnsi="Times"/>
        </w:rPr>
      </w:pPr>
    </w:p>
    <w:p w14:paraId="4B53826B" w14:textId="77777777" w:rsidR="00F84AEE" w:rsidRDefault="00F84AEE" w:rsidP="00EC38AA">
      <w:pPr>
        <w:pStyle w:val="Prrafodelista"/>
        <w:spacing w:after="0"/>
        <w:ind w:left="0"/>
        <w:rPr>
          <w:rFonts w:ascii="Times" w:hAnsi="Times"/>
        </w:rPr>
      </w:pPr>
    </w:p>
    <w:p w14:paraId="5DBF1777" w14:textId="77777777" w:rsidR="00D7201C" w:rsidRDefault="00D7201C" w:rsidP="00D7201C">
      <w:pPr>
        <w:pStyle w:val="Prrafodelista"/>
        <w:numPr>
          <w:ilvl w:val="0"/>
          <w:numId w:val="17"/>
        </w:numPr>
        <w:spacing w:after="0"/>
        <w:rPr>
          <w:rFonts w:ascii="Times" w:hAnsi="Times"/>
        </w:rPr>
      </w:pPr>
      <w:r>
        <w:rPr>
          <w:rFonts w:ascii="Times" w:hAnsi="Times"/>
        </w:rPr>
        <w:t>Si es posible se simplifican primero las fracciones.</w:t>
      </w:r>
    </w:p>
    <w:p w14:paraId="06F40CD8" w14:textId="77777777" w:rsidR="00D7201C" w:rsidRDefault="00D7201C" w:rsidP="00D7201C">
      <w:pPr>
        <w:pStyle w:val="Prrafodelista"/>
        <w:numPr>
          <w:ilvl w:val="0"/>
          <w:numId w:val="17"/>
        </w:numPr>
        <w:spacing w:after="0"/>
        <w:rPr>
          <w:rFonts w:ascii="Times" w:hAnsi="Times"/>
        </w:rPr>
      </w:pPr>
      <w:r>
        <w:rPr>
          <w:rFonts w:ascii="Times" w:hAnsi="Times"/>
        </w:rPr>
        <w:t>Se multiplica de forma lineal, es decir numerador con numerador y denominador con denominador.</w:t>
      </w:r>
    </w:p>
    <w:p w14:paraId="5B9D816D" w14:textId="77777777" w:rsidR="00D7201C" w:rsidRDefault="00D7201C" w:rsidP="00D7201C">
      <w:pPr>
        <w:pStyle w:val="Prrafodelista"/>
        <w:numPr>
          <w:ilvl w:val="0"/>
          <w:numId w:val="17"/>
        </w:numPr>
        <w:spacing w:after="0"/>
        <w:rPr>
          <w:rFonts w:ascii="Times" w:hAnsi="Times"/>
        </w:rPr>
      </w:pPr>
      <w:r>
        <w:rPr>
          <w:rFonts w:ascii="Times" w:hAnsi="Times"/>
        </w:rPr>
        <w:t>Se agrupan y se operan términos semejantes.</w:t>
      </w:r>
    </w:p>
    <w:p w14:paraId="447B0CF6" w14:textId="77777777" w:rsidR="00D7201C" w:rsidRDefault="00D7201C" w:rsidP="00D7201C">
      <w:pPr>
        <w:pStyle w:val="Prrafodelista"/>
        <w:numPr>
          <w:ilvl w:val="0"/>
          <w:numId w:val="17"/>
        </w:numPr>
        <w:spacing w:after="0"/>
        <w:rPr>
          <w:rFonts w:ascii="Times" w:hAnsi="Times"/>
        </w:rPr>
      </w:pPr>
      <w:r>
        <w:rPr>
          <w:rFonts w:ascii="Times" w:hAnsi="Times"/>
        </w:rPr>
        <w:t>Se factoriza y se simplifica la fracción resultante de ser posible.</w:t>
      </w:r>
    </w:p>
    <w:p w14:paraId="3FAD1574" w14:textId="77777777" w:rsidR="00D7201C" w:rsidRDefault="00D7201C" w:rsidP="00D7201C">
      <w:pPr>
        <w:spacing w:after="0"/>
        <w:rPr>
          <w:rFonts w:ascii="Times" w:hAnsi="Times"/>
        </w:rPr>
      </w:pPr>
    </w:p>
    <w:p w14:paraId="6E1CE60B" w14:textId="112214AB" w:rsidR="00D7201C" w:rsidRDefault="00D7201C" w:rsidP="00D7201C">
      <w:pPr>
        <w:spacing w:after="0"/>
        <w:rPr>
          <w:rFonts w:ascii="Times" w:hAnsi="Times"/>
        </w:rPr>
      </w:pPr>
      <w:r>
        <w:rPr>
          <w:rFonts w:ascii="Times" w:hAnsi="Times"/>
        </w:rPr>
        <w:t xml:space="preserve">Veamos algunos </w:t>
      </w:r>
      <w:commentRangeStart w:id="1131"/>
      <w:r>
        <w:rPr>
          <w:rFonts w:ascii="Times" w:hAnsi="Times"/>
        </w:rPr>
        <w:t>ejempl</w:t>
      </w:r>
      <w:commentRangeStart w:id="1132"/>
      <w:r>
        <w:rPr>
          <w:rFonts w:ascii="Times" w:hAnsi="Times"/>
        </w:rPr>
        <w:t>os</w:t>
      </w:r>
      <w:commentRangeEnd w:id="1132"/>
      <w:r w:rsidR="00D75D7B">
        <w:rPr>
          <w:rStyle w:val="Refdecomentario"/>
        </w:rPr>
        <w:commentReference w:id="1132"/>
      </w:r>
      <w:commentRangeEnd w:id="1131"/>
      <w:r w:rsidR="00D75D7B">
        <w:rPr>
          <w:rStyle w:val="Refdecomentario"/>
        </w:rPr>
        <w:commentReference w:id="1131"/>
      </w:r>
      <w:ins w:id="1133" w:author="Edgar Josué Malagón Montaña" w:date="2015-11-09T12:37:00Z">
        <w:r w:rsidR="00D75D7B">
          <w:rPr>
            <w:rFonts w:ascii="Times" w:hAnsi="Times"/>
          </w:rPr>
          <w:t>:</w:t>
        </w:r>
      </w:ins>
    </w:p>
    <w:p w14:paraId="65B22B34" w14:textId="77777777" w:rsidR="00D7201C" w:rsidRDefault="00D7201C" w:rsidP="00D7201C">
      <w:pPr>
        <w:spacing w:after="0"/>
        <w:rPr>
          <w:rFonts w:ascii="Times" w:hAnsi="Times"/>
        </w:rPr>
      </w:pPr>
    </w:p>
    <w:p w14:paraId="7F3069CA" w14:textId="77777777" w:rsidR="00D7201C" w:rsidRDefault="00D7201C" w:rsidP="00D7201C">
      <w:pPr>
        <w:pStyle w:val="Prrafodelista"/>
        <w:numPr>
          <w:ilvl w:val="0"/>
          <w:numId w:val="19"/>
        </w:numPr>
        <w:spacing w:after="0"/>
        <w:rPr>
          <w:rFonts w:ascii="Times" w:eastAsiaTheme="minorEastAsia" w:hAnsi="Times"/>
        </w:rPr>
      </w:pPr>
      <w:r>
        <w:rPr>
          <w:rFonts w:ascii="Times" w:hAnsi="Times"/>
        </w:rPr>
        <w:t xml:space="preserve">Resolver </w:t>
      </w:r>
      <m:oMath>
        <m:f>
          <m:fPr>
            <m:ctrlPr>
              <w:rPr>
                <w:rFonts w:ascii="Cambria Math" w:hAnsi="Cambria Math"/>
                <w:i/>
              </w:rPr>
            </m:ctrlPr>
          </m:fPr>
          <m:num>
            <m:r>
              <w:rPr>
                <w:rFonts w:ascii="Cambria Math" w:hAnsi="Cambria Math"/>
              </w:rPr>
              <m:t>x+1</m:t>
            </m:r>
          </m:num>
          <m:den>
            <m:r>
              <w:rPr>
                <w:rFonts w:ascii="Cambria Math" w:hAnsi="Cambria Math"/>
              </w:rPr>
              <m:t>x</m:t>
            </m:r>
          </m:den>
        </m:f>
        <m:r>
          <w:rPr>
            <w:rFonts w:ascii="Cambria Math" w:hAnsi="Cambria Math"/>
          </w:rPr>
          <m:t xml:space="preserve"> por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num>
          <m:den>
            <m:r>
              <w:rPr>
                <w:rFonts w:ascii="Cambria Math" w:hAnsi="Cambria Math"/>
              </w:rPr>
              <m:t>x-1</m:t>
            </m:r>
          </m:den>
        </m:f>
      </m:oMath>
    </w:p>
    <w:p w14:paraId="7F576CE8" w14:textId="77777777" w:rsidR="00CD7DBF" w:rsidRPr="00D7201C" w:rsidRDefault="00CD7DBF" w:rsidP="00CD7DBF">
      <w:pPr>
        <w:pStyle w:val="Prrafodelista"/>
        <w:spacing w:after="0"/>
        <w:rPr>
          <w:rFonts w:ascii="Times" w:eastAsiaTheme="minorEastAsia" w:hAnsi="Times"/>
        </w:rPr>
      </w:pPr>
    </w:p>
    <w:p w14:paraId="57F9EA4E" w14:textId="77777777" w:rsidR="00D7201C" w:rsidRPr="00D75D7B" w:rsidRDefault="00E4550A" w:rsidP="00D7201C">
      <w:pPr>
        <w:spacing w:after="0"/>
        <w:rPr>
          <w:ins w:id="1134" w:author="Edgar Josué Malagón Montaña" w:date="2015-11-09T12:40:00Z"/>
          <w:rFonts w:ascii="Times" w:eastAsiaTheme="minorEastAsia" w:hAnsi="Times"/>
        </w:rPr>
      </w:pPr>
      <m:oMathPara>
        <m:oMath>
          <m:f>
            <m:fPr>
              <m:ctrlPr>
                <w:rPr>
                  <w:rFonts w:ascii="Cambria Math" w:hAnsi="Cambria Math"/>
                  <w:i/>
                </w:rPr>
              </m:ctrlPr>
            </m:fPr>
            <m:num>
              <m:r>
                <w:rPr>
                  <w:rFonts w:ascii="Cambria Math" w:hAnsi="Cambria Math"/>
                </w:rPr>
                <m:t>x+1</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num>
            <m:den>
              <m:r>
                <w:rPr>
                  <w:rFonts w:ascii="Cambria Math" w:hAnsi="Cambria Math"/>
                </w:rPr>
                <m:t>x-1</m:t>
              </m:r>
            </m:den>
          </m:f>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e>
              </m:d>
            </m:num>
            <m:den>
              <m:r>
                <w:rPr>
                  <w:rFonts w:ascii="Cambria Math" w:hAnsi="Cambria Math"/>
                </w:rPr>
                <m:t>x</m:t>
              </m:r>
              <m:d>
                <m:dPr>
                  <m:ctrlPr>
                    <w:rPr>
                      <w:rFonts w:ascii="Cambria Math" w:hAnsi="Cambria Math"/>
                      <w:i/>
                    </w:rPr>
                  </m:ctrlPr>
                </m:dPr>
                <m:e>
                  <m:r>
                    <w:rPr>
                      <w:rFonts w:ascii="Cambria Math" w:hAnsi="Cambria Math"/>
                    </w:rPr>
                    <m:t>x-1</m:t>
                  </m:r>
                </m:e>
              </m:d>
            </m:den>
          </m:f>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num>
            <m:den>
              <m:r>
                <w:rPr>
                  <w:rFonts w:ascii="Cambria Math" w:hAnsi="Cambria Math"/>
                </w:rPr>
                <m:t>x</m:t>
              </m:r>
              <m:d>
                <m:dPr>
                  <m:ctrlPr>
                    <w:rPr>
                      <w:rFonts w:ascii="Cambria Math" w:hAnsi="Cambria Math"/>
                      <w:i/>
                    </w:rPr>
                  </m:ctrlPr>
                </m:dPr>
                <m:e>
                  <m:r>
                    <w:rPr>
                      <w:rFonts w:ascii="Cambria Math" w:hAnsi="Cambria Math"/>
                    </w:rPr>
                    <m:t>x-1</m:t>
                  </m:r>
                </m:e>
              </m:d>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num>
            <m:den>
              <m:r>
                <w:rPr>
                  <w:rFonts w:ascii="Cambria Math" w:eastAsiaTheme="minorEastAsia" w:hAnsi="Cambria Math"/>
                </w:rPr>
                <m:t>x-1</m:t>
              </m:r>
              <m:r>
                <m:rPr>
                  <m:sty m:val="p"/>
                </m:rPr>
                <w:rPr>
                  <w:rStyle w:val="Refdecomentario"/>
                </w:rPr>
                <w:commentReference w:id="1135"/>
              </m:r>
            </m:den>
          </m:f>
        </m:oMath>
      </m:oMathPara>
    </w:p>
    <w:p w14:paraId="5E25050D" w14:textId="77777777" w:rsidR="00D75D7B" w:rsidRDefault="00D75D7B" w:rsidP="00D7201C">
      <w:pPr>
        <w:spacing w:after="0"/>
        <w:rPr>
          <w:ins w:id="1136" w:author="Edgar Josué Malagón Montaña" w:date="2015-11-09T12:40:00Z"/>
          <w:rFonts w:ascii="Times" w:eastAsiaTheme="minorEastAsia" w:hAnsi="Times"/>
        </w:rPr>
      </w:pPr>
    </w:p>
    <w:p w14:paraId="4D3FA847" w14:textId="77777777" w:rsidR="00D75D7B" w:rsidRPr="00D7201C" w:rsidRDefault="00D75D7B" w:rsidP="00D7201C">
      <w:pPr>
        <w:spacing w:after="0"/>
        <w:rPr>
          <w:rFonts w:ascii="Times" w:eastAsiaTheme="minorEastAsia" w:hAnsi="Times"/>
        </w:rPr>
      </w:pPr>
    </w:p>
    <w:p w14:paraId="299E8D13" w14:textId="77777777" w:rsidR="00D7201C" w:rsidRPr="00D7201C" w:rsidRDefault="00D7201C" w:rsidP="00EC38AA">
      <w:pPr>
        <w:pStyle w:val="Prrafodelista"/>
        <w:spacing w:after="0"/>
        <w:ind w:left="0"/>
        <w:rPr>
          <w:rFonts w:ascii="Times" w:hAnsi="Times"/>
        </w:rPr>
      </w:pPr>
    </w:p>
    <w:tbl>
      <w:tblPr>
        <w:tblStyle w:val="Tablaconcuadrcula"/>
        <w:tblW w:w="0" w:type="auto"/>
        <w:tblLook w:val="04A0" w:firstRow="1" w:lastRow="0" w:firstColumn="1" w:lastColumn="0" w:noHBand="0" w:noVBand="1"/>
      </w:tblPr>
      <w:tblGrid>
        <w:gridCol w:w="2466"/>
        <w:gridCol w:w="6362"/>
      </w:tblGrid>
      <w:tr w:rsidR="00CF2158" w:rsidRPr="005D1738" w14:paraId="32ADCBE5" w14:textId="77777777" w:rsidTr="0083580E">
        <w:tc>
          <w:tcPr>
            <w:tcW w:w="9033" w:type="dxa"/>
            <w:gridSpan w:val="2"/>
            <w:shd w:val="clear" w:color="auto" w:fill="000000" w:themeFill="text1"/>
          </w:tcPr>
          <w:p w14:paraId="4296EA78" w14:textId="77777777" w:rsidR="00CF2158" w:rsidRPr="005D1738" w:rsidRDefault="00CF2158" w:rsidP="008358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2158" w14:paraId="6C75E98A" w14:textId="77777777" w:rsidTr="0083580E">
        <w:tc>
          <w:tcPr>
            <w:tcW w:w="2518" w:type="dxa"/>
          </w:tcPr>
          <w:p w14:paraId="5073E2E9"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D4F2DE"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w:t>
            </w:r>
            <w:del w:id="1137" w:author="Edgar Josué Malagón Montaña" w:date="2015-11-09T11:12:00Z">
              <w:r w:rsidDel="00681457">
                <w:rPr>
                  <w:rFonts w:ascii="Times New Roman" w:hAnsi="Times New Roman" w:cs="Times New Roman"/>
                  <w:color w:val="000000"/>
                </w:rPr>
                <w:delText>G</w:delText>
              </w:r>
            </w:del>
            <w:r>
              <w:rPr>
                <w:rFonts w:ascii="Times New Roman" w:hAnsi="Times New Roman" w:cs="Times New Roman"/>
                <w:color w:val="000000"/>
              </w:rPr>
              <w:t>08_05_REC210</w:t>
            </w:r>
          </w:p>
        </w:tc>
      </w:tr>
      <w:tr w:rsidR="00CF2158" w14:paraId="34098A2C" w14:textId="77777777" w:rsidTr="0083580E">
        <w:tc>
          <w:tcPr>
            <w:tcW w:w="2518" w:type="dxa"/>
          </w:tcPr>
          <w:p w14:paraId="028D4A7F"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16FAB41" w14:textId="77777777" w:rsidR="00CF2158" w:rsidRDefault="0083580E" w:rsidP="0083580E">
            <w:pPr>
              <w:rPr>
                <w:rFonts w:ascii="Times New Roman" w:hAnsi="Times New Roman" w:cs="Times New Roman"/>
                <w:color w:val="000000"/>
              </w:rPr>
            </w:pPr>
            <w:r>
              <w:rPr>
                <w:rFonts w:ascii="Times New Roman" w:hAnsi="Times New Roman" w:cs="Times New Roman"/>
                <w:color w:val="000000"/>
              </w:rPr>
              <w:t>Multiplica expresiones racionales</w:t>
            </w:r>
          </w:p>
        </w:tc>
      </w:tr>
      <w:tr w:rsidR="00CF2158" w14:paraId="5B2A13C2" w14:textId="77777777" w:rsidTr="0083580E">
        <w:tc>
          <w:tcPr>
            <w:tcW w:w="2518" w:type="dxa"/>
          </w:tcPr>
          <w:p w14:paraId="6D06953D"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0983B5C" w14:textId="77777777" w:rsidR="00CF2158" w:rsidRDefault="00CF2158" w:rsidP="0083580E">
            <w:pPr>
              <w:rPr>
                <w:rFonts w:ascii="Times New Roman" w:hAnsi="Times New Roman" w:cs="Times New Roman"/>
                <w:color w:val="000000"/>
              </w:rPr>
            </w:pPr>
            <w:r w:rsidRPr="000347BB">
              <w:rPr>
                <w:rFonts w:ascii="Times New Roman" w:hAnsi="Times New Roman" w:cs="Times New Roman"/>
                <w:color w:val="000000"/>
              </w:rPr>
              <w:t xml:space="preserve">Actividad para </w:t>
            </w:r>
            <w:r w:rsidR="0083580E">
              <w:rPr>
                <w:rFonts w:ascii="Times New Roman" w:hAnsi="Times New Roman" w:cs="Times New Roman"/>
                <w:color w:val="000000"/>
              </w:rPr>
              <w:t>obtener el producto de fracciones algebraicas</w:t>
            </w:r>
          </w:p>
        </w:tc>
      </w:tr>
    </w:tbl>
    <w:p w14:paraId="7844E36C" w14:textId="77777777" w:rsidR="00CF2158" w:rsidRDefault="00CF2158" w:rsidP="00AA6E6A">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CF2158" w:rsidRPr="005D1738" w14:paraId="6F733309" w14:textId="77777777" w:rsidTr="0083580E">
        <w:tc>
          <w:tcPr>
            <w:tcW w:w="9033" w:type="dxa"/>
            <w:gridSpan w:val="2"/>
            <w:shd w:val="clear" w:color="auto" w:fill="000000" w:themeFill="text1"/>
          </w:tcPr>
          <w:p w14:paraId="05D5A04C" w14:textId="77777777" w:rsidR="00CF2158" w:rsidRPr="005D1738" w:rsidRDefault="00CF2158" w:rsidP="008358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2158" w14:paraId="437F9415" w14:textId="77777777" w:rsidTr="0083580E">
        <w:tc>
          <w:tcPr>
            <w:tcW w:w="2518" w:type="dxa"/>
          </w:tcPr>
          <w:p w14:paraId="3179DFA6"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B85B50E"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w:t>
            </w:r>
            <w:del w:id="1138" w:author="Edgar Josué Malagón Montaña" w:date="2015-11-09T11:12:00Z">
              <w:r w:rsidDel="00681457">
                <w:rPr>
                  <w:rFonts w:ascii="Times New Roman" w:hAnsi="Times New Roman" w:cs="Times New Roman"/>
                  <w:color w:val="000000"/>
                </w:rPr>
                <w:delText>G</w:delText>
              </w:r>
            </w:del>
            <w:r>
              <w:rPr>
                <w:rFonts w:ascii="Times New Roman" w:hAnsi="Times New Roman" w:cs="Times New Roman"/>
                <w:color w:val="000000"/>
              </w:rPr>
              <w:t>08_05_REC220</w:t>
            </w:r>
          </w:p>
        </w:tc>
      </w:tr>
      <w:tr w:rsidR="00CF2158" w14:paraId="5AE2C10D" w14:textId="77777777" w:rsidTr="0083580E">
        <w:tc>
          <w:tcPr>
            <w:tcW w:w="2518" w:type="dxa"/>
          </w:tcPr>
          <w:p w14:paraId="1060B3BC"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8DBFF6C" w14:textId="77777777" w:rsidR="00CF2158" w:rsidRDefault="0083580E" w:rsidP="0083580E">
            <w:pPr>
              <w:rPr>
                <w:rFonts w:ascii="Times New Roman" w:hAnsi="Times New Roman" w:cs="Times New Roman"/>
                <w:color w:val="000000"/>
              </w:rPr>
            </w:pPr>
            <w:r>
              <w:rPr>
                <w:rFonts w:ascii="Times New Roman" w:hAnsi="Times New Roman" w:cs="Times New Roman"/>
                <w:color w:val="000000"/>
              </w:rPr>
              <w:t>Encuentra el error en la operación</w:t>
            </w:r>
          </w:p>
        </w:tc>
      </w:tr>
      <w:tr w:rsidR="00CF2158" w14:paraId="062A28C0" w14:textId="77777777" w:rsidTr="0083580E">
        <w:tc>
          <w:tcPr>
            <w:tcW w:w="2518" w:type="dxa"/>
          </w:tcPr>
          <w:p w14:paraId="4815025D"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908802D" w14:textId="77777777" w:rsidR="00CF2158" w:rsidRDefault="0083580E" w:rsidP="0083580E">
            <w:pPr>
              <w:rPr>
                <w:rFonts w:ascii="Times New Roman" w:hAnsi="Times New Roman" w:cs="Times New Roman"/>
                <w:color w:val="000000"/>
              </w:rPr>
            </w:pPr>
            <w:r>
              <w:rPr>
                <w:rFonts w:ascii="Times New Roman" w:hAnsi="Times New Roman" w:cs="Times New Roman"/>
                <w:color w:val="000000"/>
              </w:rPr>
              <w:t>Ejercicios para analizar procedimientos y determinar el error</w:t>
            </w:r>
          </w:p>
        </w:tc>
      </w:tr>
    </w:tbl>
    <w:p w14:paraId="1A69FE88" w14:textId="77777777" w:rsidR="00CF2158" w:rsidRDefault="00CF2158" w:rsidP="00AA6E6A">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CF2158" w:rsidRPr="005D1738" w14:paraId="60567159" w14:textId="77777777" w:rsidTr="0083580E">
        <w:tc>
          <w:tcPr>
            <w:tcW w:w="9033" w:type="dxa"/>
            <w:gridSpan w:val="2"/>
            <w:shd w:val="clear" w:color="auto" w:fill="000000" w:themeFill="text1"/>
          </w:tcPr>
          <w:p w14:paraId="6F566465" w14:textId="77777777" w:rsidR="00CF2158" w:rsidRPr="005D1738" w:rsidRDefault="00CF2158" w:rsidP="008358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2158" w14:paraId="79B6B0F5" w14:textId="77777777" w:rsidTr="0083580E">
        <w:tc>
          <w:tcPr>
            <w:tcW w:w="2518" w:type="dxa"/>
          </w:tcPr>
          <w:p w14:paraId="6F474A81"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D023BA3"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w:t>
            </w:r>
            <w:del w:id="1139" w:author="Edgar Josué Malagón Montaña" w:date="2015-11-09T11:12:00Z">
              <w:r w:rsidDel="00681457">
                <w:rPr>
                  <w:rFonts w:ascii="Times New Roman" w:hAnsi="Times New Roman" w:cs="Times New Roman"/>
                  <w:color w:val="000000"/>
                </w:rPr>
                <w:delText>G</w:delText>
              </w:r>
            </w:del>
            <w:r>
              <w:rPr>
                <w:rFonts w:ascii="Times New Roman" w:hAnsi="Times New Roman" w:cs="Times New Roman"/>
                <w:color w:val="000000"/>
              </w:rPr>
              <w:t>08_05_REC230</w:t>
            </w:r>
          </w:p>
        </w:tc>
      </w:tr>
      <w:tr w:rsidR="00CF2158" w14:paraId="4A442BE7" w14:textId="77777777" w:rsidTr="0083580E">
        <w:tc>
          <w:tcPr>
            <w:tcW w:w="2518" w:type="dxa"/>
          </w:tcPr>
          <w:p w14:paraId="70AF918D"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A6FB374" w14:textId="77777777" w:rsidR="00CF2158" w:rsidRDefault="0083580E" w:rsidP="0083580E">
            <w:pPr>
              <w:rPr>
                <w:rFonts w:ascii="Times New Roman" w:hAnsi="Times New Roman" w:cs="Times New Roman"/>
                <w:color w:val="000000"/>
              </w:rPr>
            </w:pPr>
            <w:r>
              <w:rPr>
                <w:rFonts w:ascii="Times New Roman" w:hAnsi="Times New Roman" w:cs="Times New Roman"/>
                <w:color w:val="000000"/>
              </w:rPr>
              <w:t>Calcula el volumen de los prismas</w:t>
            </w:r>
          </w:p>
        </w:tc>
      </w:tr>
      <w:tr w:rsidR="00CF2158" w14:paraId="1EE7240E" w14:textId="77777777" w:rsidTr="0083580E">
        <w:tc>
          <w:tcPr>
            <w:tcW w:w="2518" w:type="dxa"/>
          </w:tcPr>
          <w:p w14:paraId="345510B0"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E6E0CA0" w14:textId="77777777" w:rsidR="00CF2158" w:rsidRDefault="0083580E" w:rsidP="0083580E">
            <w:pPr>
              <w:rPr>
                <w:rFonts w:ascii="Times New Roman" w:hAnsi="Times New Roman" w:cs="Times New Roman"/>
                <w:color w:val="000000"/>
              </w:rPr>
            </w:pPr>
            <w:r w:rsidRPr="0083580E">
              <w:rPr>
                <w:rFonts w:ascii="Times New Roman" w:hAnsi="Times New Roman" w:cs="Times New Roman"/>
                <w:color w:val="000000"/>
              </w:rPr>
              <w:t>Análisis de situaciones en las cuales se pide hallar el área o volumen de figuras o cuerpos geométricos</w:t>
            </w:r>
          </w:p>
        </w:tc>
      </w:tr>
    </w:tbl>
    <w:p w14:paraId="245EDCF8" w14:textId="77777777" w:rsidR="00CF2158" w:rsidRDefault="00CF2158" w:rsidP="00AA6E6A">
      <w:pPr>
        <w:spacing w:after="0"/>
        <w:rPr>
          <w:rFonts w:ascii="Times" w:hAnsi="Times"/>
          <w:highlight w:val="yellow"/>
        </w:rPr>
      </w:pPr>
    </w:p>
    <w:p w14:paraId="664FCC31" w14:textId="77777777" w:rsidR="00CF2158" w:rsidRDefault="00CF2158" w:rsidP="00AA6E6A">
      <w:pPr>
        <w:spacing w:after="0"/>
        <w:rPr>
          <w:rFonts w:ascii="Times" w:hAnsi="Times"/>
          <w:highlight w:val="yellow"/>
        </w:rPr>
      </w:pPr>
    </w:p>
    <w:p w14:paraId="1E595330" w14:textId="77777777" w:rsidR="0086454D" w:rsidRDefault="00F84AEE" w:rsidP="00AA6E6A">
      <w:pPr>
        <w:spacing w:after="0"/>
        <w:rPr>
          <w:rFonts w:ascii="Times" w:hAnsi="Times"/>
          <w:b/>
        </w:rPr>
      </w:pPr>
      <w:r w:rsidRPr="004E5E51">
        <w:rPr>
          <w:rFonts w:ascii="Times" w:hAnsi="Times"/>
          <w:highlight w:val="yellow"/>
        </w:rPr>
        <w:lastRenderedPageBreak/>
        <w:t>[SECCIÓN</w:t>
      </w:r>
      <w:r>
        <w:rPr>
          <w:rFonts w:ascii="Times" w:hAnsi="Times"/>
          <w:highlight w:val="yellow"/>
        </w:rPr>
        <w:t xml:space="preserve"> 2]</w:t>
      </w:r>
      <w:r>
        <w:rPr>
          <w:rFonts w:ascii="Times" w:hAnsi="Times"/>
        </w:rPr>
        <w:t xml:space="preserve"> </w:t>
      </w:r>
      <w:r w:rsidRPr="009A56BD">
        <w:rPr>
          <w:rFonts w:ascii="Times" w:hAnsi="Times"/>
          <w:b/>
        </w:rPr>
        <w:t>3</w:t>
      </w:r>
      <w:r>
        <w:rPr>
          <w:rFonts w:ascii="Times" w:hAnsi="Times"/>
          <w:b/>
        </w:rPr>
        <w:t>.3</w:t>
      </w:r>
      <w:r w:rsidRPr="009A56BD">
        <w:rPr>
          <w:rFonts w:ascii="Times" w:hAnsi="Times"/>
          <w:b/>
        </w:rPr>
        <w:t xml:space="preserve"> </w:t>
      </w:r>
      <w:ins w:id="1140" w:author="Edgar Josué Malagón Montaña" w:date="2015-11-09T11:12:00Z">
        <w:r w:rsidR="00681457">
          <w:rPr>
            <w:rFonts w:ascii="Times" w:hAnsi="Times"/>
            <w:b/>
          </w:rPr>
          <w:t>La d</w:t>
        </w:r>
      </w:ins>
      <w:del w:id="1141" w:author="Edgar Josué Malagón Montaña" w:date="2015-11-09T11:12:00Z">
        <w:r w:rsidDel="00681457">
          <w:rPr>
            <w:rFonts w:ascii="Times" w:hAnsi="Times"/>
            <w:b/>
          </w:rPr>
          <w:delText>D</w:delText>
        </w:r>
      </w:del>
      <w:r>
        <w:rPr>
          <w:rFonts w:ascii="Times" w:hAnsi="Times"/>
          <w:b/>
        </w:rPr>
        <w:t>ivisión de fracciones algebraicas</w:t>
      </w:r>
    </w:p>
    <w:p w14:paraId="63D914AE" w14:textId="77777777" w:rsidR="008620A2" w:rsidRDefault="008620A2" w:rsidP="00AA6E6A">
      <w:pPr>
        <w:spacing w:after="0"/>
        <w:rPr>
          <w:rFonts w:ascii="Times" w:hAnsi="Times"/>
          <w:b/>
        </w:rPr>
      </w:pPr>
    </w:p>
    <w:p w14:paraId="19FB328D" w14:textId="77777777" w:rsidR="008620A2" w:rsidRDefault="008620A2" w:rsidP="00AA6E6A">
      <w:pPr>
        <w:spacing w:after="0"/>
        <w:rPr>
          <w:rFonts w:ascii="Times" w:hAnsi="Times"/>
        </w:rPr>
      </w:pPr>
      <w:r>
        <w:rPr>
          <w:rFonts w:ascii="Times" w:hAnsi="Times"/>
        </w:rPr>
        <w:t xml:space="preserve">Para dividir dos fracciones algebraicas podemos proceder de dos formas, una de ellas es multiplicar el dividendo por el inverso multiplicativo del divisor, y la otra forma es escribir la fracción como una fracción sobre otra fracción y aplicar la </w:t>
      </w:r>
      <w:commentRangeStart w:id="1142"/>
      <w:r>
        <w:rPr>
          <w:rFonts w:ascii="Times" w:hAnsi="Times"/>
        </w:rPr>
        <w:t xml:space="preserve">ley de la oreja, </w:t>
      </w:r>
      <w:commentRangeEnd w:id="1142"/>
      <w:r w:rsidR="009774D1">
        <w:rPr>
          <w:rStyle w:val="Refdecomentario"/>
        </w:rPr>
        <w:commentReference w:id="1142"/>
      </w:r>
      <w:r>
        <w:rPr>
          <w:rFonts w:ascii="Times" w:hAnsi="Times"/>
        </w:rPr>
        <w:t>en ambos casos llegamos a un mismo resultado, luego simplificamos la fracción si es posible.</w:t>
      </w:r>
    </w:p>
    <w:p w14:paraId="54CF0ECF" w14:textId="77777777" w:rsidR="008620A2" w:rsidRDefault="008620A2" w:rsidP="00AA6E6A">
      <w:pPr>
        <w:spacing w:after="0"/>
        <w:rPr>
          <w:rFonts w:ascii="Times" w:hAnsi="Times"/>
        </w:rPr>
      </w:pPr>
    </w:p>
    <w:p w14:paraId="2677EEE5" w14:textId="77777777" w:rsidR="008620A2" w:rsidRDefault="008620A2" w:rsidP="00AA6E6A">
      <w:pPr>
        <w:spacing w:after="0"/>
        <w:rPr>
          <w:rFonts w:ascii="Times" w:hAnsi="Times"/>
        </w:rPr>
      </w:pPr>
      <w:r>
        <w:rPr>
          <w:rFonts w:ascii="Times" w:hAnsi="Times"/>
        </w:rPr>
        <w:t>Observemos los siguientes ejemplos:</w:t>
      </w:r>
    </w:p>
    <w:p w14:paraId="62149CE8" w14:textId="77777777" w:rsidR="008620A2" w:rsidRDefault="008620A2" w:rsidP="00AA6E6A">
      <w:pPr>
        <w:spacing w:after="0"/>
        <w:rPr>
          <w:rFonts w:ascii="Times" w:hAnsi="Times"/>
        </w:rPr>
      </w:pPr>
    </w:p>
    <w:p w14:paraId="4BD468B1" w14:textId="77777777" w:rsidR="008620A2" w:rsidRPr="008620A2" w:rsidRDefault="008620A2" w:rsidP="008620A2">
      <w:pPr>
        <w:pStyle w:val="Prrafodelista"/>
        <w:numPr>
          <w:ilvl w:val="0"/>
          <w:numId w:val="19"/>
        </w:numPr>
        <w:spacing w:after="0"/>
        <w:rPr>
          <w:rFonts w:ascii="Times" w:hAnsi="Times"/>
        </w:rPr>
      </w:pPr>
      <w:r>
        <w:rPr>
          <w:rFonts w:ascii="Times" w:hAnsi="Times"/>
        </w:rPr>
        <w:t xml:space="preserve">Dividir </w:t>
      </w:r>
      <m:oMath>
        <m:f>
          <m:fPr>
            <m:ctrlPr>
              <w:rPr>
                <w:rFonts w:ascii="Cambria Math" w:hAnsi="Cambria Math"/>
                <w:i/>
                <w:highlight w:val="yellow"/>
                <w:rPrChange w:id="1143" w:author="Edgar Josué Malagón Montaña" w:date="2015-11-09T12:46:00Z">
                  <w:rPr>
                    <w:rFonts w:ascii="Cambria Math" w:hAnsi="Cambria Math"/>
                    <w:i/>
                  </w:rPr>
                </w:rPrChange>
              </w:rPr>
            </m:ctrlPr>
          </m:fPr>
          <m:num>
            <m:r>
              <w:rPr>
                <w:rFonts w:ascii="Cambria Math" w:hAnsi="Cambria Math"/>
                <w:highlight w:val="yellow"/>
                <w:rPrChange w:id="1144" w:author="Edgar Josué Malagón Montaña" w:date="2015-11-09T12:46:00Z">
                  <w:rPr>
                    <w:rFonts w:ascii="Cambria Math" w:hAnsi="Cambria Math"/>
                  </w:rPr>
                </w:rPrChange>
              </w:rPr>
              <m:t>4x</m:t>
            </m:r>
          </m:num>
          <m:den>
            <m:r>
              <w:rPr>
                <w:rFonts w:ascii="Cambria Math" w:hAnsi="Cambria Math"/>
                <w:highlight w:val="yellow"/>
                <w:rPrChange w:id="1145" w:author="Edgar Josué Malagón Montaña" w:date="2015-11-09T12:46:00Z">
                  <w:rPr>
                    <w:rFonts w:ascii="Cambria Math" w:hAnsi="Cambria Math"/>
                  </w:rPr>
                </w:rPrChange>
              </w:rPr>
              <m:t>3z</m:t>
            </m:r>
          </m:den>
        </m:f>
      </m:oMath>
      <w:r>
        <w:rPr>
          <w:rFonts w:ascii="Times" w:eastAsiaTheme="minorEastAsia" w:hAnsi="Times"/>
        </w:rPr>
        <w:t xml:space="preserve"> entre </w:t>
      </w:r>
      <m:oMath>
        <m:f>
          <m:fPr>
            <m:ctrlPr>
              <w:rPr>
                <w:rFonts w:ascii="Cambria Math" w:eastAsiaTheme="minorEastAsia" w:hAnsi="Cambria Math"/>
                <w:i/>
                <w:highlight w:val="yellow"/>
                <w:rPrChange w:id="1146" w:author="Edgar Josué Malagón Montaña" w:date="2015-11-09T12:46:00Z">
                  <w:rPr>
                    <w:rFonts w:ascii="Cambria Math" w:eastAsiaTheme="minorEastAsia" w:hAnsi="Cambria Math"/>
                    <w:i/>
                  </w:rPr>
                </w:rPrChange>
              </w:rPr>
            </m:ctrlPr>
          </m:fPr>
          <m:num>
            <m:r>
              <w:rPr>
                <w:rFonts w:ascii="Cambria Math" w:eastAsiaTheme="minorEastAsia" w:hAnsi="Cambria Math"/>
                <w:highlight w:val="yellow"/>
                <w:rPrChange w:id="1147" w:author="Edgar Josué Malagón Montaña" w:date="2015-11-09T12:46:00Z">
                  <w:rPr>
                    <w:rFonts w:ascii="Cambria Math" w:eastAsiaTheme="minorEastAsia" w:hAnsi="Cambria Math"/>
                  </w:rPr>
                </w:rPrChange>
              </w:rPr>
              <m:t>9</m:t>
            </m:r>
            <m:sSup>
              <m:sSupPr>
                <m:ctrlPr>
                  <w:rPr>
                    <w:rFonts w:ascii="Cambria Math" w:eastAsiaTheme="minorEastAsia" w:hAnsi="Cambria Math"/>
                    <w:i/>
                    <w:highlight w:val="yellow"/>
                    <w:rPrChange w:id="1148" w:author="Edgar Josué Malagón Montaña" w:date="2015-11-09T12:46:00Z">
                      <w:rPr>
                        <w:rFonts w:ascii="Cambria Math" w:eastAsiaTheme="minorEastAsia" w:hAnsi="Cambria Math"/>
                        <w:i/>
                      </w:rPr>
                    </w:rPrChange>
                  </w:rPr>
                </m:ctrlPr>
              </m:sSupPr>
              <m:e>
                <m:r>
                  <w:rPr>
                    <w:rFonts w:ascii="Cambria Math" w:eastAsiaTheme="minorEastAsia" w:hAnsi="Cambria Math"/>
                    <w:highlight w:val="yellow"/>
                    <w:rPrChange w:id="1149" w:author="Edgar Josué Malagón Montaña" w:date="2015-11-09T12:46:00Z">
                      <w:rPr>
                        <w:rFonts w:ascii="Cambria Math" w:eastAsiaTheme="minorEastAsia" w:hAnsi="Cambria Math"/>
                      </w:rPr>
                    </w:rPrChange>
                  </w:rPr>
                  <m:t>x</m:t>
                </m:r>
              </m:e>
              <m:sup>
                <m:r>
                  <w:rPr>
                    <w:rFonts w:ascii="Cambria Math" w:eastAsiaTheme="minorEastAsia" w:hAnsi="Cambria Math"/>
                    <w:highlight w:val="yellow"/>
                    <w:rPrChange w:id="1150" w:author="Edgar Josué Malagón Montaña" w:date="2015-11-09T12:46:00Z">
                      <w:rPr>
                        <w:rFonts w:ascii="Cambria Math" w:eastAsiaTheme="minorEastAsia" w:hAnsi="Cambria Math"/>
                      </w:rPr>
                    </w:rPrChange>
                  </w:rPr>
                  <m:t>2</m:t>
                </m:r>
              </m:sup>
            </m:sSup>
          </m:num>
          <m:den>
            <m:r>
              <w:rPr>
                <w:rFonts w:ascii="Cambria Math" w:eastAsiaTheme="minorEastAsia" w:hAnsi="Cambria Math"/>
                <w:highlight w:val="yellow"/>
                <w:rPrChange w:id="1151" w:author="Edgar Josué Malagón Montaña" w:date="2015-11-09T12:46:00Z">
                  <w:rPr>
                    <w:rFonts w:ascii="Cambria Math" w:eastAsiaTheme="minorEastAsia" w:hAnsi="Cambria Math"/>
                  </w:rPr>
                </w:rPrChange>
              </w:rPr>
              <m:t>16</m:t>
            </m:r>
            <m:sSup>
              <m:sSupPr>
                <m:ctrlPr>
                  <w:rPr>
                    <w:rFonts w:ascii="Cambria Math" w:eastAsiaTheme="minorEastAsia" w:hAnsi="Cambria Math"/>
                    <w:i/>
                    <w:highlight w:val="yellow"/>
                    <w:rPrChange w:id="1152" w:author="Edgar Josué Malagón Montaña" w:date="2015-11-09T12:46:00Z">
                      <w:rPr>
                        <w:rFonts w:ascii="Cambria Math" w:eastAsiaTheme="minorEastAsia" w:hAnsi="Cambria Math"/>
                        <w:i/>
                      </w:rPr>
                    </w:rPrChange>
                  </w:rPr>
                </m:ctrlPr>
              </m:sSupPr>
              <m:e>
                <m:r>
                  <w:rPr>
                    <w:rFonts w:ascii="Cambria Math" w:eastAsiaTheme="minorEastAsia" w:hAnsi="Cambria Math"/>
                    <w:highlight w:val="yellow"/>
                    <w:rPrChange w:id="1153" w:author="Edgar Josué Malagón Montaña" w:date="2015-11-09T12:46:00Z">
                      <w:rPr>
                        <w:rFonts w:ascii="Cambria Math" w:eastAsiaTheme="minorEastAsia" w:hAnsi="Cambria Math"/>
                      </w:rPr>
                    </w:rPrChange>
                  </w:rPr>
                  <m:t>z</m:t>
                </m:r>
              </m:e>
              <m:sup>
                <m:r>
                  <w:rPr>
                    <w:rFonts w:ascii="Cambria Math" w:eastAsiaTheme="minorEastAsia" w:hAnsi="Cambria Math"/>
                    <w:highlight w:val="yellow"/>
                    <w:rPrChange w:id="1154" w:author="Edgar Josué Malagón Montaña" w:date="2015-11-09T12:46:00Z">
                      <w:rPr>
                        <w:rFonts w:ascii="Cambria Math" w:eastAsiaTheme="minorEastAsia" w:hAnsi="Cambria Math"/>
                      </w:rPr>
                    </w:rPrChange>
                  </w:rPr>
                  <m:t>3</m:t>
                </m:r>
              </m:sup>
            </m:sSup>
          </m:den>
        </m:f>
      </m:oMath>
    </w:p>
    <w:p w14:paraId="2EC1242C" w14:textId="77777777" w:rsidR="008620A2" w:rsidRDefault="008620A2" w:rsidP="008620A2">
      <w:pPr>
        <w:pStyle w:val="Prrafodelista"/>
        <w:spacing w:after="0"/>
        <w:rPr>
          <w:rFonts w:ascii="Times" w:eastAsiaTheme="minorEastAsia" w:hAnsi="Times"/>
        </w:rPr>
      </w:pPr>
      <w:r>
        <w:rPr>
          <w:rFonts w:ascii="Times" w:eastAsiaTheme="minorEastAsia" w:hAnsi="Times"/>
        </w:rPr>
        <w:t xml:space="preserve">Primero hallamos el inverso multiplicativo de  </w:t>
      </w:r>
      <m:oMath>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oMath>
      <w:r>
        <w:rPr>
          <w:rFonts w:ascii="Times" w:eastAsiaTheme="minorEastAsia" w:hAnsi="Times"/>
        </w:rPr>
        <w:t xml:space="preserve"> que es  </w:t>
      </w:r>
      <m:oMath>
        <m:f>
          <m:fPr>
            <m:ctrlPr>
              <w:rPr>
                <w:rFonts w:ascii="Cambria Math" w:eastAsiaTheme="minorEastAsia" w:hAnsi="Cambria Math"/>
                <w:i/>
              </w:rPr>
            </m:ctrlPr>
          </m:fPr>
          <m:num>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num>
          <m:den>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r>
        <w:rPr>
          <w:rFonts w:ascii="Times" w:eastAsiaTheme="minorEastAsia" w:hAnsi="Times"/>
        </w:rPr>
        <w:t xml:space="preserve"> y efectuamos la multiplicación así:</w:t>
      </w:r>
    </w:p>
    <w:p w14:paraId="4295659B" w14:textId="77777777" w:rsidR="008620A2" w:rsidRPr="009774D1" w:rsidRDefault="00E4550A" w:rsidP="008620A2">
      <w:pPr>
        <w:pStyle w:val="Prrafodelista"/>
        <w:spacing w:after="0"/>
        <w:rPr>
          <w:ins w:id="1155" w:author="Edgar Josué Malagón Montaña" w:date="2015-11-09T12:46:00Z"/>
          <w:rFonts w:ascii="Times" w:eastAsiaTheme="minorEastAsia" w:hAnsi="Times"/>
        </w:rPr>
      </w:pPr>
      <m:oMathPara>
        <m:oMath>
          <m:f>
            <m:fPr>
              <m:ctrlPr>
                <w:rPr>
                  <w:rFonts w:ascii="Cambria Math" w:hAnsi="Cambria Math"/>
                  <w:i/>
                </w:rPr>
              </m:ctrlPr>
            </m:fPr>
            <m:num>
              <m:r>
                <w:rPr>
                  <w:rFonts w:ascii="Cambria Math" w:hAnsi="Cambria Math"/>
                </w:rPr>
                <m:t>4x</m:t>
              </m:r>
            </m:num>
            <m:den>
              <m:r>
                <w:rPr>
                  <w:rFonts w:ascii="Cambria Math" w:hAnsi="Cambria Math"/>
                </w:rPr>
                <m:t>3z</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m:rPr>
              <m:aln/>
            </m:rPr>
            <w:rPr>
              <w:rFonts w:ascii="Cambria Math" w:eastAsiaTheme="minorEastAsia" w:hAnsi="Cambria Math"/>
            </w:rPr>
            <m:t>=</m:t>
          </m:r>
          <m:f>
            <m:fPr>
              <m:ctrlPr>
                <w:rPr>
                  <w:rFonts w:ascii="Cambria Math" w:hAnsi="Cambria Math"/>
                  <w:i/>
                </w:rPr>
              </m:ctrlPr>
            </m:fPr>
            <m:num>
              <m:r>
                <w:rPr>
                  <w:rFonts w:ascii="Cambria Math" w:hAnsi="Cambria Math"/>
                </w:rPr>
                <m:t>4x</m:t>
              </m:r>
            </m:num>
            <m:den>
              <m:r>
                <w:rPr>
                  <w:rFonts w:ascii="Cambria Math" w:hAnsi="Cambria Math"/>
                </w:rPr>
                <m:t>3z</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num>
            <m:den>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num>
            <m:den>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z</m:t>
              </m:r>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27x</m:t>
              </m:r>
            </m:den>
          </m:f>
        </m:oMath>
      </m:oMathPara>
    </w:p>
    <w:p w14:paraId="38FDCCEE" w14:textId="77777777" w:rsidR="009774D1" w:rsidRDefault="009774D1" w:rsidP="008620A2">
      <w:pPr>
        <w:pStyle w:val="Prrafodelista"/>
        <w:spacing w:after="0"/>
        <w:rPr>
          <w:rFonts w:ascii="Times" w:eastAsiaTheme="minorEastAsia" w:hAnsi="Times"/>
        </w:rPr>
      </w:pPr>
    </w:p>
    <w:p w14:paraId="7867B8EE" w14:textId="77777777" w:rsidR="008620A2" w:rsidRDefault="00F85680" w:rsidP="008620A2">
      <w:pPr>
        <w:pStyle w:val="Prrafodelista"/>
        <w:spacing w:after="0"/>
        <w:rPr>
          <w:rFonts w:ascii="Times" w:hAnsi="Times"/>
        </w:rPr>
      </w:pPr>
      <w:r>
        <w:rPr>
          <w:rFonts w:ascii="Times" w:hAnsi="Times"/>
        </w:rPr>
        <w:t>Se realizó la multiplicación entre numeradores y denominadores, luego se simplifico las partes literales mediante la ley de los exponentes.</w:t>
      </w:r>
    </w:p>
    <w:p w14:paraId="3E2E898F" w14:textId="77777777" w:rsidR="00F85680" w:rsidRDefault="00F85680" w:rsidP="008620A2">
      <w:pPr>
        <w:pStyle w:val="Prrafodelista"/>
        <w:spacing w:after="0"/>
        <w:rPr>
          <w:rFonts w:ascii="Times" w:hAnsi="Times"/>
        </w:rPr>
      </w:pPr>
    </w:p>
    <w:p w14:paraId="1A5FF99C" w14:textId="3FA328A5" w:rsidR="00F85680" w:rsidRPr="008620A2" w:rsidRDefault="00F85680" w:rsidP="00F85680">
      <w:pPr>
        <w:pStyle w:val="Prrafodelista"/>
        <w:numPr>
          <w:ilvl w:val="0"/>
          <w:numId w:val="19"/>
        </w:numPr>
        <w:spacing w:after="0"/>
        <w:rPr>
          <w:rFonts w:ascii="Times" w:hAnsi="Times"/>
        </w:rPr>
      </w:pPr>
      <w:r>
        <w:rPr>
          <w:rFonts w:ascii="Times" w:hAnsi="Times"/>
        </w:rPr>
        <w:t xml:space="preserve">Dividir </w:t>
      </w:r>
      <m:oMath>
        <m:f>
          <m:fPr>
            <m:ctrlPr>
              <w:rPr>
                <w:rFonts w:ascii="Cambria Math" w:hAnsi="Cambria Math"/>
                <w:i/>
              </w:rPr>
            </m:ctrlPr>
          </m:fPr>
          <m:num>
            <m:r>
              <w:rPr>
                <w:rFonts w:ascii="Cambria Math" w:hAnsi="Cambria Math"/>
              </w:rPr>
              <m:t>4x</m:t>
            </m:r>
          </m:num>
          <m:den>
            <m:r>
              <w:rPr>
                <w:rFonts w:ascii="Cambria Math" w:hAnsi="Cambria Math"/>
              </w:rPr>
              <m:t>3z</m:t>
            </m:r>
          </m:den>
        </m:f>
      </m:oMath>
      <w:r>
        <w:rPr>
          <w:rFonts w:ascii="Times" w:eastAsiaTheme="minorEastAsia" w:hAnsi="Times"/>
        </w:rPr>
        <w:t xml:space="preserve"> entre </w:t>
      </w:r>
      <m:oMath>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oMath>
      <w:r>
        <w:rPr>
          <w:rFonts w:ascii="Times" w:eastAsiaTheme="minorEastAsia" w:hAnsi="Times"/>
        </w:rPr>
        <w:t xml:space="preserve">  aplicando la ley de la oreja</w:t>
      </w:r>
      <w:ins w:id="1156" w:author="Edgar Josué Malagón Montaña" w:date="2015-11-09T12:49:00Z">
        <w:r w:rsidR="00120901">
          <w:rPr>
            <w:rFonts w:ascii="Times" w:eastAsiaTheme="minorEastAsia" w:hAnsi="Times"/>
          </w:rPr>
          <w:t>.</w:t>
        </w:r>
      </w:ins>
    </w:p>
    <w:p w14:paraId="6EF79429" w14:textId="77777777" w:rsidR="00F85680" w:rsidRPr="008620A2" w:rsidRDefault="00F85680" w:rsidP="00F85680">
      <w:pPr>
        <w:pStyle w:val="Prrafodelista"/>
        <w:spacing w:after="0"/>
        <w:rPr>
          <w:rFonts w:ascii="Times" w:hAnsi="Times"/>
        </w:rPr>
      </w:pPr>
    </w:p>
    <w:p w14:paraId="2AFBD578" w14:textId="77777777" w:rsidR="008620A2" w:rsidRPr="009774D1" w:rsidRDefault="00E4550A" w:rsidP="00AA6E6A">
      <w:pPr>
        <w:spacing w:after="0"/>
        <w:rPr>
          <w:ins w:id="1157" w:author="Edgar Josué Malagón Montaña" w:date="2015-11-09T12:46:00Z"/>
          <w:rFonts w:ascii="Times" w:eastAsiaTheme="minorEastAsia" w:hAnsi="Times"/>
        </w:rPr>
      </w:pPr>
      <m:oMathPara>
        <m:oMath>
          <m:f>
            <m:fPr>
              <m:ctrlPr>
                <w:rPr>
                  <w:rFonts w:ascii="Cambria Math" w:hAnsi="Cambria Math"/>
                  <w:i/>
                </w:rPr>
              </m:ctrlPr>
            </m:fPr>
            <m:num>
              <m:r>
                <w:rPr>
                  <w:rFonts w:ascii="Cambria Math" w:hAnsi="Cambria Math"/>
                </w:rPr>
                <m:t>4x</m:t>
              </m:r>
            </m:num>
            <m:den>
              <m:r>
                <w:rPr>
                  <w:rFonts w:ascii="Cambria Math" w:hAnsi="Cambria Math"/>
                </w:rPr>
                <m:t>3z</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m:rPr>
              <m:aln/>
            </m:rP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4x</m:t>
                  </m:r>
                </m:num>
                <m:den>
                  <m:r>
                    <w:rPr>
                      <w:rFonts w:ascii="Cambria Math" w:hAnsi="Cambria Math"/>
                    </w:rPr>
                    <m:t>3z</m:t>
                  </m:r>
                </m:den>
              </m:f>
            </m:num>
            <m:den>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4x∙16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num>
            <m:den>
              <m:r>
                <w:rPr>
                  <w:rFonts w:ascii="Cambria Math" w:eastAsiaTheme="minorEastAsia" w:hAnsi="Cambria Math"/>
                </w:rPr>
                <m:t>3z∙9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num>
            <m:den>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z</m:t>
              </m:r>
            </m:den>
          </m:f>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27x</m:t>
              </m:r>
            </m:den>
          </m:f>
        </m:oMath>
      </m:oMathPara>
    </w:p>
    <w:p w14:paraId="7BAB9C07" w14:textId="77777777" w:rsidR="009774D1" w:rsidRPr="00F85680" w:rsidRDefault="009774D1" w:rsidP="00AA6E6A">
      <w:pPr>
        <w:spacing w:after="0"/>
        <w:rPr>
          <w:rFonts w:ascii="Times" w:eastAsiaTheme="minorEastAsia" w:hAnsi="Times"/>
        </w:rPr>
      </w:pPr>
    </w:p>
    <w:p w14:paraId="1A3917B7" w14:textId="77777777" w:rsidR="00F85680" w:rsidRDefault="00F85680" w:rsidP="00AA6E6A">
      <w:pPr>
        <w:spacing w:after="0"/>
        <w:rPr>
          <w:rFonts w:ascii="Times" w:eastAsiaTheme="minorEastAsia" w:hAnsi="Times"/>
        </w:rPr>
      </w:pPr>
      <w:r>
        <w:rPr>
          <w:rFonts w:ascii="Times" w:eastAsiaTheme="minorEastAsia" w:hAnsi="Times"/>
        </w:rPr>
        <w:t>Observa como en los dos ejemplos se realizó el mismo ejercicio con diferentes procedimientos y el resultado que se obtuvo es el mismo.</w:t>
      </w:r>
    </w:p>
    <w:p w14:paraId="1B4F8706" w14:textId="77777777" w:rsidR="00F85680" w:rsidRDefault="00F85680" w:rsidP="00AA6E6A">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CF2158" w:rsidRPr="005D1738" w14:paraId="551690A2" w14:textId="77777777" w:rsidTr="0083580E">
        <w:tc>
          <w:tcPr>
            <w:tcW w:w="9033" w:type="dxa"/>
            <w:gridSpan w:val="2"/>
            <w:shd w:val="clear" w:color="auto" w:fill="000000" w:themeFill="text1"/>
          </w:tcPr>
          <w:p w14:paraId="54FBA5DA" w14:textId="77777777" w:rsidR="00CF2158" w:rsidRPr="005D1738" w:rsidRDefault="00CF2158" w:rsidP="008358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2158" w14:paraId="5412C9C2" w14:textId="77777777" w:rsidTr="0083580E">
        <w:tc>
          <w:tcPr>
            <w:tcW w:w="2518" w:type="dxa"/>
          </w:tcPr>
          <w:p w14:paraId="5DB77B07"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2F7B620"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w:t>
            </w:r>
            <w:del w:id="1158" w:author="Edgar Josué Malagón Montaña" w:date="2015-11-09T11:12:00Z">
              <w:r w:rsidDel="00681457">
                <w:rPr>
                  <w:rFonts w:ascii="Times New Roman" w:hAnsi="Times New Roman" w:cs="Times New Roman"/>
                  <w:color w:val="000000"/>
                </w:rPr>
                <w:delText>G</w:delText>
              </w:r>
            </w:del>
            <w:r>
              <w:rPr>
                <w:rFonts w:ascii="Times New Roman" w:hAnsi="Times New Roman" w:cs="Times New Roman"/>
                <w:color w:val="000000"/>
              </w:rPr>
              <w:t>08_05_REC240</w:t>
            </w:r>
          </w:p>
        </w:tc>
      </w:tr>
      <w:tr w:rsidR="00CF2158" w14:paraId="675F5608" w14:textId="77777777" w:rsidTr="0083580E">
        <w:tc>
          <w:tcPr>
            <w:tcW w:w="2518" w:type="dxa"/>
          </w:tcPr>
          <w:p w14:paraId="6FD2F309"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C29F20" w14:textId="77777777" w:rsidR="00CF2158" w:rsidRDefault="0083580E" w:rsidP="0083580E">
            <w:pPr>
              <w:rPr>
                <w:rFonts w:ascii="Times New Roman" w:hAnsi="Times New Roman" w:cs="Times New Roman"/>
                <w:color w:val="000000"/>
              </w:rPr>
            </w:pPr>
            <w:r>
              <w:rPr>
                <w:rFonts w:ascii="Times New Roman" w:hAnsi="Times New Roman" w:cs="Times New Roman"/>
                <w:color w:val="000000"/>
              </w:rPr>
              <w:t>Divide expresiones algebraicas con monomios</w:t>
            </w:r>
          </w:p>
        </w:tc>
      </w:tr>
      <w:tr w:rsidR="00CF2158" w14:paraId="67672C0B" w14:textId="77777777" w:rsidTr="0083580E">
        <w:tc>
          <w:tcPr>
            <w:tcW w:w="2518" w:type="dxa"/>
          </w:tcPr>
          <w:p w14:paraId="4F744EB7"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BFCAC34" w14:textId="77777777" w:rsidR="00CF2158" w:rsidRDefault="00211211" w:rsidP="0083580E">
            <w:pPr>
              <w:rPr>
                <w:rFonts w:ascii="Times New Roman" w:hAnsi="Times New Roman" w:cs="Times New Roman"/>
                <w:color w:val="000000"/>
              </w:rPr>
            </w:pPr>
            <w:r w:rsidRPr="00211211">
              <w:rPr>
                <w:rFonts w:ascii="Times New Roman" w:hAnsi="Times New Roman" w:cs="Times New Roman"/>
                <w:color w:val="000000"/>
              </w:rPr>
              <w:t>Actividad para obtener el cociente de dos fracciones algebraicas cuyos denominadores son monomios</w:t>
            </w:r>
          </w:p>
        </w:tc>
      </w:tr>
    </w:tbl>
    <w:p w14:paraId="7C118413" w14:textId="77777777" w:rsidR="00CF2158" w:rsidRDefault="00CF2158" w:rsidP="00AA6E6A">
      <w:pPr>
        <w:spacing w:after="0"/>
        <w:rPr>
          <w:rFonts w:ascii="Times" w:eastAsiaTheme="minorEastAsia" w:hAnsi="Times"/>
        </w:rPr>
      </w:pPr>
    </w:p>
    <w:p w14:paraId="4704C430" w14:textId="77777777" w:rsidR="00526F91" w:rsidRDefault="00526F91" w:rsidP="00AA6E6A">
      <w:pPr>
        <w:spacing w:after="0"/>
        <w:rPr>
          <w:rFonts w:ascii="Times" w:eastAsiaTheme="minorEastAsia" w:hAnsi="Times"/>
        </w:rPr>
      </w:pPr>
      <w:r>
        <w:rPr>
          <w:rFonts w:ascii="Times" w:eastAsiaTheme="minorEastAsia" w:hAnsi="Times"/>
        </w:rPr>
        <w:t xml:space="preserve">Si las expresiones algebraicas que se encuentran en el numerador y el denominador son polinomios se procede a factorizar los numeradores y los denominadores y luego se </w:t>
      </w:r>
      <w:r>
        <w:rPr>
          <w:rFonts w:ascii="Times" w:eastAsiaTheme="minorEastAsia" w:hAnsi="Times"/>
        </w:rPr>
        <w:lastRenderedPageBreak/>
        <w:t>multiplica en cruz como se realiza con los números racionales observa los siguientes ejemplos.</w:t>
      </w:r>
    </w:p>
    <w:p w14:paraId="1CE745DF" w14:textId="77777777" w:rsidR="00526F91" w:rsidRDefault="00526F91" w:rsidP="00AA6E6A">
      <w:pPr>
        <w:spacing w:after="0"/>
        <w:rPr>
          <w:rFonts w:ascii="Times" w:eastAsiaTheme="minorEastAsia" w:hAnsi="Times"/>
        </w:rPr>
      </w:pPr>
    </w:p>
    <w:p w14:paraId="6F704D15" w14:textId="77777777" w:rsidR="00526F91" w:rsidRDefault="00526F91" w:rsidP="00526F91">
      <w:pPr>
        <w:pStyle w:val="Prrafodelista"/>
        <w:numPr>
          <w:ilvl w:val="0"/>
          <w:numId w:val="19"/>
        </w:numPr>
        <w:spacing w:after="0"/>
        <w:rPr>
          <w:rFonts w:ascii="Times" w:eastAsiaTheme="minorEastAsia" w:hAnsi="Times"/>
        </w:rPr>
      </w:pPr>
      <w:r>
        <w:rPr>
          <w:rFonts w:ascii="Times" w:eastAsiaTheme="minorEastAsia" w:hAnsi="Times"/>
        </w:rPr>
        <w:t>Ejemplo 1</w:t>
      </w:r>
    </w:p>
    <w:p w14:paraId="424A0D00" w14:textId="77777777" w:rsidR="00526F91" w:rsidRDefault="00526F91" w:rsidP="00526F91">
      <w:pPr>
        <w:pStyle w:val="Prrafodelista"/>
        <w:spacing w:after="0"/>
        <w:rPr>
          <w:rFonts w:ascii="Times" w:eastAsiaTheme="minorEastAsia" w:hAnsi="Times"/>
        </w:rPr>
      </w:pPr>
    </w:p>
    <w:p w14:paraId="2DE181E8" w14:textId="77777777" w:rsidR="00526F91" w:rsidRPr="00526F91" w:rsidRDefault="00E4550A" w:rsidP="00526F91">
      <w:pPr>
        <w:pStyle w:val="Prrafodelista"/>
        <w:spacing w:after="0"/>
        <w:rPr>
          <w:rFonts w:ascii="Times" w:eastAsiaTheme="minorEastAsia" w:hAnsi="Time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-15x+56</m:t>
              </m:r>
            </m:den>
          </m:f>
        </m:oMath>
      </m:oMathPara>
    </w:p>
    <w:p w14:paraId="3F417101" w14:textId="77777777" w:rsidR="00526F91" w:rsidRPr="00526F91" w:rsidRDefault="00526F91" w:rsidP="00526F91">
      <w:pPr>
        <w:pStyle w:val="Prrafodelista"/>
        <w:spacing w:after="0"/>
        <w:rPr>
          <w:rFonts w:ascii="Times" w:eastAsiaTheme="minorEastAsia" w:hAnsi="Times"/>
        </w:rPr>
      </w:pPr>
    </w:p>
    <w:p w14:paraId="4C991764" w14:textId="018DA305" w:rsidR="00526F91" w:rsidRDefault="00526F91" w:rsidP="00526F91">
      <w:pPr>
        <w:pStyle w:val="Prrafodelista"/>
        <w:spacing w:after="0"/>
        <w:rPr>
          <w:rFonts w:ascii="Times" w:eastAsiaTheme="minorEastAsia" w:hAnsi="Times"/>
        </w:rPr>
      </w:pPr>
      <w:r>
        <w:rPr>
          <w:rFonts w:ascii="Times" w:eastAsiaTheme="minorEastAsia" w:hAnsi="Times"/>
        </w:rPr>
        <w:t>Primero se factoriza cada polinomio como el producto de dos binomios obteniendo</w:t>
      </w:r>
      <w:ins w:id="1159" w:author="Edgar Josué Malagón Montaña" w:date="2015-11-09T12:46:00Z">
        <w:r w:rsidR="009774D1">
          <w:rPr>
            <w:rFonts w:ascii="Times" w:eastAsiaTheme="minorEastAsia" w:hAnsi="Times"/>
          </w:rPr>
          <w:t>:</w:t>
        </w:r>
      </w:ins>
    </w:p>
    <w:p w14:paraId="282343FA" w14:textId="77777777" w:rsidR="00526F91" w:rsidRDefault="00526F91" w:rsidP="00526F91">
      <w:pPr>
        <w:pStyle w:val="Prrafodelista"/>
        <w:spacing w:after="0"/>
        <w:rPr>
          <w:rFonts w:ascii="Times" w:eastAsiaTheme="minorEastAsia" w:hAnsi="Times"/>
        </w:rPr>
      </w:pPr>
    </w:p>
    <w:p w14:paraId="6BF38FD4" w14:textId="77777777" w:rsidR="00526F91" w:rsidRPr="00526F91" w:rsidRDefault="00E4550A" w:rsidP="00526F91">
      <w:pPr>
        <w:pStyle w:val="Prrafodelista"/>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(x+7)(x-5)</m:t>
              </m:r>
            </m:num>
            <m:den>
              <m:r>
                <w:rPr>
                  <w:rFonts w:ascii="Cambria Math" w:eastAsiaTheme="minorEastAsia" w:hAnsi="Cambria Math"/>
                </w:rPr>
                <m:t>(x-8)(x+3)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(x-5)(x-1)</m:t>
              </m:r>
            </m:num>
            <m:den>
              <m:r>
                <w:rPr>
                  <w:rFonts w:ascii="Cambria Math" w:eastAsiaTheme="minorEastAsia" w:hAnsi="Cambria Math"/>
                </w:rPr>
                <m:t>(x-8)(x-7)</m:t>
              </m:r>
            </m:den>
          </m:f>
        </m:oMath>
      </m:oMathPara>
    </w:p>
    <w:p w14:paraId="79E1B930" w14:textId="77777777" w:rsidR="00526F91" w:rsidRDefault="00526F91" w:rsidP="00AA6E6A">
      <w:pPr>
        <w:spacing w:after="0"/>
        <w:rPr>
          <w:rFonts w:ascii="Times" w:eastAsiaTheme="minorEastAsia" w:hAnsi="Times"/>
        </w:rPr>
      </w:pPr>
    </w:p>
    <w:p w14:paraId="638A6C55" w14:textId="31B3AEA4" w:rsidR="00526F91" w:rsidRDefault="00526F91" w:rsidP="00526F91">
      <w:pPr>
        <w:spacing w:after="0"/>
        <w:ind w:left="708"/>
        <w:rPr>
          <w:rFonts w:ascii="Times" w:eastAsiaTheme="minorEastAsia" w:hAnsi="Times"/>
        </w:rPr>
      </w:pPr>
      <w:r>
        <w:rPr>
          <w:rFonts w:ascii="Times" w:eastAsiaTheme="minorEastAsia" w:hAnsi="Times"/>
        </w:rPr>
        <w:t>Ahora se procede a multiplicar en cruz con lo que se obtiene</w:t>
      </w:r>
      <w:ins w:id="1160" w:author="Edgar Josué Malagón Montaña" w:date="2015-11-09T12:46:00Z">
        <w:r w:rsidR="009774D1">
          <w:rPr>
            <w:rFonts w:ascii="Times" w:eastAsiaTheme="minorEastAsia" w:hAnsi="Times"/>
          </w:rPr>
          <w:t>:</w:t>
        </w:r>
      </w:ins>
    </w:p>
    <w:p w14:paraId="506AE97F" w14:textId="77777777" w:rsidR="00526F91" w:rsidRDefault="00526F91" w:rsidP="00526F91">
      <w:pPr>
        <w:spacing w:after="0"/>
        <w:ind w:left="708"/>
        <w:rPr>
          <w:rFonts w:ascii="Times" w:eastAsiaTheme="minorEastAsia" w:hAnsi="Times"/>
        </w:rPr>
      </w:pPr>
    </w:p>
    <w:p w14:paraId="308C8734" w14:textId="77777777" w:rsidR="00526F91" w:rsidRPr="00526F91" w:rsidRDefault="00E4550A" w:rsidP="00526F91">
      <w:pPr>
        <w:spacing w:after="0"/>
        <w:ind w:left="708"/>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(x+7)(x-5)(x-5)(x-1)</m:t>
              </m:r>
            </m:num>
            <m:den>
              <m:r>
                <w:rPr>
                  <w:rFonts w:ascii="Cambria Math" w:eastAsiaTheme="minorEastAsia" w:hAnsi="Cambria Math"/>
                </w:rPr>
                <m:t>(x-8)(x+3)(x-5)(x-1)</m:t>
              </m:r>
            </m:den>
          </m:f>
        </m:oMath>
      </m:oMathPara>
    </w:p>
    <w:p w14:paraId="1A2B961B" w14:textId="77777777" w:rsidR="00526F91" w:rsidRDefault="00526F91" w:rsidP="00526F91">
      <w:pPr>
        <w:spacing w:after="0"/>
        <w:ind w:left="708"/>
        <w:rPr>
          <w:rFonts w:ascii="Times" w:eastAsiaTheme="minorEastAsia" w:hAnsi="Times"/>
        </w:rPr>
      </w:pPr>
    </w:p>
    <w:p w14:paraId="152A56D6" w14:textId="553F896B" w:rsidR="00526F91" w:rsidRDefault="00526F91" w:rsidP="00526F91">
      <w:pPr>
        <w:spacing w:after="0"/>
        <w:ind w:left="708"/>
        <w:rPr>
          <w:rFonts w:ascii="Times" w:eastAsiaTheme="minorEastAsia" w:hAnsi="Times"/>
        </w:rPr>
      </w:pPr>
      <w:r>
        <w:rPr>
          <w:rFonts w:ascii="Times" w:eastAsiaTheme="minorEastAsia" w:hAnsi="Times"/>
        </w:rPr>
        <w:t>Por último se simplifican los términos semejantes  que estén en el numerador y el denominador con lo que finalmente se obtiene</w:t>
      </w:r>
      <w:ins w:id="1161" w:author="Edgar Josué Malagón Montaña" w:date="2015-11-09T12:46:00Z">
        <w:r w:rsidR="009774D1">
          <w:rPr>
            <w:rFonts w:ascii="Times" w:eastAsiaTheme="minorEastAsia" w:hAnsi="Times"/>
          </w:rPr>
          <w:t>:</w:t>
        </w:r>
      </w:ins>
    </w:p>
    <w:p w14:paraId="14521F18" w14:textId="77777777" w:rsidR="00526F91" w:rsidRDefault="00526F91" w:rsidP="00526F91">
      <w:pPr>
        <w:spacing w:after="0"/>
        <w:ind w:left="708"/>
        <w:rPr>
          <w:rFonts w:ascii="Times" w:eastAsiaTheme="minorEastAsia" w:hAnsi="Times"/>
        </w:rPr>
      </w:pPr>
    </w:p>
    <w:p w14:paraId="2D7F9CE8" w14:textId="77777777" w:rsidR="00526F91" w:rsidRPr="00526F91" w:rsidRDefault="00E4550A" w:rsidP="00526F91">
      <w:pPr>
        <w:spacing w:after="0"/>
        <w:ind w:left="708"/>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(x+7)(x-5)</m:t>
              </m:r>
            </m:num>
            <m:den>
              <m:r>
                <w:rPr>
                  <w:rFonts w:ascii="Cambria Math" w:eastAsiaTheme="minorEastAsia" w:hAnsi="Cambria Math"/>
                </w:rPr>
                <m:t>(x-8)(x+3)</m:t>
              </m:r>
            </m:den>
          </m:f>
        </m:oMath>
      </m:oMathPara>
    </w:p>
    <w:p w14:paraId="13B34B2C" w14:textId="77777777" w:rsidR="00526F91" w:rsidRDefault="00526F91" w:rsidP="00526F91">
      <w:pPr>
        <w:spacing w:after="0"/>
        <w:ind w:left="708"/>
        <w:rPr>
          <w:rFonts w:ascii="Times" w:eastAsiaTheme="minorEastAsia" w:hAnsi="Times"/>
        </w:rPr>
      </w:pPr>
    </w:p>
    <w:p w14:paraId="6057971F" w14:textId="0187A9ED" w:rsidR="00526F91" w:rsidRDefault="00526F91" w:rsidP="00526F91">
      <w:pPr>
        <w:spacing w:after="0"/>
        <w:ind w:left="708"/>
        <w:rPr>
          <w:rFonts w:ascii="Times" w:eastAsiaTheme="minorEastAsia" w:hAnsi="Times"/>
        </w:rPr>
      </w:pPr>
      <w:r>
        <w:rPr>
          <w:rFonts w:ascii="Times" w:eastAsiaTheme="minorEastAsia" w:hAnsi="Times"/>
        </w:rPr>
        <w:t>Por tanto</w:t>
      </w:r>
      <w:ins w:id="1162" w:author="Edgar Josué Malagón Montaña" w:date="2015-11-09T12:46:00Z">
        <w:r w:rsidR="009774D1">
          <w:rPr>
            <w:rFonts w:ascii="Times" w:eastAsiaTheme="minorEastAsia" w:hAnsi="Times"/>
          </w:rPr>
          <w:t>:</w:t>
        </w:r>
      </w:ins>
    </w:p>
    <w:p w14:paraId="1B4D6CAF" w14:textId="77777777" w:rsidR="00526F91" w:rsidRDefault="00526F91" w:rsidP="00526F91">
      <w:pPr>
        <w:spacing w:after="0"/>
        <w:ind w:left="708"/>
        <w:rPr>
          <w:rFonts w:ascii="Times" w:eastAsiaTheme="minorEastAsia" w:hAnsi="Times"/>
        </w:rPr>
      </w:pPr>
    </w:p>
    <w:p w14:paraId="044F490C" w14:textId="77777777" w:rsidR="00526F91" w:rsidRPr="00526F91" w:rsidRDefault="00E4550A" w:rsidP="00526F91">
      <w:pPr>
        <w:spacing w:after="0"/>
        <w:ind w:left="708"/>
        <w:rPr>
          <w:rFonts w:ascii="Times" w:eastAsiaTheme="minorEastAsia" w:hAnsi="Time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-15x+56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(x+7)(x-5)</m:t>
              </m:r>
            </m:num>
            <m:den>
              <m:r>
                <w:rPr>
                  <w:rFonts w:ascii="Cambria Math" w:eastAsiaTheme="minorEastAsia" w:hAnsi="Cambria Math"/>
                </w:rPr>
                <m:t>(x-8)(x+3)</m:t>
              </m:r>
            </m:den>
          </m:f>
        </m:oMath>
      </m:oMathPara>
    </w:p>
    <w:p w14:paraId="70B2122B" w14:textId="77777777" w:rsidR="00526F91" w:rsidRPr="00526F91" w:rsidRDefault="00526F91" w:rsidP="00526F91">
      <w:pPr>
        <w:pStyle w:val="Prrafodelista"/>
        <w:spacing w:after="0"/>
        <w:rPr>
          <w:rFonts w:ascii="Times" w:eastAsiaTheme="minorEastAsia" w:hAnsi="Times"/>
        </w:rPr>
      </w:pPr>
    </w:p>
    <w:p w14:paraId="7A700064" w14:textId="77777777" w:rsidR="00526F91" w:rsidRDefault="00526F91" w:rsidP="00526F91">
      <w:pPr>
        <w:pStyle w:val="Prrafodelista"/>
        <w:numPr>
          <w:ilvl w:val="0"/>
          <w:numId w:val="19"/>
        </w:numPr>
        <w:spacing w:after="0"/>
        <w:rPr>
          <w:rFonts w:ascii="Times" w:eastAsiaTheme="minorEastAsia" w:hAnsi="Times"/>
        </w:rPr>
      </w:pPr>
      <w:r>
        <w:rPr>
          <w:rFonts w:ascii="Times" w:eastAsiaTheme="minorEastAsia" w:hAnsi="Times"/>
        </w:rPr>
        <w:t>Ejemplo 2</w:t>
      </w:r>
    </w:p>
    <w:p w14:paraId="35CBF770" w14:textId="77777777" w:rsidR="00526F91" w:rsidRDefault="00526F91" w:rsidP="00526F91">
      <w:pPr>
        <w:pStyle w:val="Prrafodelista"/>
        <w:spacing w:after="0"/>
        <w:rPr>
          <w:rFonts w:ascii="Times" w:eastAsiaTheme="minorEastAsia" w:hAnsi="Times"/>
        </w:rPr>
      </w:pPr>
    </w:p>
    <w:p w14:paraId="6CE047F2" w14:textId="77777777" w:rsidR="00526F91" w:rsidRPr="00526F91" w:rsidRDefault="00E4550A" w:rsidP="00526F91">
      <w:pPr>
        <w:pStyle w:val="Prrafodelista"/>
        <w:spacing w:after="0"/>
        <w:rPr>
          <w:rFonts w:ascii="Times" w:eastAsiaTheme="minorEastAsia" w:hAnsi="Time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num>
            <m:den>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-5x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oMath>
      </m:oMathPara>
    </w:p>
    <w:p w14:paraId="7334FAF5" w14:textId="77777777" w:rsidR="00526F91" w:rsidRPr="00526F91" w:rsidRDefault="00526F91" w:rsidP="00526F91">
      <w:pPr>
        <w:pStyle w:val="Prrafodelista"/>
        <w:spacing w:after="0"/>
        <w:rPr>
          <w:rFonts w:ascii="Times" w:eastAsiaTheme="minorEastAsia" w:hAnsi="Times"/>
        </w:rPr>
      </w:pPr>
    </w:p>
    <w:p w14:paraId="528C8682" w14:textId="5FC5BAFB" w:rsidR="00526F91" w:rsidRDefault="000654A9" w:rsidP="00526F91">
      <w:pPr>
        <w:pStyle w:val="Prrafodelista"/>
        <w:spacing w:after="0"/>
        <w:rPr>
          <w:rFonts w:ascii="Times" w:eastAsiaTheme="minorEastAsia" w:hAnsi="Times"/>
        </w:rPr>
      </w:pPr>
      <w:r>
        <w:rPr>
          <w:rFonts w:ascii="Times" w:eastAsiaTheme="minorEastAsia" w:hAnsi="Times"/>
        </w:rPr>
        <w:t>S</w:t>
      </w:r>
      <w:r w:rsidR="00526F91">
        <w:rPr>
          <w:rFonts w:ascii="Times" w:eastAsiaTheme="minorEastAsia" w:hAnsi="Times"/>
        </w:rPr>
        <w:t xml:space="preserve">e factoriza </w:t>
      </w:r>
      <w:r>
        <w:rPr>
          <w:rFonts w:ascii="Times" w:eastAsiaTheme="minorEastAsia" w:hAnsi="Times"/>
        </w:rPr>
        <w:t>la primera fracción como una diferencia de cuadrados y como factor común, y la segunda fracción se factoriza como el producto de dos binomios y como una diferencia de cuadrados</w:t>
      </w:r>
      <w:ins w:id="1163" w:author="Edgar Josué Malagón Montaña" w:date="2015-11-09T12:49:00Z">
        <w:r w:rsidR="00120901">
          <w:rPr>
            <w:rFonts w:ascii="Times" w:eastAsiaTheme="minorEastAsia" w:hAnsi="Times"/>
          </w:rPr>
          <w:t>.</w:t>
        </w:r>
      </w:ins>
    </w:p>
    <w:p w14:paraId="74110CA7" w14:textId="77777777" w:rsidR="00526F91" w:rsidRDefault="00526F91" w:rsidP="00526F91">
      <w:pPr>
        <w:pStyle w:val="Prrafodelista"/>
        <w:spacing w:after="0"/>
        <w:rPr>
          <w:rFonts w:ascii="Times" w:eastAsiaTheme="minorEastAsia" w:hAnsi="Times"/>
        </w:rPr>
      </w:pPr>
    </w:p>
    <w:p w14:paraId="4D1F644B" w14:textId="77777777" w:rsidR="00526F91" w:rsidRPr="00526F91" w:rsidRDefault="00E4550A" w:rsidP="00526F91">
      <w:pPr>
        <w:pStyle w:val="Prrafodelista"/>
        <w:spacing w:after="0"/>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(x-5)(x+5)</m:t>
              </m:r>
            </m:num>
            <m:den>
              <m:r>
                <w:rPr>
                  <w:rFonts w:ascii="Cambria Math" w:eastAsiaTheme="minorEastAsia" w:hAnsi="Cambria Math"/>
                </w:rPr>
                <m:t>5x(x-1)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(x-5)(x+1)</m:t>
              </m:r>
            </m:num>
            <m:den>
              <m:r>
                <w:rPr>
                  <w:rFonts w:ascii="Cambria Math" w:eastAsiaTheme="minorEastAsia" w:hAnsi="Cambria Math"/>
                </w:rPr>
                <m:t>(x-1)(x+1)</m:t>
              </m:r>
            </m:den>
          </m:f>
        </m:oMath>
      </m:oMathPara>
    </w:p>
    <w:p w14:paraId="48577460" w14:textId="77777777" w:rsidR="00526F91" w:rsidRDefault="00526F91" w:rsidP="00526F91">
      <w:pPr>
        <w:spacing w:after="0"/>
        <w:rPr>
          <w:rFonts w:ascii="Times" w:eastAsiaTheme="minorEastAsia" w:hAnsi="Times"/>
        </w:rPr>
      </w:pPr>
    </w:p>
    <w:p w14:paraId="5E186CA0" w14:textId="5BEE4B25" w:rsidR="00526F91" w:rsidRDefault="00526F91" w:rsidP="00526F91">
      <w:pPr>
        <w:spacing w:after="0"/>
        <w:ind w:left="708"/>
        <w:rPr>
          <w:rFonts w:ascii="Times" w:eastAsiaTheme="minorEastAsia" w:hAnsi="Times"/>
        </w:rPr>
      </w:pPr>
      <w:r>
        <w:rPr>
          <w:rFonts w:ascii="Times" w:eastAsiaTheme="minorEastAsia" w:hAnsi="Times"/>
        </w:rPr>
        <w:t>Ahora se procede a multiplicar en cruz con lo que se obtiene</w:t>
      </w:r>
      <w:ins w:id="1164" w:author="Edgar Josué Malagón Montaña" w:date="2015-11-09T12:49:00Z">
        <w:r w:rsidR="00120901">
          <w:rPr>
            <w:rFonts w:ascii="Times" w:eastAsiaTheme="minorEastAsia" w:hAnsi="Times"/>
          </w:rPr>
          <w:t>:</w:t>
        </w:r>
      </w:ins>
    </w:p>
    <w:p w14:paraId="6A0C2996" w14:textId="77777777" w:rsidR="00526F91" w:rsidRDefault="00526F91" w:rsidP="00526F91">
      <w:pPr>
        <w:spacing w:after="0"/>
        <w:ind w:left="708"/>
        <w:rPr>
          <w:rFonts w:ascii="Times" w:eastAsiaTheme="minorEastAsia" w:hAnsi="Times"/>
        </w:rPr>
      </w:pPr>
    </w:p>
    <w:p w14:paraId="6FA45C2C" w14:textId="77777777" w:rsidR="00526F91" w:rsidRPr="00526F91" w:rsidRDefault="00E4550A" w:rsidP="00526F91">
      <w:pPr>
        <w:spacing w:after="0"/>
        <w:ind w:left="708"/>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(x-5)(x+5)(x-1)(x+1)</m:t>
              </m:r>
            </m:num>
            <m:den>
              <m:r>
                <w:rPr>
                  <w:rFonts w:ascii="Cambria Math" w:eastAsiaTheme="minorEastAsia" w:hAnsi="Cambria Math"/>
                </w:rPr>
                <m:t>5x(x-1)(x-5)(x+1)</m:t>
              </m:r>
            </m:den>
          </m:f>
        </m:oMath>
      </m:oMathPara>
    </w:p>
    <w:p w14:paraId="0F70E76B" w14:textId="77777777" w:rsidR="00526F91" w:rsidRDefault="00526F91" w:rsidP="00526F91">
      <w:pPr>
        <w:spacing w:after="0"/>
        <w:ind w:left="708"/>
        <w:rPr>
          <w:rFonts w:ascii="Times" w:eastAsiaTheme="minorEastAsia" w:hAnsi="Times"/>
        </w:rPr>
      </w:pPr>
    </w:p>
    <w:p w14:paraId="796AA8D8" w14:textId="2D9F8642" w:rsidR="00526F91" w:rsidRDefault="00526F91" w:rsidP="00526F91">
      <w:pPr>
        <w:spacing w:after="0"/>
        <w:ind w:left="708"/>
        <w:rPr>
          <w:rFonts w:ascii="Times" w:eastAsiaTheme="minorEastAsia" w:hAnsi="Times"/>
        </w:rPr>
      </w:pPr>
      <w:r>
        <w:rPr>
          <w:rFonts w:ascii="Times" w:eastAsiaTheme="minorEastAsia" w:hAnsi="Times"/>
        </w:rPr>
        <w:t xml:space="preserve">Por último se simplifican los términos semejantes </w:t>
      </w:r>
      <w:del w:id="1165" w:author="Edgar Josué Malagón Montaña" w:date="2015-11-09T12:49:00Z">
        <w:r w:rsidDel="00120901">
          <w:rPr>
            <w:rFonts w:ascii="Times" w:eastAsiaTheme="minorEastAsia" w:hAnsi="Times"/>
          </w:rPr>
          <w:delText xml:space="preserve"> </w:delText>
        </w:r>
      </w:del>
      <w:r>
        <w:rPr>
          <w:rFonts w:ascii="Times" w:eastAsiaTheme="minorEastAsia" w:hAnsi="Times"/>
        </w:rPr>
        <w:t>que estén en el numerador y el denominador con lo que finalmente se obtiene</w:t>
      </w:r>
      <w:ins w:id="1166" w:author="Edgar Josué Malagón Montaña" w:date="2015-11-09T12:49:00Z">
        <w:r w:rsidR="00120901">
          <w:rPr>
            <w:rFonts w:ascii="Times" w:eastAsiaTheme="minorEastAsia" w:hAnsi="Times"/>
          </w:rPr>
          <w:t>:</w:t>
        </w:r>
      </w:ins>
    </w:p>
    <w:p w14:paraId="0BDC506C" w14:textId="77777777" w:rsidR="00526F91" w:rsidRDefault="00526F91" w:rsidP="00526F91">
      <w:pPr>
        <w:spacing w:after="0"/>
        <w:ind w:left="708"/>
        <w:rPr>
          <w:rFonts w:ascii="Times" w:eastAsiaTheme="minorEastAsia" w:hAnsi="Times"/>
        </w:rPr>
      </w:pPr>
    </w:p>
    <w:p w14:paraId="1E05ECB8" w14:textId="77777777" w:rsidR="00526F91" w:rsidRPr="00526F91" w:rsidRDefault="00E4550A" w:rsidP="00526F91">
      <w:pPr>
        <w:spacing w:after="0"/>
        <w:ind w:left="708"/>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5x</m:t>
              </m:r>
            </m:den>
          </m:f>
        </m:oMath>
      </m:oMathPara>
    </w:p>
    <w:p w14:paraId="64570C22" w14:textId="77777777" w:rsidR="00526F91" w:rsidRDefault="00526F91" w:rsidP="00526F91">
      <w:pPr>
        <w:spacing w:after="0"/>
        <w:ind w:left="708"/>
        <w:rPr>
          <w:rFonts w:ascii="Times" w:eastAsiaTheme="minorEastAsia" w:hAnsi="Times"/>
        </w:rPr>
      </w:pPr>
    </w:p>
    <w:p w14:paraId="7A796484" w14:textId="77777777" w:rsidR="00526F91" w:rsidRDefault="00526F91" w:rsidP="00526F91">
      <w:pPr>
        <w:spacing w:after="0"/>
        <w:ind w:left="708"/>
        <w:rPr>
          <w:rFonts w:ascii="Times" w:eastAsiaTheme="minorEastAsia" w:hAnsi="Times"/>
        </w:rPr>
      </w:pPr>
      <w:r>
        <w:rPr>
          <w:rFonts w:ascii="Times" w:eastAsiaTheme="minorEastAsia" w:hAnsi="Times"/>
        </w:rPr>
        <w:t>Por tanto</w:t>
      </w:r>
    </w:p>
    <w:p w14:paraId="1E1218F0" w14:textId="77777777" w:rsidR="00526F91" w:rsidRDefault="00526F91" w:rsidP="00526F91">
      <w:pPr>
        <w:spacing w:after="0"/>
        <w:ind w:left="708"/>
        <w:rPr>
          <w:rFonts w:ascii="Times" w:eastAsiaTheme="minorEastAsia" w:hAnsi="Times"/>
        </w:rPr>
      </w:pPr>
    </w:p>
    <w:p w14:paraId="375361C4" w14:textId="77777777" w:rsidR="000654A9" w:rsidRPr="00120901" w:rsidRDefault="00E4550A" w:rsidP="000654A9">
      <w:pPr>
        <w:spacing w:after="0"/>
        <w:ind w:left="708"/>
        <w:rPr>
          <w:ins w:id="1167" w:author="Edgar Josué Malagón Montaña" w:date="2015-11-09T12:48:00Z"/>
          <w:rFonts w:ascii="Times" w:eastAsiaTheme="minorEastAsia" w:hAnsi="Time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num>
            <m:den>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-5x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5x</m:t>
              </m:r>
              <m:r>
                <m:rPr>
                  <m:sty m:val="p"/>
                </m:rPr>
                <w:rPr>
                  <w:rStyle w:val="Refdecomentario"/>
                </w:rPr>
                <w:commentReference w:id="1168"/>
              </m:r>
            </m:den>
          </m:f>
        </m:oMath>
      </m:oMathPara>
    </w:p>
    <w:p w14:paraId="2B4BCD11" w14:textId="77777777" w:rsidR="00120901" w:rsidRDefault="00120901" w:rsidP="000654A9">
      <w:pPr>
        <w:spacing w:after="0"/>
        <w:ind w:left="708"/>
        <w:rPr>
          <w:ins w:id="1169" w:author="Edgar Josué Malagón Montaña" w:date="2015-11-09T12:48:00Z"/>
          <w:rFonts w:ascii="Times" w:eastAsiaTheme="minorEastAsia" w:hAnsi="Times"/>
        </w:rPr>
      </w:pPr>
    </w:p>
    <w:p w14:paraId="1606DBCC" w14:textId="77777777" w:rsidR="00120901" w:rsidRPr="00526F91" w:rsidRDefault="00120901" w:rsidP="000654A9">
      <w:pPr>
        <w:spacing w:after="0"/>
        <w:ind w:left="708"/>
        <w:rPr>
          <w:rFonts w:ascii="Times" w:eastAsiaTheme="minorEastAsia" w:hAnsi="Times"/>
        </w:rPr>
      </w:pPr>
    </w:p>
    <w:p w14:paraId="14DA66FC" w14:textId="77777777" w:rsidR="00526F91" w:rsidRDefault="00526F91" w:rsidP="00526F91">
      <w:pPr>
        <w:spacing w:after="0"/>
        <w:ind w:left="708"/>
        <w:rPr>
          <w:rFonts w:ascii="Times" w:eastAsiaTheme="minorEastAsia" w:hAnsi="Times"/>
        </w:rPr>
      </w:pPr>
    </w:p>
    <w:p w14:paraId="19AD8FAA" w14:textId="77777777" w:rsidR="00526F91" w:rsidRDefault="00526F91" w:rsidP="00526F91">
      <w:pPr>
        <w:spacing w:after="0"/>
        <w:ind w:left="708"/>
        <w:rPr>
          <w:rFonts w:ascii="Times" w:eastAsiaTheme="minorEastAsia" w:hAnsi="Times"/>
        </w:rPr>
      </w:pPr>
    </w:p>
    <w:tbl>
      <w:tblPr>
        <w:tblStyle w:val="Tablaconcuadrcula"/>
        <w:tblW w:w="0" w:type="auto"/>
        <w:tblLook w:val="04A0" w:firstRow="1" w:lastRow="0" w:firstColumn="1" w:lastColumn="0" w:noHBand="0" w:noVBand="1"/>
      </w:tblPr>
      <w:tblGrid>
        <w:gridCol w:w="2466"/>
        <w:gridCol w:w="6362"/>
      </w:tblGrid>
      <w:tr w:rsidR="00CF2158" w:rsidRPr="005D1738" w14:paraId="22D02910" w14:textId="77777777" w:rsidTr="0083580E">
        <w:tc>
          <w:tcPr>
            <w:tcW w:w="9033" w:type="dxa"/>
            <w:gridSpan w:val="2"/>
            <w:shd w:val="clear" w:color="auto" w:fill="000000" w:themeFill="text1"/>
          </w:tcPr>
          <w:p w14:paraId="326D367D" w14:textId="77777777" w:rsidR="00CF2158" w:rsidRPr="005D1738" w:rsidRDefault="00CF2158" w:rsidP="008358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2158" w14:paraId="297DA047" w14:textId="77777777" w:rsidTr="0083580E">
        <w:tc>
          <w:tcPr>
            <w:tcW w:w="2518" w:type="dxa"/>
          </w:tcPr>
          <w:p w14:paraId="26C40183"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87AC8FE"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w:t>
            </w:r>
            <w:del w:id="1170" w:author="Edgar Josué Malagón Montaña" w:date="2015-11-09T11:12:00Z">
              <w:r w:rsidDel="00681457">
                <w:rPr>
                  <w:rFonts w:ascii="Times New Roman" w:hAnsi="Times New Roman" w:cs="Times New Roman"/>
                  <w:color w:val="000000"/>
                </w:rPr>
                <w:delText>G</w:delText>
              </w:r>
            </w:del>
            <w:r>
              <w:rPr>
                <w:rFonts w:ascii="Times New Roman" w:hAnsi="Times New Roman" w:cs="Times New Roman"/>
                <w:color w:val="000000"/>
              </w:rPr>
              <w:t>08_05_REC250</w:t>
            </w:r>
          </w:p>
        </w:tc>
      </w:tr>
      <w:tr w:rsidR="00CF2158" w14:paraId="7905F47C" w14:textId="77777777" w:rsidTr="0083580E">
        <w:tc>
          <w:tcPr>
            <w:tcW w:w="2518" w:type="dxa"/>
          </w:tcPr>
          <w:p w14:paraId="537A7BC3"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CEADBFB" w14:textId="77777777" w:rsidR="00CF2158" w:rsidRDefault="00211211" w:rsidP="0083580E">
            <w:pPr>
              <w:rPr>
                <w:rFonts w:ascii="Times New Roman" w:hAnsi="Times New Roman" w:cs="Times New Roman"/>
                <w:color w:val="000000"/>
              </w:rPr>
            </w:pPr>
            <w:r w:rsidRPr="00211211">
              <w:rPr>
                <w:rFonts w:ascii="Times New Roman" w:hAnsi="Times New Roman" w:cs="Times New Roman"/>
                <w:color w:val="000000"/>
              </w:rPr>
              <w:t>Resuelve las divisiones de fracciones con polinomios</w:t>
            </w:r>
          </w:p>
        </w:tc>
      </w:tr>
      <w:tr w:rsidR="00CF2158" w14:paraId="2330BA59" w14:textId="77777777" w:rsidTr="0083580E">
        <w:tc>
          <w:tcPr>
            <w:tcW w:w="2518" w:type="dxa"/>
          </w:tcPr>
          <w:p w14:paraId="7481441C"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E1EEB2C" w14:textId="77777777" w:rsidR="00CF2158" w:rsidRDefault="00211211" w:rsidP="0083580E">
            <w:pPr>
              <w:rPr>
                <w:rFonts w:ascii="Times New Roman" w:hAnsi="Times New Roman" w:cs="Times New Roman"/>
                <w:color w:val="000000"/>
              </w:rPr>
            </w:pPr>
            <w:r w:rsidRPr="00211211">
              <w:rPr>
                <w:rFonts w:ascii="Times New Roman" w:hAnsi="Times New Roman" w:cs="Times New Roman"/>
                <w:color w:val="000000"/>
              </w:rPr>
              <w:t>Actividad para obtener el cociente de dos fracciones algebraicas cuyos denominadores son polinomios</w:t>
            </w:r>
          </w:p>
        </w:tc>
      </w:tr>
    </w:tbl>
    <w:p w14:paraId="1F69A720" w14:textId="77777777" w:rsidR="00F85680" w:rsidRDefault="00F85680" w:rsidP="00AA6E6A">
      <w:pPr>
        <w:spacing w:after="0"/>
        <w:rPr>
          <w:rFonts w:ascii="Times" w:hAnsi="Times"/>
        </w:rPr>
      </w:pPr>
      <w:r>
        <w:rPr>
          <w:rFonts w:ascii="Times" w:eastAsiaTheme="minorEastAsia" w:hAnsi="Times"/>
        </w:rPr>
        <w:t xml:space="preserve"> </w:t>
      </w:r>
    </w:p>
    <w:p w14:paraId="333D3258" w14:textId="77777777" w:rsidR="008620A2" w:rsidRPr="008620A2" w:rsidRDefault="008620A2" w:rsidP="00AA6E6A">
      <w:pPr>
        <w:spacing w:after="0"/>
        <w:rPr>
          <w:rFonts w:ascii="Times" w:hAnsi="Times"/>
        </w:rPr>
      </w:pPr>
      <w:r>
        <w:rPr>
          <w:rFonts w:ascii="Times" w:hAnsi="Times"/>
        </w:rPr>
        <w:t xml:space="preserve"> </w:t>
      </w:r>
    </w:p>
    <w:p w14:paraId="4DC12AE4" w14:textId="69D5B25F" w:rsidR="00CF2158" w:rsidRDefault="00CF2158" w:rsidP="00CF2158">
      <w:pPr>
        <w:spacing w:after="0"/>
        <w:rPr>
          <w:rFonts w:ascii="Times" w:hAnsi="Times"/>
          <w:b/>
        </w:rPr>
      </w:pPr>
      <w:r w:rsidRPr="004E5E51">
        <w:rPr>
          <w:rFonts w:ascii="Times" w:hAnsi="Times"/>
          <w:highlight w:val="yellow"/>
        </w:rPr>
        <w:t>[SECCIÓN</w:t>
      </w:r>
      <w:r>
        <w:rPr>
          <w:rFonts w:ascii="Times" w:hAnsi="Times"/>
          <w:highlight w:val="yellow"/>
        </w:rPr>
        <w:t xml:space="preserve"> </w:t>
      </w:r>
      <w:r w:rsidR="00975516">
        <w:rPr>
          <w:rFonts w:ascii="Times" w:hAnsi="Times"/>
          <w:highlight w:val="yellow"/>
        </w:rPr>
        <w:t>2</w:t>
      </w:r>
      <w:r>
        <w:rPr>
          <w:rFonts w:ascii="Times" w:hAnsi="Times"/>
          <w:highlight w:val="yellow"/>
        </w:rPr>
        <w:t>]</w:t>
      </w:r>
      <w:r>
        <w:rPr>
          <w:rFonts w:ascii="Times" w:hAnsi="Times"/>
        </w:rPr>
        <w:t xml:space="preserve"> </w:t>
      </w:r>
      <w:r w:rsidR="007651F2">
        <w:rPr>
          <w:rFonts w:ascii="Times" w:hAnsi="Times"/>
          <w:b/>
        </w:rPr>
        <w:t>3.4</w:t>
      </w:r>
      <w:r w:rsidRPr="009A56BD">
        <w:rPr>
          <w:rFonts w:ascii="Times" w:hAnsi="Times"/>
          <w:b/>
        </w:rPr>
        <w:t xml:space="preserve"> </w:t>
      </w:r>
      <w:ins w:id="1171" w:author="Edgar Josué Malagón Montaña" w:date="2015-11-09T12:47:00Z">
        <w:r w:rsidR="009774D1">
          <w:rPr>
            <w:rFonts w:ascii="Times" w:hAnsi="Times"/>
            <w:b/>
          </w:rPr>
          <w:t>Polinomios con fracciones algebraicas</w:t>
        </w:r>
      </w:ins>
      <w:del w:id="1172" w:author="Edgar Josué Malagón Montaña" w:date="2015-11-09T12:47:00Z">
        <w:r w:rsidDel="009774D1">
          <w:rPr>
            <w:rFonts w:ascii="Times" w:hAnsi="Times"/>
            <w:b/>
          </w:rPr>
          <w:delText>Operaciones combinadas</w:delText>
        </w:r>
        <w:r w:rsidR="00EE5CCF" w:rsidDel="009774D1">
          <w:rPr>
            <w:rFonts w:ascii="Times" w:hAnsi="Times"/>
            <w:b/>
          </w:rPr>
          <w:delText xml:space="preserve"> de fracciones</w:delText>
        </w:r>
      </w:del>
    </w:p>
    <w:p w14:paraId="06974D44" w14:textId="77777777" w:rsidR="00CF2158" w:rsidRDefault="00CF2158" w:rsidP="00CF2158">
      <w:pPr>
        <w:spacing w:after="0"/>
        <w:rPr>
          <w:rFonts w:ascii="Times" w:hAnsi="Times"/>
          <w:b/>
        </w:rPr>
      </w:pPr>
    </w:p>
    <w:p w14:paraId="757BD469" w14:textId="77777777" w:rsidR="00BC7E5C" w:rsidRDefault="000654A9" w:rsidP="00CF2158">
      <w:pPr>
        <w:spacing w:after="0"/>
        <w:rPr>
          <w:rFonts w:ascii="Times" w:hAnsi="Times"/>
        </w:rPr>
      </w:pPr>
      <w:r>
        <w:rPr>
          <w:rFonts w:ascii="Times" w:hAnsi="Times"/>
        </w:rPr>
        <w:t>Algunas situaciones en diferentes contextos requieren del uso de operaciones combinadas entre divisiones y multiplicaciones de fracciones algebraicas</w:t>
      </w:r>
    </w:p>
    <w:p w14:paraId="2A90AE84" w14:textId="77777777" w:rsidR="00BC7E5C" w:rsidRDefault="00BC7E5C" w:rsidP="00CF2158">
      <w:pPr>
        <w:spacing w:after="0"/>
        <w:rPr>
          <w:rFonts w:ascii="Times" w:hAnsi="Times"/>
        </w:rPr>
      </w:pPr>
    </w:p>
    <w:p w14:paraId="0B632277" w14:textId="77777777" w:rsidR="00DA1A89" w:rsidRDefault="00DA1A89" w:rsidP="00CF2158">
      <w:pPr>
        <w:spacing w:after="0"/>
        <w:rPr>
          <w:ins w:id="1173" w:author="Edgar Josué Malagón Montaña" w:date="2015-11-09T12:50:00Z"/>
          <w:rFonts w:ascii="Times" w:hAnsi="Times"/>
        </w:rPr>
      </w:pPr>
      <w:commentRangeStart w:id="1174"/>
      <w:ins w:id="1175" w:author="Edgar Josué Malagón Montaña" w:date="2015-11-09T12:50:00Z">
        <w:r>
          <w:rPr>
            <w:rFonts w:ascii="Times" w:hAnsi="Times"/>
          </w:rPr>
          <w:t>Caso 1. Si la expresión no tiene signos de agrupación.</w:t>
        </w:r>
      </w:ins>
    </w:p>
    <w:p w14:paraId="69812304" w14:textId="77777777" w:rsidR="00DA1A89" w:rsidRDefault="00DA1A89" w:rsidP="00CF2158">
      <w:pPr>
        <w:spacing w:after="0"/>
        <w:rPr>
          <w:ins w:id="1176" w:author="Edgar Josué Malagón Montaña" w:date="2015-11-09T12:50:00Z"/>
          <w:rFonts w:ascii="Times" w:hAnsi="Times"/>
        </w:rPr>
      </w:pPr>
      <w:ins w:id="1177" w:author="Edgar Josué Malagón Montaña" w:date="2015-11-09T12:50:00Z">
        <w:r>
          <w:rPr>
            <w:rFonts w:ascii="Times" w:hAnsi="Times"/>
          </w:rPr>
          <w:t>Caso 2. Si la expresión tiene signos de agrupación.</w:t>
        </w:r>
        <w:commentRangeEnd w:id="1174"/>
        <w:r>
          <w:rPr>
            <w:rStyle w:val="Refdecomentario"/>
          </w:rPr>
          <w:commentReference w:id="1174"/>
        </w:r>
      </w:ins>
    </w:p>
    <w:p w14:paraId="39A9E103" w14:textId="77777777" w:rsidR="00DA1A89" w:rsidRDefault="00DA1A89" w:rsidP="00CF2158">
      <w:pPr>
        <w:spacing w:after="0"/>
        <w:rPr>
          <w:ins w:id="1178" w:author="Edgar Josué Malagón Montaña" w:date="2015-11-09T12:50:00Z"/>
          <w:rFonts w:ascii="Times" w:hAnsi="Times"/>
        </w:rPr>
      </w:pPr>
    </w:p>
    <w:p w14:paraId="0B83C6DD" w14:textId="1A293383" w:rsidR="00CF2158" w:rsidRDefault="000654A9" w:rsidP="00CF2158">
      <w:pPr>
        <w:spacing w:after="0"/>
        <w:rPr>
          <w:rFonts w:ascii="Times" w:hAnsi="Times"/>
        </w:rPr>
      </w:pPr>
      <w:r>
        <w:rPr>
          <w:rFonts w:ascii="Times" w:hAnsi="Times"/>
        </w:rPr>
        <w:t xml:space="preserve">  </w:t>
      </w:r>
    </w:p>
    <w:p w14:paraId="5970B5A5" w14:textId="77777777" w:rsidR="00BC7E5C" w:rsidRPr="000654A9" w:rsidRDefault="00BC7E5C" w:rsidP="00CF2158">
      <w:pPr>
        <w:spacing w:after="0"/>
        <w:rPr>
          <w:rFonts w:ascii="Times" w:hAnsi="Times"/>
        </w:rPr>
      </w:pPr>
    </w:p>
    <w:tbl>
      <w:tblPr>
        <w:tblStyle w:val="Tablaconcuadrcula"/>
        <w:tblW w:w="0" w:type="auto"/>
        <w:tblLook w:val="04A0" w:firstRow="1" w:lastRow="0" w:firstColumn="1" w:lastColumn="0" w:noHBand="0" w:noVBand="1"/>
      </w:tblPr>
      <w:tblGrid>
        <w:gridCol w:w="2466"/>
        <w:gridCol w:w="6362"/>
      </w:tblGrid>
      <w:tr w:rsidR="00CF2158" w:rsidRPr="005D1738" w14:paraId="07493CBE" w14:textId="77777777" w:rsidTr="0083580E">
        <w:tc>
          <w:tcPr>
            <w:tcW w:w="9033" w:type="dxa"/>
            <w:gridSpan w:val="2"/>
            <w:shd w:val="clear" w:color="auto" w:fill="000000" w:themeFill="text1"/>
          </w:tcPr>
          <w:p w14:paraId="53F55EF8" w14:textId="77777777" w:rsidR="00CF2158" w:rsidRPr="005D1738" w:rsidRDefault="00CF2158" w:rsidP="0021121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211211">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F2158" w14:paraId="232D682A" w14:textId="77777777" w:rsidTr="0083580E">
        <w:tc>
          <w:tcPr>
            <w:tcW w:w="2518" w:type="dxa"/>
          </w:tcPr>
          <w:p w14:paraId="1FAC070A"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96BF16"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w:t>
            </w:r>
            <w:del w:id="1179" w:author="Edgar Josué Malagón Montaña" w:date="2015-11-09T12:51:00Z">
              <w:r w:rsidDel="00DA1A89">
                <w:rPr>
                  <w:rFonts w:ascii="Times New Roman" w:hAnsi="Times New Roman" w:cs="Times New Roman"/>
                  <w:color w:val="000000"/>
                </w:rPr>
                <w:delText>G</w:delText>
              </w:r>
            </w:del>
            <w:r>
              <w:rPr>
                <w:rFonts w:ascii="Times New Roman" w:hAnsi="Times New Roman" w:cs="Times New Roman"/>
                <w:color w:val="000000"/>
              </w:rPr>
              <w:t>08_05_REC260</w:t>
            </w:r>
          </w:p>
        </w:tc>
      </w:tr>
      <w:tr w:rsidR="00CF2158" w14:paraId="3E8DB75B" w14:textId="77777777" w:rsidTr="0083580E">
        <w:tc>
          <w:tcPr>
            <w:tcW w:w="2518" w:type="dxa"/>
          </w:tcPr>
          <w:p w14:paraId="2001DD70"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298E4C9" w14:textId="77777777" w:rsidR="00CF2158" w:rsidRDefault="00211211" w:rsidP="0083580E">
            <w:pPr>
              <w:rPr>
                <w:rFonts w:ascii="Times New Roman" w:hAnsi="Times New Roman" w:cs="Times New Roman"/>
                <w:color w:val="000000"/>
              </w:rPr>
            </w:pPr>
            <w:r>
              <w:rPr>
                <w:rFonts w:ascii="Times New Roman" w:hAnsi="Times New Roman" w:cs="Times New Roman"/>
                <w:color w:val="000000"/>
              </w:rPr>
              <w:t>Multiplicación y división de expresiones algebraicas</w:t>
            </w:r>
          </w:p>
        </w:tc>
      </w:tr>
      <w:tr w:rsidR="00CF2158" w14:paraId="5136AA00" w14:textId="77777777" w:rsidTr="0083580E">
        <w:tc>
          <w:tcPr>
            <w:tcW w:w="2518" w:type="dxa"/>
          </w:tcPr>
          <w:p w14:paraId="5DBFEAB6"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9C31FE" w14:textId="77777777" w:rsidR="00CF2158" w:rsidRDefault="00211211" w:rsidP="0083580E">
            <w:pPr>
              <w:rPr>
                <w:rFonts w:ascii="Times New Roman" w:hAnsi="Times New Roman" w:cs="Times New Roman"/>
                <w:color w:val="000000"/>
              </w:rPr>
            </w:pPr>
            <w:r w:rsidRPr="00211211">
              <w:rPr>
                <w:rFonts w:ascii="Times New Roman" w:hAnsi="Times New Roman" w:cs="Times New Roman"/>
                <w:color w:val="000000"/>
              </w:rPr>
              <w:t>Interactivo que refuerza los procedimientos para realizar la multiplicación y la división de fracciones algebraicas</w:t>
            </w:r>
          </w:p>
        </w:tc>
      </w:tr>
    </w:tbl>
    <w:p w14:paraId="39249BD7" w14:textId="77777777" w:rsidR="00F84AEE" w:rsidRDefault="00F84AEE" w:rsidP="00AA6E6A">
      <w:pPr>
        <w:spacing w:after="0"/>
        <w:rPr>
          <w:rFonts w:ascii="Times" w:hAnsi="Times"/>
          <w:b/>
        </w:rPr>
      </w:pPr>
    </w:p>
    <w:tbl>
      <w:tblPr>
        <w:tblStyle w:val="Tablaconcuadrcula"/>
        <w:tblW w:w="0" w:type="auto"/>
        <w:tblLook w:val="04A0" w:firstRow="1" w:lastRow="0" w:firstColumn="1" w:lastColumn="0" w:noHBand="0" w:noVBand="1"/>
      </w:tblPr>
      <w:tblGrid>
        <w:gridCol w:w="2466"/>
        <w:gridCol w:w="6362"/>
      </w:tblGrid>
      <w:tr w:rsidR="00CF2158" w:rsidRPr="005D1738" w14:paraId="3309A3AF" w14:textId="77777777" w:rsidTr="0083580E">
        <w:tc>
          <w:tcPr>
            <w:tcW w:w="9033" w:type="dxa"/>
            <w:gridSpan w:val="2"/>
            <w:shd w:val="clear" w:color="auto" w:fill="000000" w:themeFill="text1"/>
          </w:tcPr>
          <w:p w14:paraId="4C7B58C7" w14:textId="77777777" w:rsidR="00CF2158" w:rsidRPr="005D1738" w:rsidRDefault="00CF2158" w:rsidP="008358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2158" w14:paraId="29D41F0D" w14:textId="77777777" w:rsidTr="0083580E">
        <w:tc>
          <w:tcPr>
            <w:tcW w:w="2518" w:type="dxa"/>
          </w:tcPr>
          <w:p w14:paraId="13D93ECD"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04B0A3A"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w:t>
            </w:r>
            <w:del w:id="1180" w:author="Edgar Josué Malagón Montaña" w:date="2015-11-09T12:51:00Z">
              <w:r w:rsidDel="00DA1A89">
                <w:rPr>
                  <w:rFonts w:ascii="Times New Roman" w:hAnsi="Times New Roman" w:cs="Times New Roman"/>
                  <w:color w:val="000000"/>
                </w:rPr>
                <w:delText>G</w:delText>
              </w:r>
            </w:del>
            <w:r>
              <w:rPr>
                <w:rFonts w:ascii="Times New Roman" w:hAnsi="Times New Roman" w:cs="Times New Roman"/>
                <w:color w:val="000000"/>
              </w:rPr>
              <w:t>08_05_REC270</w:t>
            </w:r>
          </w:p>
        </w:tc>
      </w:tr>
      <w:tr w:rsidR="00CF2158" w14:paraId="784D2EA3" w14:textId="77777777" w:rsidTr="0083580E">
        <w:tc>
          <w:tcPr>
            <w:tcW w:w="2518" w:type="dxa"/>
          </w:tcPr>
          <w:p w14:paraId="49B7F03E"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0884F0B" w14:textId="77777777" w:rsidR="00CF2158" w:rsidRDefault="00CF2158" w:rsidP="00211211">
            <w:pPr>
              <w:rPr>
                <w:rFonts w:ascii="Times New Roman" w:hAnsi="Times New Roman" w:cs="Times New Roman"/>
                <w:color w:val="000000"/>
              </w:rPr>
            </w:pPr>
            <w:r w:rsidRPr="000347BB">
              <w:rPr>
                <w:rFonts w:ascii="Times New Roman" w:hAnsi="Times New Roman" w:cs="Times New Roman"/>
                <w:color w:val="000000"/>
              </w:rPr>
              <w:t xml:space="preserve">Analiza situaciones </w:t>
            </w:r>
            <w:r w:rsidR="00211211">
              <w:rPr>
                <w:rFonts w:ascii="Times New Roman" w:hAnsi="Times New Roman" w:cs="Times New Roman"/>
                <w:color w:val="000000"/>
              </w:rPr>
              <w:t>de expresiones racionales</w:t>
            </w:r>
          </w:p>
        </w:tc>
      </w:tr>
      <w:tr w:rsidR="00CF2158" w14:paraId="351C9E2B" w14:textId="77777777" w:rsidTr="0083580E">
        <w:tc>
          <w:tcPr>
            <w:tcW w:w="2518" w:type="dxa"/>
          </w:tcPr>
          <w:p w14:paraId="440314A8"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53C4B2C" w14:textId="77777777" w:rsidR="00CF2158" w:rsidRDefault="00211211" w:rsidP="0083580E">
            <w:pPr>
              <w:rPr>
                <w:rFonts w:ascii="Times New Roman" w:hAnsi="Times New Roman" w:cs="Times New Roman"/>
                <w:color w:val="000000"/>
              </w:rPr>
            </w:pPr>
            <w:r w:rsidRPr="00211211">
              <w:rPr>
                <w:rFonts w:ascii="Times New Roman" w:hAnsi="Times New Roman" w:cs="Times New Roman"/>
                <w:color w:val="000000"/>
              </w:rPr>
              <w:t>Actividad para analizar cómo resolver situaciones de aplicación de la multiplicación y la división de expresiones racionales</w:t>
            </w:r>
          </w:p>
        </w:tc>
      </w:tr>
    </w:tbl>
    <w:p w14:paraId="25ECA087" w14:textId="77777777" w:rsidR="00CF2158" w:rsidRDefault="00CF2158" w:rsidP="00AA6E6A">
      <w:pPr>
        <w:spacing w:after="0"/>
        <w:rPr>
          <w:rFonts w:ascii="Times" w:hAnsi="Times"/>
          <w:b/>
        </w:rPr>
      </w:pPr>
    </w:p>
    <w:p w14:paraId="01D72AC5" w14:textId="77777777" w:rsidR="00CF2158" w:rsidRDefault="00CF2158" w:rsidP="00CF2158">
      <w:pPr>
        <w:spacing w:after="0"/>
        <w:rPr>
          <w:rFonts w:ascii="Times" w:hAnsi="Times"/>
          <w:b/>
        </w:rPr>
      </w:pPr>
      <w:r w:rsidRPr="004E5E51">
        <w:rPr>
          <w:rFonts w:ascii="Times" w:hAnsi="Times"/>
          <w:highlight w:val="yellow"/>
        </w:rPr>
        <w:t>[SECCIÓN</w:t>
      </w:r>
      <w:r>
        <w:rPr>
          <w:rFonts w:ascii="Times" w:hAnsi="Times"/>
          <w:highlight w:val="yellow"/>
        </w:rPr>
        <w:t xml:space="preserve"> 2]</w:t>
      </w:r>
      <w:r w:rsidR="007651F2">
        <w:rPr>
          <w:rFonts w:ascii="Times" w:hAnsi="Times"/>
        </w:rPr>
        <w:t xml:space="preserve"> </w:t>
      </w:r>
      <w:r w:rsidR="007651F2" w:rsidRPr="007651F2">
        <w:rPr>
          <w:rFonts w:ascii="Times" w:hAnsi="Times"/>
          <w:b/>
        </w:rPr>
        <w:t>3</w:t>
      </w:r>
      <w:r>
        <w:rPr>
          <w:rFonts w:ascii="Times" w:hAnsi="Times"/>
          <w:b/>
        </w:rPr>
        <w:t>.</w:t>
      </w:r>
      <w:r w:rsidR="007651F2">
        <w:rPr>
          <w:rFonts w:ascii="Times" w:hAnsi="Times"/>
          <w:b/>
        </w:rPr>
        <w:t>5</w:t>
      </w:r>
      <w:r>
        <w:rPr>
          <w:rFonts w:ascii="Times" w:hAnsi="Times"/>
          <w:b/>
        </w:rPr>
        <w:t xml:space="preserve"> Consolidación</w:t>
      </w:r>
    </w:p>
    <w:p w14:paraId="3690853C" w14:textId="77777777" w:rsidR="00CF2158" w:rsidRDefault="00CF2158" w:rsidP="00CF2158">
      <w:pPr>
        <w:spacing w:after="0"/>
        <w:rPr>
          <w:ins w:id="1181" w:author="Edgar Josué Malagón Montaña" w:date="2015-11-09T11:13:00Z"/>
          <w:rFonts w:ascii="Times New Roman" w:eastAsiaTheme="minorEastAsia" w:hAnsi="Times New Roman" w:cs="Times New Roman"/>
          <w:color w:val="000000"/>
        </w:rPr>
      </w:pPr>
    </w:p>
    <w:p w14:paraId="61541515" w14:textId="77777777" w:rsidR="00681457" w:rsidRPr="00681457" w:rsidRDefault="00681457" w:rsidP="00681457">
      <w:pPr>
        <w:shd w:val="clear" w:color="auto" w:fill="FFFFFF"/>
        <w:spacing w:after="0" w:line="345" w:lineRule="atLeast"/>
        <w:rPr>
          <w:ins w:id="1182" w:author="Edgar Josué Malagón Montaña" w:date="2015-11-09T11:13:00Z"/>
          <w:rFonts w:ascii="Arial" w:eastAsia="Times New Roman" w:hAnsi="Arial" w:cs="Arial"/>
          <w:color w:val="333333"/>
          <w:sz w:val="21"/>
          <w:szCs w:val="21"/>
          <w:lang w:val="es-CO" w:eastAsia="es-CO"/>
        </w:rPr>
      </w:pPr>
      <w:ins w:id="1183" w:author="Edgar Josué Malagón Montaña" w:date="2015-11-09T11:13:00Z">
        <w:r w:rsidRPr="00681457">
          <w:rPr>
            <w:rFonts w:ascii="Arial" w:eastAsia="Times New Roman" w:hAnsi="Arial" w:cs="Arial"/>
            <w:color w:val="333333"/>
            <w:sz w:val="21"/>
            <w:szCs w:val="21"/>
            <w:lang w:val="es-CO" w:eastAsia="es-CO"/>
          </w:rPr>
          <w:t>Actividades para consolidar lo que has aprendido en esta sección.</w:t>
        </w:r>
      </w:ins>
    </w:p>
    <w:p w14:paraId="71B99FA4" w14:textId="77777777" w:rsidR="00681457" w:rsidDel="00681457" w:rsidRDefault="00681457" w:rsidP="00CF2158">
      <w:pPr>
        <w:spacing w:after="0"/>
        <w:rPr>
          <w:del w:id="1184" w:author="Edgar Josué Malagón Montaña" w:date="2015-11-09T11:13:00Z"/>
          <w:rFonts w:ascii="Times New Roman" w:eastAsiaTheme="minorEastAsia" w:hAnsi="Times New Roman" w:cs="Times New Roman"/>
          <w:color w:val="000000"/>
        </w:rPr>
      </w:pPr>
    </w:p>
    <w:p w14:paraId="792E4EAF" w14:textId="77777777" w:rsidR="00CF2158" w:rsidRDefault="00CF2158" w:rsidP="00CF2158">
      <w:pPr>
        <w:spacing w:after="0"/>
        <w:rPr>
          <w:rFonts w:ascii="Times New Roman" w:eastAsiaTheme="minorEastAsia" w:hAnsi="Times New Roman" w:cs="Times New Roman"/>
          <w:color w:val="000000"/>
        </w:rPr>
      </w:pPr>
    </w:p>
    <w:tbl>
      <w:tblPr>
        <w:tblStyle w:val="Tablaconcuadrcula"/>
        <w:tblW w:w="0" w:type="auto"/>
        <w:tblLook w:val="04A0" w:firstRow="1" w:lastRow="0" w:firstColumn="1" w:lastColumn="0" w:noHBand="0" w:noVBand="1"/>
      </w:tblPr>
      <w:tblGrid>
        <w:gridCol w:w="2466"/>
        <w:gridCol w:w="6362"/>
      </w:tblGrid>
      <w:tr w:rsidR="00CF2158" w:rsidRPr="005D1738" w14:paraId="52CE8BA9" w14:textId="77777777" w:rsidTr="0083580E">
        <w:tc>
          <w:tcPr>
            <w:tcW w:w="9033" w:type="dxa"/>
            <w:gridSpan w:val="2"/>
            <w:shd w:val="clear" w:color="auto" w:fill="000000" w:themeFill="text1"/>
          </w:tcPr>
          <w:p w14:paraId="008D9660" w14:textId="77777777" w:rsidR="00CF2158" w:rsidRPr="005D1738" w:rsidRDefault="00CF2158" w:rsidP="008358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2158" w14:paraId="596DE60D" w14:textId="77777777" w:rsidTr="0083580E">
        <w:tc>
          <w:tcPr>
            <w:tcW w:w="2518" w:type="dxa"/>
          </w:tcPr>
          <w:p w14:paraId="58D0A15E"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CB89AF" w14:textId="77777777" w:rsidR="00CF2158" w:rsidRPr="00053744" w:rsidRDefault="00CF2158" w:rsidP="0083580E">
            <w:pPr>
              <w:rPr>
                <w:rFonts w:ascii="Times New Roman" w:hAnsi="Times New Roman" w:cs="Times New Roman"/>
                <w:b/>
                <w:color w:val="000000"/>
                <w:sz w:val="18"/>
                <w:szCs w:val="18"/>
              </w:rPr>
            </w:pPr>
            <w:r>
              <w:rPr>
                <w:rFonts w:ascii="Times New Roman" w:hAnsi="Times New Roman" w:cs="Times New Roman"/>
                <w:color w:val="000000"/>
              </w:rPr>
              <w:t>MA_G08_05_REC280</w:t>
            </w:r>
          </w:p>
        </w:tc>
      </w:tr>
      <w:tr w:rsidR="00CF2158" w14:paraId="16044A94" w14:textId="77777777" w:rsidTr="0083580E">
        <w:tc>
          <w:tcPr>
            <w:tcW w:w="2518" w:type="dxa"/>
          </w:tcPr>
          <w:p w14:paraId="681F54A4" w14:textId="77777777" w:rsidR="00CF2158" w:rsidRDefault="00CF2158" w:rsidP="0083580E">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14FF0234" w14:textId="77777777" w:rsidR="00CF2158" w:rsidRDefault="00211211" w:rsidP="0083580E">
            <w:pPr>
              <w:rPr>
                <w:rFonts w:ascii="Times New Roman" w:hAnsi="Times New Roman" w:cs="Times New Roman"/>
                <w:color w:val="000000"/>
              </w:rPr>
            </w:pPr>
            <w:r w:rsidRPr="00211211">
              <w:rPr>
                <w:rFonts w:ascii="Times New Roman" w:hAnsi="Times New Roman" w:cs="Times New Roman"/>
                <w:color w:val="000000"/>
              </w:rPr>
              <w:t>Refuerza tu aprendizaje: Las operaciones con fracciones algebraicas</w:t>
            </w:r>
          </w:p>
        </w:tc>
      </w:tr>
      <w:tr w:rsidR="00CF2158" w14:paraId="0F35E6B6" w14:textId="77777777" w:rsidTr="0083580E">
        <w:tc>
          <w:tcPr>
            <w:tcW w:w="2518" w:type="dxa"/>
          </w:tcPr>
          <w:p w14:paraId="3DADC065" w14:textId="77777777" w:rsidR="00CF2158" w:rsidRDefault="00CF2158" w:rsidP="008358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DBAB81C" w14:textId="77777777" w:rsidR="00CF2158" w:rsidRDefault="00211211" w:rsidP="0083580E">
            <w:pPr>
              <w:rPr>
                <w:rFonts w:ascii="Times New Roman" w:hAnsi="Times New Roman" w:cs="Times New Roman"/>
                <w:color w:val="000000"/>
              </w:rPr>
            </w:pPr>
            <w:r w:rsidRPr="00211211">
              <w:rPr>
                <w:rFonts w:ascii="Times New Roman" w:hAnsi="Times New Roman" w:cs="Times New Roman"/>
                <w:color w:val="000000"/>
              </w:rPr>
              <w:t>Actividad sobre las operaciones con fracciones algebraicas</w:t>
            </w:r>
          </w:p>
        </w:tc>
      </w:tr>
    </w:tbl>
    <w:p w14:paraId="21E0941C" w14:textId="77777777" w:rsidR="007651F2" w:rsidDel="00681457" w:rsidRDefault="007651F2" w:rsidP="00AA6E6A">
      <w:pPr>
        <w:spacing w:after="0"/>
        <w:rPr>
          <w:del w:id="1185" w:author="Edgar Josué Malagón Montaña" w:date="2015-11-09T11:13:00Z"/>
          <w:rFonts w:ascii="Times" w:eastAsiaTheme="minorEastAsia" w:hAnsi="Times"/>
        </w:rPr>
      </w:pPr>
    </w:p>
    <w:p w14:paraId="3F9EAE4B" w14:textId="77777777" w:rsidR="007651F2" w:rsidRDefault="007651F2">
      <w:pPr>
        <w:spacing w:line="276" w:lineRule="auto"/>
        <w:rPr>
          <w:rFonts w:ascii="Times" w:eastAsiaTheme="minorEastAsia" w:hAnsi="Times"/>
        </w:rPr>
      </w:pPr>
      <w:r>
        <w:rPr>
          <w:rFonts w:ascii="Times" w:eastAsiaTheme="minorEastAsia" w:hAnsi="Times"/>
        </w:rPr>
        <w:br w:type="page"/>
      </w:r>
    </w:p>
    <w:p w14:paraId="45914EF5" w14:textId="77777777" w:rsidR="00F84AEE" w:rsidRDefault="00F84AEE" w:rsidP="00AA6E6A">
      <w:pPr>
        <w:spacing w:after="0"/>
        <w:rPr>
          <w:rFonts w:ascii="Times" w:eastAsiaTheme="minorEastAsia" w:hAnsi="Times"/>
        </w:rPr>
      </w:pPr>
    </w:p>
    <w:p w14:paraId="728EF36E" w14:textId="77777777" w:rsidR="00211211" w:rsidRDefault="00211211" w:rsidP="00211211">
      <w:pPr>
        <w:spacing w:after="0"/>
        <w:rPr>
          <w:rFonts w:ascii="Times" w:hAnsi="Times"/>
          <w:b/>
        </w:rPr>
      </w:pPr>
      <w:r w:rsidRPr="004E5E51">
        <w:rPr>
          <w:rFonts w:ascii="Times" w:hAnsi="Times"/>
          <w:highlight w:val="yellow"/>
        </w:rPr>
        <w:t>[SECCIÓN</w:t>
      </w:r>
      <w:r w:rsidR="007651F2">
        <w:rPr>
          <w:rFonts w:ascii="Times" w:hAnsi="Times"/>
          <w:highlight w:val="yellow"/>
        </w:rPr>
        <w:t xml:space="preserve"> 1</w:t>
      </w:r>
      <w:r>
        <w:rPr>
          <w:rFonts w:ascii="Times" w:hAnsi="Times"/>
          <w:highlight w:val="yellow"/>
        </w:rPr>
        <w:t>]</w:t>
      </w:r>
      <w:r>
        <w:rPr>
          <w:rFonts w:ascii="Times" w:hAnsi="Times"/>
        </w:rPr>
        <w:t xml:space="preserve"> </w:t>
      </w:r>
      <w:r w:rsidR="007651F2" w:rsidRPr="007651F2">
        <w:rPr>
          <w:rFonts w:ascii="Times" w:hAnsi="Times"/>
          <w:b/>
        </w:rPr>
        <w:t>4</w:t>
      </w:r>
      <w:r>
        <w:rPr>
          <w:rFonts w:ascii="Times" w:hAnsi="Times"/>
          <w:b/>
        </w:rPr>
        <w:t xml:space="preserve"> Las fracciones complejas</w:t>
      </w:r>
    </w:p>
    <w:p w14:paraId="711DA869" w14:textId="77777777" w:rsidR="000654A9" w:rsidRDefault="000654A9" w:rsidP="00211211">
      <w:pPr>
        <w:spacing w:after="0"/>
        <w:rPr>
          <w:rFonts w:ascii="Times" w:hAnsi="Times"/>
          <w:b/>
        </w:rPr>
      </w:pPr>
    </w:p>
    <w:p w14:paraId="19D2C240" w14:textId="515B8804" w:rsidR="000654A9" w:rsidRDefault="000654A9" w:rsidP="00211211">
      <w:pPr>
        <w:spacing w:after="0"/>
        <w:rPr>
          <w:rFonts w:ascii="Times" w:hAnsi="Times"/>
        </w:rPr>
      </w:pPr>
      <w:r w:rsidRPr="000654A9">
        <w:rPr>
          <w:rFonts w:ascii="Times" w:hAnsi="Times"/>
        </w:rPr>
        <w:t>Las</w:t>
      </w:r>
      <w:r>
        <w:rPr>
          <w:rFonts w:ascii="Times" w:hAnsi="Times"/>
        </w:rPr>
        <w:t xml:space="preserve"> fracciones complejas son aquellas en las que el numerador y el denominador son también fracciones y además se combinan las diferentes operaciones que se han revisado hasta el momento. Las siguientes fracciones se consideran complejas</w:t>
      </w:r>
      <w:commentRangeStart w:id="1186"/>
      <w:ins w:id="1187" w:author="Edgar Josué Malagón Montaña" w:date="2015-11-09T12:54:00Z">
        <w:r w:rsidR="00E01D04">
          <w:rPr>
            <w:rFonts w:ascii="Times" w:hAnsi="Times"/>
          </w:rPr>
          <w:t>.</w:t>
        </w:r>
        <w:commentRangeEnd w:id="1186"/>
        <w:r w:rsidR="00E01D04">
          <w:rPr>
            <w:rStyle w:val="Refdecomentario"/>
          </w:rPr>
          <w:commentReference w:id="1186"/>
        </w:r>
      </w:ins>
    </w:p>
    <w:p w14:paraId="4572DFB3" w14:textId="77777777" w:rsidR="000654A9" w:rsidRDefault="000654A9" w:rsidP="00211211">
      <w:pPr>
        <w:spacing w:after="0"/>
        <w:rPr>
          <w:rFonts w:ascii="Times" w:hAnsi="Times"/>
        </w:rPr>
      </w:pPr>
    </w:p>
    <w:p w14:paraId="62FCB6AF" w14:textId="77777777" w:rsidR="000654A9" w:rsidRPr="000654A9" w:rsidRDefault="00E4550A" w:rsidP="000654A9">
      <w:pPr>
        <w:spacing w:after="0"/>
        <w:jc w:val="center"/>
        <w:rPr>
          <w:rFonts w:ascii="Times" w:eastAsiaTheme="minorEastAsia" w:hAnsi="Times"/>
        </w:rPr>
      </w:pPr>
      <m:oMathPara>
        <m:oMath>
          <m:f>
            <m:fPr>
              <m:ctrlPr>
                <w:rPr>
                  <w:rFonts w:ascii="Cambria Math" w:hAnsi="Cambria Math"/>
                  <w:i/>
                </w:rPr>
              </m:ctrlPr>
            </m:fPr>
            <m:num>
              <m:f>
                <m:fPr>
                  <m:ctrlPr>
                    <w:rPr>
                      <w:rFonts w:ascii="Cambria Math" w:hAnsi="Cambria Math"/>
                      <w:i/>
                    </w:rPr>
                  </m:ctrlPr>
                </m:fPr>
                <m:num>
                  <m:r>
                    <w:rPr>
                      <w:rFonts w:ascii="Cambria Math" w:hAnsi="Cambria Math"/>
                    </w:rPr>
                    <m:t>x+1</m:t>
                  </m:r>
                </m:num>
                <m:den>
                  <m:r>
                    <w:rPr>
                      <w:rFonts w:ascii="Cambria Math" w:hAnsi="Cambria Math"/>
                    </w:rPr>
                    <m:t>x</m:t>
                  </m:r>
                </m:den>
              </m:f>
            </m:num>
            <m:den>
              <m:f>
                <m:fPr>
                  <m:ctrlPr>
                    <w:rPr>
                      <w:rFonts w:ascii="Cambria Math" w:hAnsi="Cambria Math"/>
                      <w:i/>
                    </w:rPr>
                  </m:ctrlPr>
                </m:fPr>
                <m:num>
                  <m:r>
                    <w:rPr>
                      <w:rFonts w:ascii="Cambria Math" w:hAnsi="Cambria Math"/>
                    </w:rPr>
                    <m:t>x-1</m:t>
                  </m: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den>
              </m:f>
            </m:den>
          </m:f>
          <m:r>
            <w:rPr>
              <w:rFonts w:ascii="Cambria Math" w:eastAsiaTheme="minorEastAsia"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2x</m:t>
                  </m:r>
                </m:den>
              </m:f>
            </m:num>
            <m:den>
              <m:f>
                <m:fPr>
                  <m:ctrlPr>
                    <w:rPr>
                      <w:rFonts w:ascii="Cambria Math" w:hAnsi="Cambria Math"/>
                      <w:i/>
                    </w:rPr>
                  </m:ctrlPr>
                </m:fPr>
                <m:num>
                  <m:r>
                    <w:rPr>
                      <w:rFonts w:ascii="Cambria Math" w:hAnsi="Cambria Math"/>
                    </w:rPr>
                    <m:t>2x-1</m:t>
                  </m: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x-1</m:t>
                  </m:r>
                </m:den>
              </m:f>
            </m:den>
          </m:f>
        </m:oMath>
      </m:oMathPara>
    </w:p>
    <w:p w14:paraId="13F93D8E" w14:textId="77777777" w:rsidR="000654A9" w:rsidRDefault="000654A9" w:rsidP="000654A9">
      <w:pPr>
        <w:spacing w:after="0"/>
        <w:jc w:val="center"/>
        <w:rPr>
          <w:ins w:id="1188" w:author="Edgar Josué Malagón Montaña" w:date="2015-11-09T13:00:00Z"/>
          <w:rFonts w:ascii="Times" w:eastAsiaTheme="minorEastAsia" w:hAnsi="Times"/>
        </w:rPr>
      </w:pPr>
    </w:p>
    <w:p w14:paraId="0E7553AB" w14:textId="77777777" w:rsidR="003244EC" w:rsidRDefault="003244EC" w:rsidP="000654A9">
      <w:pPr>
        <w:spacing w:after="0"/>
        <w:jc w:val="center"/>
        <w:rPr>
          <w:ins w:id="1189" w:author="Edgar Josué Malagón Montaña" w:date="2015-11-09T13:00:00Z"/>
          <w:rFonts w:ascii="Times" w:eastAsiaTheme="minorEastAsia" w:hAnsi="Times"/>
        </w:rPr>
      </w:pPr>
    </w:p>
    <w:tbl>
      <w:tblPr>
        <w:tblStyle w:val="Tablaconcuadrcula"/>
        <w:tblW w:w="0" w:type="auto"/>
        <w:tblLook w:val="04A0" w:firstRow="1" w:lastRow="0" w:firstColumn="1" w:lastColumn="0" w:noHBand="0" w:noVBand="1"/>
      </w:tblPr>
      <w:tblGrid>
        <w:gridCol w:w="2467"/>
        <w:gridCol w:w="6361"/>
      </w:tblGrid>
      <w:tr w:rsidR="003244EC" w:rsidRPr="005D1738" w14:paraId="363145DF" w14:textId="77777777" w:rsidTr="00794123">
        <w:trPr>
          <w:ins w:id="1190" w:author="Edgar Josué Malagón Montaña" w:date="2015-11-09T13:00:00Z"/>
        </w:trPr>
        <w:tc>
          <w:tcPr>
            <w:tcW w:w="9033" w:type="dxa"/>
            <w:gridSpan w:val="2"/>
            <w:shd w:val="clear" w:color="auto" w:fill="000000" w:themeFill="text1"/>
          </w:tcPr>
          <w:p w14:paraId="3DEC882F" w14:textId="77777777" w:rsidR="003244EC" w:rsidRPr="005D1738" w:rsidRDefault="003244EC" w:rsidP="00794123">
            <w:pPr>
              <w:jc w:val="center"/>
              <w:rPr>
                <w:ins w:id="1191" w:author="Edgar Josué Malagón Montaña" w:date="2015-11-09T13:00:00Z"/>
                <w:rFonts w:ascii="Times New Roman" w:hAnsi="Times New Roman" w:cs="Times New Roman"/>
                <w:b/>
                <w:color w:val="FFFFFF" w:themeColor="background1"/>
              </w:rPr>
            </w:pPr>
            <w:ins w:id="1192" w:author="Edgar Josué Malagón Montaña" w:date="2015-11-09T13:00:00Z">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ins>
          </w:p>
        </w:tc>
      </w:tr>
      <w:tr w:rsidR="003244EC" w14:paraId="1013191D" w14:textId="77777777" w:rsidTr="00794123">
        <w:trPr>
          <w:ins w:id="1193" w:author="Edgar Josué Malagón Montaña" w:date="2015-11-09T13:00:00Z"/>
        </w:trPr>
        <w:tc>
          <w:tcPr>
            <w:tcW w:w="2518" w:type="dxa"/>
          </w:tcPr>
          <w:p w14:paraId="1B524AD7" w14:textId="77777777" w:rsidR="003244EC" w:rsidRPr="00053744" w:rsidRDefault="003244EC" w:rsidP="00794123">
            <w:pPr>
              <w:rPr>
                <w:ins w:id="1194" w:author="Edgar Josué Malagón Montaña" w:date="2015-11-09T13:00:00Z"/>
                <w:rFonts w:ascii="Times New Roman" w:hAnsi="Times New Roman" w:cs="Times New Roman"/>
                <w:b/>
                <w:color w:val="000000"/>
                <w:sz w:val="18"/>
                <w:szCs w:val="18"/>
              </w:rPr>
            </w:pPr>
            <w:ins w:id="1195" w:author="Edgar Josué Malagón Montaña" w:date="2015-11-09T13:00:00Z">
              <w:r>
                <w:rPr>
                  <w:rFonts w:ascii="Times New Roman" w:hAnsi="Times New Roman" w:cs="Times New Roman"/>
                  <w:b/>
                  <w:color w:val="000000"/>
                  <w:sz w:val="18"/>
                  <w:szCs w:val="18"/>
                </w:rPr>
                <w:t>Código</w:t>
              </w:r>
            </w:ins>
          </w:p>
        </w:tc>
        <w:tc>
          <w:tcPr>
            <w:tcW w:w="6515" w:type="dxa"/>
          </w:tcPr>
          <w:p w14:paraId="3F0DD0E1" w14:textId="77777777" w:rsidR="003244EC" w:rsidRPr="00053744" w:rsidRDefault="003244EC" w:rsidP="00794123">
            <w:pPr>
              <w:rPr>
                <w:ins w:id="1196" w:author="Edgar Josué Malagón Montaña" w:date="2015-11-09T13:00:00Z"/>
                <w:rFonts w:ascii="Times New Roman" w:hAnsi="Times New Roman" w:cs="Times New Roman"/>
                <w:b/>
                <w:color w:val="000000"/>
                <w:sz w:val="18"/>
                <w:szCs w:val="18"/>
              </w:rPr>
            </w:pPr>
            <w:ins w:id="1197" w:author="Edgar Josué Malagón Montaña" w:date="2015-11-09T13:00:00Z">
              <w:r>
                <w:rPr>
                  <w:rFonts w:ascii="Times New Roman" w:hAnsi="Times New Roman" w:cs="Times New Roman"/>
                  <w:color w:val="000000"/>
                </w:rPr>
                <w:t>MA_08_05_REC290</w:t>
              </w:r>
            </w:ins>
          </w:p>
        </w:tc>
      </w:tr>
      <w:tr w:rsidR="003244EC" w14:paraId="41151C94" w14:textId="77777777" w:rsidTr="00794123">
        <w:trPr>
          <w:ins w:id="1198" w:author="Edgar Josué Malagón Montaña" w:date="2015-11-09T13:00:00Z"/>
        </w:trPr>
        <w:tc>
          <w:tcPr>
            <w:tcW w:w="2518" w:type="dxa"/>
          </w:tcPr>
          <w:p w14:paraId="47B72B0D" w14:textId="77777777" w:rsidR="003244EC" w:rsidRDefault="003244EC" w:rsidP="00794123">
            <w:pPr>
              <w:rPr>
                <w:ins w:id="1199" w:author="Edgar Josué Malagón Montaña" w:date="2015-11-09T13:00:00Z"/>
                <w:rFonts w:ascii="Times New Roman" w:hAnsi="Times New Roman" w:cs="Times New Roman"/>
                <w:color w:val="000000"/>
              </w:rPr>
            </w:pPr>
            <w:ins w:id="1200" w:author="Edgar Josué Malagón Montaña" w:date="2015-11-09T13:00:00Z">
              <w:r>
                <w:rPr>
                  <w:rFonts w:ascii="Times New Roman" w:hAnsi="Times New Roman" w:cs="Times New Roman"/>
                  <w:b/>
                  <w:color w:val="000000"/>
                  <w:sz w:val="18"/>
                  <w:szCs w:val="18"/>
                </w:rPr>
                <w:t>Título</w:t>
              </w:r>
            </w:ins>
          </w:p>
        </w:tc>
        <w:tc>
          <w:tcPr>
            <w:tcW w:w="6515" w:type="dxa"/>
          </w:tcPr>
          <w:p w14:paraId="58FB706E" w14:textId="77777777" w:rsidR="003244EC" w:rsidRDefault="003244EC" w:rsidP="00794123">
            <w:pPr>
              <w:rPr>
                <w:ins w:id="1201" w:author="Edgar Josué Malagón Montaña" w:date="2015-11-09T13:00:00Z"/>
                <w:rFonts w:ascii="Times New Roman" w:hAnsi="Times New Roman" w:cs="Times New Roman"/>
                <w:color w:val="000000"/>
              </w:rPr>
            </w:pPr>
            <w:ins w:id="1202" w:author="Edgar Josué Malagón Montaña" w:date="2015-11-09T13:00:00Z">
              <w:r w:rsidRPr="00211211">
                <w:rPr>
                  <w:rFonts w:ascii="Times New Roman" w:hAnsi="Times New Roman" w:cs="Times New Roman"/>
                  <w:color w:val="000000"/>
                </w:rPr>
                <w:t>Las fracciones complejas</w:t>
              </w:r>
            </w:ins>
          </w:p>
        </w:tc>
      </w:tr>
      <w:tr w:rsidR="003244EC" w14:paraId="56B4BE3E" w14:textId="77777777" w:rsidTr="00794123">
        <w:trPr>
          <w:ins w:id="1203" w:author="Edgar Josué Malagón Montaña" w:date="2015-11-09T13:00:00Z"/>
        </w:trPr>
        <w:tc>
          <w:tcPr>
            <w:tcW w:w="2518" w:type="dxa"/>
          </w:tcPr>
          <w:p w14:paraId="61F633D4" w14:textId="77777777" w:rsidR="003244EC" w:rsidRDefault="003244EC" w:rsidP="00794123">
            <w:pPr>
              <w:rPr>
                <w:ins w:id="1204" w:author="Edgar Josué Malagón Montaña" w:date="2015-11-09T13:00:00Z"/>
                <w:rFonts w:ascii="Times New Roman" w:hAnsi="Times New Roman" w:cs="Times New Roman"/>
                <w:color w:val="000000"/>
              </w:rPr>
            </w:pPr>
            <w:ins w:id="1205" w:author="Edgar Josué Malagón Montaña" w:date="2015-11-09T13:00:00Z">
              <w:r w:rsidRPr="00053744">
                <w:rPr>
                  <w:rFonts w:ascii="Times New Roman" w:hAnsi="Times New Roman" w:cs="Times New Roman"/>
                  <w:b/>
                  <w:color w:val="000000"/>
                  <w:sz w:val="18"/>
                  <w:szCs w:val="18"/>
                </w:rPr>
                <w:t>Descripción</w:t>
              </w:r>
            </w:ins>
          </w:p>
        </w:tc>
        <w:tc>
          <w:tcPr>
            <w:tcW w:w="6515" w:type="dxa"/>
          </w:tcPr>
          <w:p w14:paraId="3D2F3298" w14:textId="77777777" w:rsidR="003244EC" w:rsidRDefault="003244EC" w:rsidP="00794123">
            <w:pPr>
              <w:rPr>
                <w:ins w:id="1206" w:author="Edgar Josué Malagón Montaña" w:date="2015-11-09T13:00:00Z"/>
                <w:rFonts w:ascii="Times New Roman" w:hAnsi="Times New Roman" w:cs="Times New Roman"/>
                <w:color w:val="000000"/>
              </w:rPr>
            </w:pPr>
            <w:ins w:id="1207" w:author="Edgar Josué Malagón Montaña" w:date="2015-11-09T13:00:00Z">
              <w:r w:rsidRPr="00211211">
                <w:rPr>
                  <w:rFonts w:ascii="Times New Roman" w:hAnsi="Times New Roman" w:cs="Times New Roman"/>
                  <w:color w:val="000000"/>
                </w:rPr>
                <w:t>Interactivo que explica qué es una fracción compleja</w:t>
              </w:r>
            </w:ins>
          </w:p>
        </w:tc>
      </w:tr>
    </w:tbl>
    <w:p w14:paraId="46177A72" w14:textId="77777777" w:rsidR="003244EC" w:rsidRDefault="003244EC" w:rsidP="000654A9">
      <w:pPr>
        <w:spacing w:after="0"/>
        <w:jc w:val="center"/>
        <w:rPr>
          <w:ins w:id="1208" w:author="Edgar Josué Malagón Montaña" w:date="2015-11-09T13:00:00Z"/>
          <w:rFonts w:ascii="Times" w:eastAsiaTheme="minorEastAsia" w:hAnsi="Times"/>
        </w:rPr>
      </w:pPr>
    </w:p>
    <w:p w14:paraId="4C60F039" w14:textId="77777777" w:rsidR="003244EC" w:rsidRDefault="003244EC" w:rsidP="000654A9">
      <w:pPr>
        <w:spacing w:after="0"/>
        <w:jc w:val="center"/>
        <w:rPr>
          <w:rFonts w:ascii="Times" w:eastAsiaTheme="minorEastAsia" w:hAnsi="Times"/>
        </w:rPr>
      </w:pPr>
      <w:bookmarkStart w:id="1209" w:name="_GoBack"/>
      <w:bookmarkEnd w:id="1209"/>
    </w:p>
    <w:p w14:paraId="5BBB2C3A" w14:textId="77777777" w:rsidR="000654A9" w:rsidRDefault="008C7EC4" w:rsidP="000654A9">
      <w:pPr>
        <w:spacing w:after="0"/>
        <w:jc w:val="both"/>
        <w:rPr>
          <w:rFonts w:ascii="Times" w:eastAsiaTheme="minorEastAsia" w:hAnsi="Times"/>
        </w:rPr>
      </w:pPr>
      <w:r>
        <w:rPr>
          <w:rFonts w:ascii="Times" w:eastAsiaTheme="minorEastAsia" w:hAnsi="Times"/>
        </w:rPr>
        <w:t xml:space="preserve">Para resolver y simplificar </w:t>
      </w:r>
      <w:r w:rsidR="000654A9">
        <w:rPr>
          <w:rFonts w:ascii="Times" w:eastAsiaTheme="minorEastAsia" w:hAnsi="Times"/>
        </w:rPr>
        <w:t>fracci</w:t>
      </w:r>
      <w:r>
        <w:rPr>
          <w:rFonts w:ascii="Times" w:eastAsiaTheme="minorEastAsia" w:hAnsi="Times"/>
        </w:rPr>
        <w:t>ones complejas, primero se deben desarrollar las operaciones indicadas en el numerador y el denominador y luego factorizar si es posible y finalmente aplicar la ley de la oreja para reducir la fracción compleja a una fracción simple.</w:t>
      </w:r>
    </w:p>
    <w:p w14:paraId="369C9D64" w14:textId="77777777" w:rsidR="008C7EC4" w:rsidRDefault="008C7EC4" w:rsidP="000654A9">
      <w:pPr>
        <w:spacing w:after="0"/>
        <w:jc w:val="both"/>
        <w:rPr>
          <w:rFonts w:ascii="Times" w:eastAsiaTheme="minorEastAsia" w:hAnsi="Times"/>
        </w:rPr>
      </w:pPr>
    </w:p>
    <w:p w14:paraId="314EC385" w14:textId="77777777" w:rsidR="008C7EC4" w:rsidRPr="008C7EC4" w:rsidRDefault="008C7EC4" w:rsidP="008C7EC4">
      <w:pPr>
        <w:pStyle w:val="Prrafodelista"/>
        <w:numPr>
          <w:ilvl w:val="0"/>
          <w:numId w:val="19"/>
        </w:numPr>
        <w:spacing w:after="0"/>
        <w:jc w:val="both"/>
        <w:rPr>
          <w:rFonts w:ascii="Times" w:eastAsiaTheme="minorEastAsia" w:hAnsi="Times"/>
        </w:rPr>
      </w:pPr>
      <w:r w:rsidRPr="008C7EC4">
        <w:rPr>
          <w:rFonts w:ascii="Times" w:eastAsiaTheme="minorEastAsia" w:hAnsi="Times"/>
        </w:rPr>
        <w:t>Ejemplo 1</w:t>
      </w:r>
    </w:p>
    <w:p w14:paraId="35AF9604" w14:textId="77777777" w:rsidR="008C7EC4" w:rsidRDefault="008C7EC4" w:rsidP="000654A9">
      <w:pPr>
        <w:spacing w:after="0"/>
        <w:jc w:val="both"/>
        <w:rPr>
          <w:rFonts w:ascii="Times" w:eastAsiaTheme="minorEastAsia" w:hAnsi="Times"/>
        </w:rPr>
      </w:pPr>
    </w:p>
    <w:p w14:paraId="2C1AE2FB" w14:textId="77777777" w:rsidR="008C7EC4" w:rsidRPr="003244EC" w:rsidRDefault="00E4550A" w:rsidP="000654A9">
      <w:pPr>
        <w:spacing w:after="0"/>
        <w:jc w:val="both"/>
        <w:rPr>
          <w:ins w:id="1210" w:author="Edgar Josué Malagón Montaña" w:date="2015-11-09T12:55:00Z"/>
          <w:rFonts w:ascii="Times" w:eastAsiaTheme="minorEastAsia" w:hAnsi="Times"/>
        </w:rPr>
      </w:pPr>
      <m:oMathPara>
        <m:oMath>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num>
            <m:den>
              <m:f>
                <m:fPr>
                  <m:ctrlPr>
                    <w:rPr>
                      <w:rFonts w:ascii="Cambria Math" w:hAnsi="Cambria Math"/>
                      <w:i/>
                    </w:rPr>
                  </m:ctrlPr>
                </m:fPr>
                <m:num>
                  <m:r>
                    <w:rPr>
                      <w:rFonts w:ascii="Cambria Math" w:hAnsi="Cambria Math"/>
                    </w:rPr>
                    <m:t>x</m:t>
                  </m:r>
                </m:num>
                <m:den>
                  <m:r>
                    <w:rPr>
                      <w:rFonts w:ascii="Cambria Math" w:hAnsi="Cambria Math"/>
                    </w:rPr>
                    <m:t>2x+1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den>
          </m:f>
        </m:oMath>
      </m:oMathPara>
    </w:p>
    <w:p w14:paraId="44B171EF" w14:textId="77777777" w:rsidR="003244EC" w:rsidRPr="008C7EC4" w:rsidRDefault="003244EC" w:rsidP="000654A9">
      <w:pPr>
        <w:spacing w:after="0"/>
        <w:jc w:val="both"/>
        <w:rPr>
          <w:rFonts w:ascii="Times" w:eastAsiaTheme="minorEastAsia" w:hAnsi="Times"/>
        </w:rPr>
      </w:pPr>
    </w:p>
    <w:p w14:paraId="1E82949F" w14:textId="666CC0E1" w:rsidR="008C7EC4" w:rsidRDefault="008C7EC4" w:rsidP="008C7EC4">
      <w:pPr>
        <w:spacing w:after="0"/>
        <w:ind w:left="708"/>
        <w:jc w:val="both"/>
        <w:rPr>
          <w:rFonts w:ascii="Times" w:eastAsiaTheme="minorEastAsia" w:hAnsi="Times"/>
        </w:rPr>
      </w:pPr>
      <w:r>
        <w:rPr>
          <w:rFonts w:ascii="Times" w:eastAsiaTheme="minorEastAsia" w:hAnsi="Times"/>
        </w:rPr>
        <w:t>Primero se desarrollan la resta del numerador y la suma del denominador</w:t>
      </w:r>
      <w:ins w:id="1211" w:author="Edgar Josué Malagón Montaña" w:date="2015-11-09T12:55:00Z">
        <w:r w:rsidR="003244EC">
          <w:rPr>
            <w:rFonts w:ascii="Times" w:eastAsiaTheme="minorEastAsia" w:hAnsi="Times"/>
          </w:rPr>
          <w:t>.</w:t>
        </w:r>
      </w:ins>
    </w:p>
    <w:p w14:paraId="128C5EA6" w14:textId="77777777" w:rsidR="008C7EC4" w:rsidRDefault="008C7EC4" w:rsidP="008C7EC4">
      <w:pPr>
        <w:spacing w:after="0"/>
        <w:ind w:left="708"/>
        <w:jc w:val="both"/>
        <w:rPr>
          <w:rFonts w:ascii="Times" w:eastAsiaTheme="minorEastAsia" w:hAnsi="Times"/>
        </w:rPr>
      </w:pPr>
    </w:p>
    <w:p w14:paraId="2E17B357" w14:textId="77777777" w:rsidR="008C7EC4" w:rsidRPr="00D25B66" w:rsidRDefault="00E4550A" w:rsidP="008C7EC4">
      <w:pPr>
        <w:spacing w:after="0"/>
        <w:ind w:left="708"/>
        <w:jc w:val="both"/>
        <w:rPr>
          <w:rFonts w:ascii="Times" w:eastAsiaTheme="minorEastAsia" w:hAnsi="Times"/>
        </w:rPr>
      </w:pPr>
      <m:oMathPara>
        <m:oMath>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x</m:t>
                  </m:r>
                </m:den>
              </m:f>
            </m:num>
            <m:den>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num>
                <m:den>
                  <m:r>
                    <w:rPr>
                      <w:rFonts w:ascii="Cambria Math" w:hAnsi="Cambria Math"/>
                    </w:rPr>
                    <m:t>x+1</m:t>
                  </m:r>
                </m:den>
              </m:f>
            </m:den>
          </m:f>
        </m:oMath>
      </m:oMathPara>
    </w:p>
    <w:p w14:paraId="5E47CA73" w14:textId="77777777" w:rsidR="00D25B66" w:rsidRDefault="00D25B66" w:rsidP="008C7EC4">
      <w:pPr>
        <w:spacing w:after="0"/>
        <w:ind w:left="708"/>
        <w:jc w:val="both"/>
        <w:rPr>
          <w:rFonts w:ascii="Times" w:eastAsiaTheme="minorEastAsia" w:hAnsi="Times"/>
        </w:rPr>
      </w:pPr>
    </w:p>
    <w:p w14:paraId="032E8050" w14:textId="75305685" w:rsidR="00D25B66" w:rsidRDefault="00D25B66" w:rsidP="008C7EC4">
      <w:pPr>
        <w:spacing w:after="0"/>
        <w:ind w:left="708"/>
        <w:jc w:val="both"/>
        <w:rPr>
          <w:rFonts w:ascii="Times" w:eastAsiaTheme="minorEastAsia" w:hAnsi="Times"/>
        </w:rPr>
      </w:pPr>
      <w:r>
        <w:rPr>
          <w:rFonts w:ascii="Times" w:eastAsiaTheme="minorEastAsia" w:hAnsi="Times"/>
        </w:rPr>
        <w:t>Ahora aplicamos la ley de la oreja para reducir la fracción</w:t>
      </w:r>
      <w:ins w:id="1212" w:author="Edgar Josué Malagón Montaña" w:date="2015-11-09T12:55:00Z">
        <w:r w:rsidR="003244EC">
          <w:rPr>
            <w:rFonts w:ascii="Times" w:eastAsiaTheme="minorEastAsia" w:hAnsi="Times"/>
          </w:rPr>
          <w:t>:</w:t>
        </w:r>
      </w:ins>
      <w:r>
        <w:rPr>
          <w:rFonts w:ascii="Times" w:eastAsiaTheme="minorEastAsia" w:hAnsi="Times"/>
        </w:rPr>
        <w:t xml:space="preserve"> </w:t>
      </w:r>
    </w:p>
    <w:p w14:paraId="29FD2B12" w14:textId="77777777" w:rsidR="00D25B66" w:rsidRDefault="00D25B66" w:rsidP="008C7EC4">
      <w:pPr>
        <w:spacing w:after="0"/>
        <w:ind w:left="708"/>
        <w:jc w:val="both"/>
        <w:rPr>
          <w:rFonts w:ascii="Times" w:hAnsi="Times"/>
        </w:rPr>
      </w:pPr>
    </w:p>
    <w:p w14:paraId="706A193F" w14:textId="77777777" w:rsidR="00D25B66" w:rsidRPr="00D25B66" w:rsidRDefault="00E4550A" w:rsidP="008C7EC4">
      <w:pPr>
        <w:spacing w:after="0"/>
        <w:ind w:left="708"/>
        <w:jc w:val="both"/>
        <w:rPr>
          <w:rFonts w:ascii="Times" w:eastAsiaTheme="minorEastAsia" w:hAnsi="Times"/>
        </w:rPr>
      </w:pPr>
      <m:oMathPara>
        <m:oMath>
          <m:f>
            <m:fPr>
              <m:ctrlPr>
                <w:rPr>
                  <w:rFonts w:ascii="Cambria Math" w:hAnsi="Cambria Math"/>
                  <w:i/>
                </w:rPr>
              </m:ctrlPr>
            </m:fPr>
            <m:num>
              <m:r>
                <w:rPr>
                  <w:rFonts w:ascii="Cambria Math" w:hAnsi="Cambria Math"/>
                </w:rPr>
                <m:t>2(x+1)</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en>
          </m:f>
        </m:oMath>
      </m:oMathPara>
    </w:p>
    <w:p w14:paraId="31577036" w14:textId="77777777" w:rsidR="00D25B66" w:rsidRDefault="00D25B66" w:rsidP="008C7EC4">
      <w:pPr>
        <w:spacing w:after="0"/>
        <w:ind w:left="708"/>
        <w:jc w:val="both"/>
        <w:rPr>
          <w:rFonts w:ascii="Times" w:hAnsi="Times"/>
        </w:rPr>
      </w:pPr>
    </w:p>
    <w:p w14:paraId="027897DF" w14:textId="5A7423E7" w:rsidR="00D25B66" w:rsidRDefault="00D25B66" w:rsidP="008C7EC4">
      <w:pPr>
        <w:spacing w:after="0"/>
        <w:ind w:left="708"/>
        <w:jc w:val="both"/>
        <w:rPr>
          <w:rFonts w:ascii="Times" w:hAnsi="Times"/>
        </w:rPr>
      </w:pPr>
      <w:r>
        <w:rPr>
          <w:rFonts w:ascii="Times" w:hAnsi="Times"/>
        </w:rPr>
        <w:t>Factorizamos el trinomio del denominador como un trinomio cuadrado perfecto</w:t>
      </w:r>
      <w:ins w:id="1213" w:author="Edgar Josué Malagón Montaña" w:date="2015-11-09T12:56:00Z">
        <w:r w:rsidR="003244EC">
          <w:rPr>
            <w:rFonts w:ascii="Times" w:hAnsi="Times"/>
          </w:rPr>
          <w:t>.</w:t>
        </w:r>
      </w:ins>
    </w:p>
    <w:p w14:paraId="6766E7BA" w14:textId="77777777" w:rsidR="00D25B66" w:rsidRDefault="00D25B66" w:rsidP="008C7EC4">
      <w:pPr>
        <w:spacing w:after="0"/>
        <w:ind w:left="708"/>
        <w:jc w:val="both"/>
        <w:rPr>
          <w:rFonts w:ascii="Times" w:hAnsi="Times"/>
        </w:rPr>
      </w:pPr>
    </w:p>
    <w:p w14:paraId="71D4C0BB" w14:textId="77777777" w:rsidR="00D25B66" w:rsidRPr="00D25B66" w:rsidRDefault="00E4550A" w:rsidP="00D25B66">
      <w:pPr>
        <w:spacing w:after="0"/>
        <w:ind w:left="708"/>
        <w:jc w:val="both"/>
        <w:rPr>
          <w:rFonts w:ascii="Times" w:eastAsiaTheme="minorEastAsia" w:hAnsi="Times"/>
        </w:rPr>
      </w:pPr>
      <m:oMathPara>
        <m:oMath>
          <m:f>
            <m:fPr>
              <m:ctrlPr>
                <w:rPr>
                  <w:rFonts w:ascii="Cambria Math" w:hAnsi="Cambria Math"/>
                  <w:i/>
                </w:rPr>
              </m:ctrlPr>
            </m:fPr>
            <m:num>
              <m:r>
                <w:rPr>
                  <w:rFonts w:ascii="Cambria Math" w:hAnsi="Cambria Math"/>
                </w:rPr>
                <m:t>2(x+1)</m:t>
              </m:r>
            </m:num>
            <m:den>
              <m:r>
                <w:rPr>
                  <w:rFonts w:ascii="Cambria Math" w:hAnsi="Cambria Math"/>
                </w:rPr>
                <m:t>x</m:t>
              </m:r>
              <m:sSup>
                <m:sSupPr>
                  <m:ctrlPr>
                    <w:rPr>
                      <w:rFonts w:ascii="Cambria Math" w:hAnsi="Cambria Math"/>
                      <w:i/>
                    </w:rPr>
                  </m:ctrlPr>
                </m:sSupPr>
                <m:e>
                  <m:r>
                    <w:rPr>
                      <w:rFonts w:ascii="Cambria Math" w:hAnsi="Cambria Math"/>
                    </w:rPr>
                    <m:t>(x+1)</m:t>
                  </m:r>
                </m:e>
                <m:sup>
                  <m:r>
                    <w:rPr>
                      <w:rFonts w:ascii="Cambria Math" w:hAnsi="Cambria Math"/>
                    </w:rPr>
                    <m:t>2</m:t>
                  </m:r>
                </m:sup>
              </m:sSup>
            </m:den>
          </m:f>
        </m:oMath>
      </m:oMathPara>
    </w:p>
    <w:p w14:paraId="09F2C7F0" w14:textId="77777777" w:rsidR="00D25B66" w:rsidRDefault="00D25B66" w:rsidP="00D25B66">
      <w:pPr>
        <w:spacing w:after="0"/>
        <w:ind w:left="708"/>
        <w:jc w:val="both"/>
        <w:rPr>
          <w:rFonts w:ascii="Times" w:eastAsiaTheme="minorEastAsia" w:hAnsi="Times"/>
        </w:rPr>
      </w:pPr>
    </w:p>
    <w:p w14:paraId="41ECFB5C" w14:textId="34922ADD" w:rsidR="00D25B66" w:rsidRDefault="00D25B66" w:rsidP="00D25B66">
      <w:pPr>
        <w:spacing w:after="0"/>
        <w:ind w:left="708"/>
        <w:jc w:val="both"/>
        <w:rPr>
          <w:rFonts w:ascii="Times" w:eastAsiaTheme="minorEastAsia" w:hAnsi="Times"/>
        </w:rPr>
      </w:pPr>
      <w:r>
        <w:rPr>
          <w:rFonts w:ascii="Times" w:eastAsiaTheme="minorEastAsia" w:hAnsi="Times"/>
        </w:rPr>
        <w:t>Simplificamos los términos semejantes y finalmente obtenemos</w:t>
      </w:r>
      <w:ins w:id="1214" w:author="Edgar Josué Malagón Montaña" w:date="2015-11-09T12:56:00Z">
        <w:r w:rsidR="003244EC">
          <w:rPr>
            <w:rFonts w:ascii="Times" w:eastAsiaTheme="minorEastAsia" w:hAnsi="Times"/>
          </w:rPr>
          <w:t>:</w:t>
        </w:r>
      </w:ins>
    </w:p>
    <w:p w14:paraId="3B73C29A" w14:textId="77777777" w:rsidR="00D25B66" w:rsidRDefault="00D25B66" w:rsidP="00D25B66">
      <w:pPr>
        <w:spacing w:after="0"/>
        <w:ind w:left="708"/>
        <w:jc w:val="both"/>
        <w:rPr>
          <w:rFonts w:ascii="Times" w:eastAsiaTheme="minorEastAsia" w:hAnsi="Times"/>
        </w:rPr>
      </w:pPr>
    </w:p>
    <w:p w14:paraId="62FD610A" w14:textId="77777777" w:rsidR="00D25B66" w:rsidRPr="00D25B66" w:rsidRDefault="00E4550A" w:rsidP="00D25B66">
      <w:pPr>
        <w:spacing w:after="0"/>
        <w:ind w:left="708"/>
        <w:jc w:val="both"/>
        <w:rPr>
          <w:rFonts w:ascii="Times" w:eastAsiaTheme="minorEastAsia" w:hAnsi="Times"/>
        </w:rPr>
      </w:pPr>
      <m:oMathPara>
        <m:oMath>
          <m:f>
            <m:fPr>
              <m:ctrlPr>
                <w:rPr>
                  <w:rFonts w:ascii="Cambria Math" w:hAnsi="Cambria Math"/>
                  <w:i/>
                </w:rPr>
              </m:ctrlPr>
            </m:fPr>
            <m:num>
              <m:r>
                <w:rPr>
                  <w:rFonts w:ascii="Cambria Math" w:hAnsi="Cambria Math"/>
                </w:rPr>
                <m:t>2</m:t>
              </m:r>
            </m:num>
            <m:den>
              <m:r>
                <w:rPr>
                  <w:rFonts w:ascii="Cambria Math" w:hAnsi="Cambria Math"/>
                </w:rPr>
                <m:t>x(x+1)</m:t>
              </m:r>
            </m:den>
          </m:f>
        </m:oMath>
      </m:oMathPara>
    </w:p>
    <w:p w14:paraId="2D80A755" w14:textId="77777777" w:rsidR="00211211" w:rsidRDefault="00211211" w:rsidP="00211211">
      <w:pPr>
        <w:spacing w:after="0"/>
        <w:rPr>
          <w:rFonts w:ascii="Times" w:hAnsi="Times"/>
          <w:b/>
        </w:rPr>
      </w:pPr>
    </w:p>
    <w:p w14:paraId="3BA03488" w14:textId="77777777" w:rsidR="00A81814" w:rsidRPr="008C7EC4" w:rsidRDefault="004C006C" w:rsidP="00A81814">
      <w:pPr>
        <w:pStyle w:val="Prrafodelista"/>
        <w:numPr>
          <w:ilvl w:val="0"/>
          <w:numId w:val="19"/>
        </w:numPr>
        <w:spacing w:after="0"/>
        <w:jc w:val="both"/>
        <w:rPr>
          <w:rFonts w:ascii="Times" w:eastAsiaTheme="minorEastAsia" w:hAnsi="Times"/>
        </w:rPr>
      </w:pPr>
      <w:r>
        <w:rPr>
          <w:rFonts w:ascii="Times" w:eastAsiaTheme="minorEastAsia" w:hAnsi="Times"/>
        </w:rPr>
        <w:t>Ejemplo 2</w:t>
      </w:r>
    </w:p>
    <w:p w14:paraId="0C0C1848" w14:textId="77777777" w:rsidR="00A81814" w:rsidRPr="003244EC" w:rsidRDefault="00E4550A" w:rsidP="00A81814">
      <w:pPr>
        <w:spacing w:after="0"/>
        <w:jc w:val="both"/>
        <w:rPr>
          <w:ins w:id="1215" w:author="Edgar Josué Malagón Montaña" w:date="2015-11-09T12:56:00Z"/>
          <w:rFonts w:ascii="Times" w:eastAsiaTheme="minorEastAsia" w:hAnsi="Times"/>
        </w:rPr>
      </w:pPr>
      <m:oMathPara>
        <m:oMath>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y</m:t>
                  </m:r>
                </m:den>
              </m:f>
              <m:r>
                <w:rPr>
                  <w:rFonts w:ascii="Cambria Math" w:hAnsi="Cambria Math"/>
                </w:rPr>
                <m:t>-(x-y)</m:t>
              </m:r>
            </m:num>
            <m:den>
              <m:f>
                <m:fPr>
                  <m:ctrlPr>
                    <w:rPr>
                      <w:rFonts w:ascii="Cambria Math" w:hAnsi="Cambria Math"/>
                      <w:i/>
                    </w:rPr>
                  </m:ctrlPr>
                </m:fPr>
                <m:num>
                  <m:r>
                    <w:rPr>
                      <w:rFonts w:ascii="Cambria Math" w:hAnsi="Cambria Math"/>
                    </w:rPr>
                    <m:t>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den>
          </m:f>
        </m:oMath>
      </m:oMathPara>
    </w:p>
    <w:p w14:paraId="668320DF" w14:textId="77777777" w:rsidR="003244EC" w:rsidRPr="008C7EC4" w:rsidRDefault="003244EC" w:rsidP="00A81814">
      <w:pPr>
        <w:spacing w:after="0"/>
        <w:jc w:val="both"/>
        <w:rPr>
          <w:rFonts w:ascii="Times" w:eastAsiaTheme="minorEastAsia" w:hAnsi="Times"/>
        </w:rPr>
      </w:pPr>
    </w:p>
    <w:p w14:paraId="470C3196" w14:textId="4F90FAE1" w:rsidR="00A81814" w:rsidRDefault="00A81814" w:rsidP="00A81814">
      <w:pPr>
        <w:spacing w:after="0"/>
        <w:ind w:left="708"/>
        <w:jc w:val="both"/>
        <w:rPr>
          <w:rFonts w:ascii="Times" w:eastAsiaTheme="minorEastAsia" w:hAnsi="Times"/>
        </w:rPr>
      </w:pPr>
      <w:r>
        <w:rPr>
          <w:rFonts w:ascii="Times" w:eastAsiaTheme="minorEastAsia" w:hAnsi="Times"/>
        </w:rPr>
        <w:t xml:space="preserve">Primero se desarrollan la </w:t>
      </w:r>
      <w:r w:rsidR="002B12A1">
        <w:rPr>
          <w:rFonts w:ascii="Times" w:eastAsiaTheme="minorEastAsia" w:hAnsi="Times"/>
        </w:rPr>
        <w:t>resta</w:t>
      </w:r>
      <w:r>
        <w:rPr>
          <w:rFonts w:ascii="Times" w:eastAsiaTheme="minorEastAsia" w:hAnsi="Times"/>
        </w:rPr>
        <w:t xml:space="preserve"> del numerador y la </w:t>
      </w:r>
      <w:r w:rsidR="002B12A1">
        <w:rPr>
          <w:rFonts w:ascii="Times" w:eastAsiaTheme="minorEastAsia" w:hAnsi="Times"/>
        </w:rPr>
        <w:t>suma</w:t>
      </w:r>
      <w:r>
        <w:rPr>
          <w:rFonts w:ascii="Times" w:eastAsiaTheme="minorEastAsia" w:hAnsi="Times"/>
        </w:rPr>
        <w:t xml:space="preserve"> del denominador</w:t>
      </w:r>
      <w:ins w:id="1216" w:author="Edgar Josué Malagón Montaña" w:date="2015-11-09T12:56:00Z">
        <w:r w:rsidR="003244EC">
          <w:rPr>
            <w:rFonts w:ascii="Times" w:eastAsiaTheme="minorEastAsia" w:hAnsi="Times"/>
          </w:rPr>
          <w:t>.</w:t>
        </w:r>
      </w:ins>
    </w:p>
    <w:p w14:paraId="39D72082" w14:textId="77777777" w:rsidR="00A81814" w:rsidRDefault="00A81814" w:rsidP="00A81814">
      <w:pPr>
        <w:spacing w:after="0"/>
        <w:ind w:left="708"/>
        <w:jc w:val="both"/>
        <w:rPr>
          <w:rFonts w:ascii="Times" w:eastAsiaTheme="minorEastAsia" w:hAnsi="Times"/>
        </w:rPr>
      </w:pPr>
    </w:p>
    <w:p w14:paraId="0D06ECFA" w14:textId="77777777" w:rsidR="00A81814" w:rsidRPr="00D25B66" w:rsidRDefault="00E4550A" w:rsidP="00A81814">
      <w:pPr>
        <w:spacing w:after="0"/>
        <w:ind w:left="708"/>
        <w:jc w:val="both"/>
        <w:rPr>
          <w:rFonts w:ascii="Times" w:eastAsiaTheme="minorEastAsia" w:hAnsi="Times"/>
        </w:rPr>
      </w:pPr>
      <m:oMathPara>
        <m:oMath>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-y(x-y)</m:t>
                  </m:r>
                </m:num>
                <m:den>
                  <m:r>
                    <w:rPr>
                      <w:rFonts w:ascii="Cambria Math" w:hAnsi="Cambria Math"/>
                    </w:rPr>
                    <m:t>y</m:t>
                  </m:r>
                </m:den>
              </m:f>
            </m:num>
            <m:den>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y</m:t>
                  </m:r>
                </m:den>
              </m:f>
            </m:num>
            <m:den>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den>
          </m:f>
        </m:oMath>
      </m:oMathPara>
    </w:p>
    <w:p w14:paraId="5DBDECD0" w14:textId="77777777" w:rsidR="00A81814" w:rsidRDefault="00A81814" w:rsidP="00A81814">
      <w:pPr>
        <w:spacing w:after="0"/>
        <w:ind w:left="708"/>
        <w:jc w:val="both"/>
        <w:rPr>
          <w:rFonts w:ascii="Times" w:eastAsiaTheme="minorEastAsia" w:hAnsi="Times"/>
        </w:rPr>
      </w:pPr>
    </w:p>
    <w:p w14:paraId="5A32D807" w14:textId="07F56AD9" w:rsidR="00A81814" w:rsidRDefault="00A81814" w:rsidP="00A81814">
      <w:pPr>
        <w:spacing w:after="0"/>
        <w:ind w:left="708"/>
        <w:jc w:val="both"/>
        <w:rPr>
          <w:rFonts w:ascii="Times" w:eastAsiaTheme="minorEastAsia" w:hAnsi="Times"/>
        </w:rPr>
      </w:pPr>
      <w:r>
        <w:rPr>
          <w:rFonts w:ascii="Times" w:eastAsiaTheme="minorEastAsia" w:hAnsi="Times"/>
        </w:rPr>
        <w:t>Ahora aplicamos la ley de la oreja para reducir la fracción</w:t>
      </w:r>
      <w:ins w:id="1217" w:author="Edgar Josué Malagón Montaña" w:date="2015-11-09T12:56:00Z">
        <w:r w:rsidR="003244EC">
          <w:rPr>
            <w:rFonts w:ascii="Times" w:eastAsiaTheme="minorEastAsia" w:hAnsi="Times"/>
          </w:rPr>
          <w:t>.</w:t>
        </w:r>
      </w:ins>
      <w:del w:id="1218" w:author="Edgar Josué Malagón Montaña" w:date="2015-11-09T12:56:00Z">
        <w:r w:rsidDel="003244EC">
          <w:rPr>
            <w:rFonts w:ascii="Times" w:eastAsiaTheme="minorEastAsia" w:hAnsi="Times"/>
          </w:rPr>
          <w:delText xml:space="preserve"> </w:delText>
        </w:r>
      </w:del>
    </w:p>
    <w:p w14:paraId="6B967708" w14:textId="77777777" w:rsidR="00A81814" w:rsidRDefault="00A81814" w:rsidP="00A81814">
      <w:pPr>
        <w:spacing w:after="0"/>
        <w:ind w:left="708"/>
        <w:jc w:val="both"/>
        <w:rPr>
          <w:rFonts w:ascii="Times" w:hAnsi="Times"/>
        </w:rPr>
      </w:pPr>
    </w:p>
    <w:p w14:paraId="06615CBB" w14:textId="77777777" w:rsidR="00A81814" w:rsidRPr="00D25B66" w:rsidRDefault="00E4550A" w:rsidP="00A81814">
      <w:pPr>
        <w:spacing w:after="0"/>
        <w:ind w:left="708"/>
        <w:jc w:val="both"/>
        <w:rPr>
          <w:rFonts w:ascii="Times" w:eastAsiaTheme="minorEastAsia" w:hAnsi="Time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xy(x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num>
            <m:den>
              <m:sSup>
                <m:sSupPr>
                  <m:ctrlPr>
                    <w:rPr>
                      <w:rFonts w:ascii="Cambria Math" w:hAnsi="Cambria Math"/>
                      <w:i/>
                    </w:rPr>
                  </m:ctrlPr>
                </m:sSupPr>
                <m:e>
                  <m:r>
                    <w:rPr>
                      <w:rFonts w:ascii="Cambria Math" w:hAnsi="Cambria Math"/>
                    </w:rPr>
                    <m:t>y(x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den>
          </m:f>
        </m:oMath>
      </m:oMathPara>
    </w:p>
    <w:p w14:paraId="602F17EC" w14:textId="77777777" w:rsidR="00A81814" w:rsidRDefault="00A81814" w:rsidP="00A81814">
      <w:pPr>
        <w:spacing w:after="0"/>
        <w:ind w:left="708"/>
        <w:jc w:val="both"/>
        <w:rPr>
          <w:rFonts w:ascii="Times" w:hAnsi="Times"/>
        </w:rPr>
      </w:pPr>
    </w:p>
    <w:p w14:paraId="09B59619" w14:textId="77777777" w:rsidR="00A81814" w:rsidRDefault="00A81814" w:rsidP="00A81814">
      <w:pPr>
        <w:spacing w:after="0"/>
        <w:ind w:left="708"/>
        <w:jc w:val="both"/>
        <w:rPr>
          <w:rFonts w:ascii="Times" w:eastAsiaTheme="minorEastAsia" w:hAnsi="Times"/>
        </w:rPr>
      </w:pPr>
    </w:p>
    <w:p w14:paraId="164BFD00" w14:textId="6D10C9E4" w:rsidR="00A81814" w:rsidRDefault="00A81814" w:rsidP="00A81814">
      <w:pPr>
        <w:spacing w:after="0"/>
        <w:ind w:left="708"/>
        <w:jc w:val="both"/>
        <w:rPr>
          <w:rFonts w:ascii="Times" w:eastAsiaTheme="minorEastAsia" w:hAnsi="Times"/>
        </w:rPr>
      </w:pPr>
      <w:r>
        <w:rPr>
          <w:rFonts w:ascii="Times" w:eastAsiaTheme="minorEastAsia" w:hAnsi="Times"/>
        </w:rPr>
        <w:t>Simplificamos los términos semejantes y finalmente obtenemos</w:t>
      </w:r>
      <w:ins w:id="1219" w:author="Edgar Josué Malagón Montaña" w:date="2015-11-09T12:56:00Z">
        <w:r w:rsidR="003244EC">
          <w:rPr>
            <w:rFonts w:ascii="Times" w:eastAsiaTheme="minorEastAsia" w:hAnsi="Times"/>
          </w:rPr>
          <w:t>:</w:t>
        </w:r>
      </w:ins>
    </w:p>
    <w:p w14:paraId="7C359A26" w14:textId="77777777" w:rsidR="00A81814" w:rsidRDefault="00A81814" w:rsidP="00A81814">
      <w:pPr>
        <w:spacing w:after="0"/>
        <w:ind w:left="708"/>
        <w:jc w:val="both"/>
        <w:rPr>
          <w:rFonts w:ascii="Times" w:eastAsiaTheme="minorEastAsia" w:hAnsi="Times"/>
        </w:rPr>
      </w:pPr>
    </w:p>
    <w:p w14:paraId="2F67AA01" w14:textId="77777777" w:rsidR="00A81814" w:rsidRPr="00D25B66" w:rsidRDefault="003244EC" w:rsidP="00A81814">
      <w:pPr>
        <w:spacing w:after="0"/>
        <w:ind w:left="708"/>
        <w:jc w:val="both"/>
        <w:rPr>
          <w:rFonts w:ascii="Times" w:eastAsiaTheme="minorEastAsia" w:hAnsi="Times"/>
        </w:rPr>
      </w:pPr>
      <m:oMathPara>
        <m:oMath>
          <m:r>
            <m:rPr>
              <m:sty m:val="p"/>
            </m:rPr>
            <w:rPr>
              <w:rStyle w:val="Refdecomentario"/>
              <w:rFonts w:ascii="Cambria Math" w:hAnsi="Cambria Math"/>
              <w:rPrChange w:id="1220" w:author="Edgar Josué Malagón Montaña" w:date="2015-11-09T12:56:00Z">
                <w:rPr>
                  <w:rStyle w:val="Refdecomentario"/>
                </w:rPr>
              </w:rPrChange>
            </w:rPr>
            <w:commentReference w:id="1221"/>
          </m:r>
          <m:r>
            <w:rPr>
              <w:rFonts w:ascii="Cambria Math" w:hAnsi="Cambria Math"/>
              <w:highlight w:val="yellow"/>
              <w:rPrChange w:id="1222" w:author="Edgar Josué Malagón Montaña" w:date="2015-11-09T12:56:00Z">
                <w:rPr>
                  <w:rFonts w:ascii="Cambria Math" w:hAnsi="Cambria Math"/>
                </w:rPr>
              </w:rPrChange>
            </w:rPr>
            <m:t>x</m:t>
          </m:r>
        </m:oMath>
      </m:oMathPara>
    </w:p>
    <w:p w14:paraId="36F1A821" w14:textId="77777777" w:rsidR="00D25B66" w:rsidRDefault="00D25B66" w:rsidP="00211211">
      <w:pPr>
        <w:spacing w:after="0"/>
        <w:rPr>
          <w:rFonts w:ascii="Times" w:hAnsi="Times"/>
          <w:b/>
        </w:rPr>
      </w:pPr>
    </w:p>
    <w:tbl>
      <w:tblPr>
        <w:tblStyle w:val="Tablaconcuadrcula"/>
        <w:tblW w:w="0" w:type="auto"/>
        <w:tblLook w:val="04A0" w:firstRow="1" w:lastRow="0" w:firstColumn="1" w:lastColumn="0" w:noHBand="0" w:noVBand="1"/>
      </w:tblPr>
      <w:tblGrid>
        <w:gridCol w:w="2466"/>
        <w:gridCol w:w="6362"/>
      </w:tblGrid>
      <w:tr w:rsidR="00211211" w:rsidRPr="005D1738" w:rsidDel="003244EC" w14:paraId="771A79C0" w14:textId="469EF159" w:rsidTr="00FA18F9">
        <w:trPr>
          <w:del w:id="1223" w:author="Edgar Josué Malagón Montaña" w:date="2015-11-09T13:00:00Z"/>
        </w:trPr>
        <w:tc>
          <w:tcPr>
            <w:tcW w:w="9033" w:type="dxa"/>
            <w:gridSpan w:val="2"/>
            <w:shd w:val="clear" w:color="auto" w:fill="000000" w:themeFill="text1"/>
          </w:tcPr>
          <w:p w14:paraId="6FCBC391" w14:textId="41FDF4A3" w:rsidR="00211211" w:rsidRPr="005D1738" w:rsidDel="003244EC" w:rsidRDefault="00211211" w:rsidP="00FA18F9">
            <w:pPr>
              <w:jc w:val="center"/>
              <w:rPr>
                <w:del w:id="1224" w:author="Edgar Josué Malagón Montaña" w:date="2015-11-09T13:00:00Z"/>
                <w:rFonts w:ascii="Times New Roman" w:hAnsi="Times New Roman" w:cs="Times New Roman"/>
                <w:b/>
                <w:color w:val="FFFFFF" w:themeColor="background1"/>
              </w:rPr>
            </w:pPr>
            <w:del w:id="1225" w:author="Edgar Josué Malagón Montaña" w:date="2015-11-09T13:00:00Z">
              <w:r w:rsidDel="003244EC">
                <w:rPr>
                  <w:rFonts w:ascii="Times New Roman" w:hAnsi="Times New Roman" w:cs="Times New Roman"/>
                  <w:b/>
                  <w:color w:val="FFFFFF" w:themeColor="background1"/>
                </w:rPr>
                <w:delText>Profundiza</w:delText>
              </w:r>
              <w:r w:rsidRPr="005D1738" w:rsidDel="003244EC">
                <w:rPr>
                  <w:rFonts w:ascii="Times New Roman" w:hAnsi="Times New Roman" w:cs="Times New Roman"/>
                  <w:b/>
                  <w:color w:val="FFFFFF" w:themeColor="background1"/>
                </w:rPr>
                <w:delText>: recurso nuevo</w:delText>
              </w:r>
            </w:del>
          </w:p>
        </w:tc>
      </w:tr>
      <w:tr w:rsidR="00211211" w:rsidDel="003244EC" w14:paraId="7C694576" w14:textId="59686996" w:rsidTr="00FA18F9">
        <w:trPr>
          <w:del w:id="1226" w:author="Edgar Josué Malagón Montaña" w:date="2015-11-09T13:00:00Z"/>
        </w:trPr>
        <w:tc>
          <w:tcPr>
            <w:tcW w:w="2518" w:type="dxa"/>
          </w:tcPr>
          <w:p w14:paraId="4DBDA021" w14:textId="70B12FAE" w:rsidR="00211211" w:rsidRPr="00053744" w:rsidDel="003244EC" w:rsidRDefault="00211211" w:rsidP="00FA18F9">
            <w:pPr>
              <w:rPr>
                <w:del w:id="1227" w:author="Edgar Josué Malagón Montaña" w:date="2015-11-09T13:00:00Z"/>
                <w:rFonts w:ascii="Times New Roman" w:hAnsi="Times New Roman" w:cs="Times New Roman"/>
                <w:b/>
                <w:color w:val="000000"/>
                <w:sz w:val="18"/>
                <w:szCs w:val="18"/>
              </w:rPr>
            </w:pPr>
            <w:del w:id="1228" w:author="Edgar Josué Malagón Montaña" w:date="2015-11-09T13:00:00Z">
              <w:r w:rsidDel="003244EC">
                <w:rPr>
                  <w:rFonts w:ascii="Times New Roman" w:hAnsi="Times New Roman" w:cs="Times New Roman"/>
                  <w:b/>
                  <w:color w:val="000000"/>
                  <w:sz w:val="18"/>
                  <w:szCs w:val="18"/>
                </w:rPr>
                <w:delText>Código</w:delText>
              </w:r>
            </w:del>
          </w:p>
        </w:tc>
        <w:tc>
          <w:tcPr>
            <w:tcW w:w="6515" w:type="dxa"/>
          </w:tcPr>
          <w:p w14:paraId="7EB4E2AF" w14:textId="062BCD1C" w:rsidR="00211211" w:rsidRPr="00053744" w:rsidDel="003244EC" w:rsidRDefault="00211211" w:rsidP="00FA18F9">
            <w:pPr>
              <w:rPr>
                <w:del w:id="1229" w:author="Edgar Josué Malagón Montaña" w:date="2015-11-09T13:00:00Z"/>
                <w:rFonts w:ascii="Times New Roman" w:hAnsi="Times New Roman" w:cs="Times New Roman"/>
                <w:b/>
                <w:color w:val="000000"/>
                <w:sz w:val="18"/>
                <w:szCs w:val="18"/>
              </w:rPr>
            </w:pPr>
            <w:del w:id="1230" w:author="Edgar Josué Malagón Montaña" w:date="2015-11-09T13:00:00Z">
              <w:r w:rsidDel="003244EC">
                <w:rPr>
                  <w:rFonts w:ascii="Times New Roman" w:hAnsi="Times New Roman" w:cs="Times New Roman"/>
                  <w:color w:val="000000"/>
                </w:rPr>
                <w:delText>MA_</w:delText>
              </w:r>
            </w:del>
            <w:del w:id="1231" w:author="Edgar Josué Malagón Montaña" w:date="2015-11-09T11:13:00Z">
              <w:r w:rsidDel="00681457">
                <w:rPr>
                  <w:rFonts w:ascii="Times New Roman" w:hAnsi="Times New Roman" w:cs="Times New Roman"/>
                  <w:color w:val="000000"/>
                </w:rPr>
                <w:delText>G</w:delText>
              </w:r>
            </w:del>
            <w:del w:id="1232" w:author="Edgar Josué Malagón Montaña" w:date="2015-11-09T13:00:00Z">
              <w:r w:rsidDel="003244EC">
                <w:rPr>
                  <w:rFonts w:ascii="Times New Roman" w:hAnsi="Times New Roman" w:cs="Times New Roman"/>
                  <w:color w:val="000000"/>
                </w:rPr>
                <w:delText>08_05_REC290</w:delText>
              </w:r>
            </w:del>
          </w:p>
        </w:tc>
      </w:tr>
      <w:tr w:rsidR="00211211" w:rsidDel="003244EC" w14:paraId="78C75FB3" w14:textId="0DA3A507" w:rsidTr="00FA18F9">
        <w:trPr>
          <w:del w:id="1233" w:author="Edgar Josué Malagón Montaña" w:date="2015-11-09T13:00:00Z"/>
        </w:trPr>
        <w:tc>
          <w:tcPr>
            <w:tcW w:w="2518" w:type="dxa"/>
          </w:tcPr>
          <w:p w14:paraId="6D9AC3AA" w14:textId="56A9CF3F" w:rsidR="00211211" w:rsidDel="003244EC" w:rsidRDefault="00211211" w:rsidP="00FA18F9">
            <w:pPr>
              <w:rPr>
                <w:del w:id="1234" w:author="Edgar Josué Malagón Montaña" w:date="2015-11-09T13:00:00Z"/>
                <w:rFonts w:ascii="Times New Roman" w:hAnsi="Times New Roman" w:cs="Times New Roman"/>
                <w:color w:val="000000"/>
              </w:rPr>
            </w:pPr>
            <w:del w:id="1235" w:author="Edgar Josué Malagón Montaña" w:date="2015-11-09T13:00:00Z">
              <w:r w:rsidDel="003244EC">
                <w:rPr>
                  <w:rFonts w:ascii="Times New Roman" w:hAnsi="Times New Roman" w:cs="Times New Roman"/>
                  <w:b/>
                  <w:color w:val="000000"/>
                  <w:sz w:val="18"/>
                  <w:szCs w:val="18"/>
                </w:rPr>
                <w:delText>Título</w:delText>
              </w:r>
            </w:del>
          </w:p>
        </w:tc>
        <w:tc>
          <w:tcPr>
            <w:tcW w:w="6515" w:type="dxa"/>
          </w:tcPr>
          <w:p w14:paraId="65513E14" w14:textId="1C193219" w:rsidR="00211211" w:rsidDel="003244EC" w:rsidRDefault="00211211" w:rsidP="00FA18F9">
            <w:pPr>
              <w:rPr>
                <w:del w:id="1236" w:author="Edgar Josué Malagón Montaña" w:date="2015-11-09T13:00:00Z"/>
                <w:rFonts w:ascii="Times New Roman" w:hAnsi="Times New Roman" w:cs="Times New Roman"/>
                <w:color w:val="000000"/>
              </w:rPr>
            </w:pPr>
            <w:del w:id="1237" w:author="Edgar Josué Malagón Montaña" w:date="2015-11-09T13:00:00Z">
              <w:r w:rsidRPr="00211211" w:rsidDel="003244EC">
                <w:rPr>
                  <w:rFonts w:ascii="Times New Roman" w:hAnsi="Times New Roman" w:cs="Times New Roman"/>
                  <w:color w:val="000000"/>
                </w:rPr>
                <w:delText>Las fracciones complejas</w:delText>
              </w:r>
            </w:del>
          </w:p>
        </w:tc>
      </w:tr>
      <w:tr w:rsidR="00211211" w:rsidDel="003244EC" w14:paraId="3608707E" w14:textId="522271D2" w:rsidTr="00FA18F9">
        <w:trPr>
          <w:del w:id="1238" w:author="Edgar Josué Malagón Montaña" w:date="2015-11-09T13:00:00Z"/>
        </w:trPr>
        <w:tc>
          <w:tcPr>
            <w:tcW w:w="2518" w:type="dxa"/>
          </w:tcPr>
          <w:p w14:paraId="13AF5F73" w14:textId="1CA5C9CC" w:rsidR="00211211" w:rsidDel="003244EC" w:rsidRDefault="00211211" w:rsidP="00FA18F9">
            <w:pPr>
              <w:rPr>
                <w:del w:id="1239" w:author="Edgar Josué Malagón Montaña" w:date="2015-11-09T13:00:00Z"/>
                <w:rFonts w:ascii="Times New Roman" w:hAnsi="Times New Roman" w:cs="Times New Roman"/>
                <w:color w:val="000000"/>
              </w:rPr>
            </w:pPr>
            <w:del w:id="1240" w:author="Edgar Josué Malagón Montaña" w:date="2015-11-09T13:00:00Z">
              <w:r w:rsidRPr="00053744" w:rsidDel="003244EC">
                <w:rPr>
                  <w:rFonts w:ascii="Times New Roman" w:hAnsi="Times New Roman" w:cs="Times New Roman"/>
                  <w:b/>
                  <w:color w:val="000000"/>
                  <w:sz w:val="18"/>
                  <w:szCs w:val="18"/>
                </w:rPr>
                <w:delText>Descripción</w:delText>
              </w:r>
            </w:del>
          </w:p>
        </w:tc>
        <w:tc>
          <w:tcPr>
            <w:tcW w:w="6515" w:type="dxa"/>
          </w:tcPr>
          <w:p w14:paraId="49ED7759" w14:textId="4543B924" w:rsidR="00211211" w:rsidDel="003244EC" w:rsidRDefault="00211211" w:rsidP="00FA18F9">
            <w:pPr>
              <w:rPr>
                <w:del w:id="1241" w:author="Edgar Josué Malagón Montaña" w:date="2015-11-09T13:00:00Z"/>
                <w:rFonts w:ascii="Times New Roman" w:hAnsi="Times New Roman" w:cs="Times New Roman"/>
                <w:color w:val="000000"/>
              </w:rPr>
            </w:pPr>
            <w:del w:id="1242" w:author="Edgar Josué Malagón Montaña" w:date="2015-11-09T13:00:00Z">
              <w:r w:rsidRPr="00211211" w:rsidDel="003244EC">
                <w:rPr>
                  <w:rFonts w:ascii="Times New Roman" w:hAnsi="Times New Roman" w:cs="Times New Roman"/>
                  <w:color w:val="000000"/>
                </w:rPr>
                <w:delText>Interactivo que explica qué es una fracción compleja</w:delText>
              </w:r>
            </w:del>
          </w:p>
        </w:tc>
      </w:tr>
    </w:tbl>
    <w:p w14:paraId="7CD05F78" w14:textId="77777777" w:rsidR="00211211" w:rsidRDefault="00211211" w:rsidP="00211211">
      <w:pPr>
        <w:spacing w:after="0"/>
        <w:rPr>
          <w:rFonts w:ascii="Times" w:hAnsi="Times"/>
          <w:b/>
        </w:rPr>
      </w:pPr>
    </w:p>
    <w:tbl>
      <w:tblPr>
        <w:tblStyle w:val="Tablaconcuadrcula"/>
        <w:tblW w:w="0" w:type="auto"/>
        <w:tblLook w:val="04A0" w:firstRow="1" w:lastRow="0" w:firstColumn="1" w:lastColumn="0" w:noHBand="0" w:noVBand="1"/>
      </w:tblPr>
      <w:tblGrid>
        <w:gridCol w:w="2466"/>
        <w:gridCol w:w="6362"/>
      </w:tblGrid>
      <w:tr w:rsidR="00211211" w:rsidRPr="005D1738" w14:paraId="477FF1DB" w14:textId="77777777" w:rsidTr="00FA18F9">
        <w:tc>
          <w:tcPr>
            <w:tcW w:w="9033" w:type="dxa"/>
            <w:gridSpan w:val="2"/>
            <w:shd w:val="clear" w:color="auto" w:fill="000000" w:themeFill="text1"/>
          </w:tcPr>
          <w:p w14:paraId="60EB8CA8" w14:textId="77777777" w:rsidR="00211211" w:rsidRPr="005D1738" w:rsidRDefault="00211211" w:rsidP="00FA18F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1211" w14:paraId="2A568A83" w14:textId="77777777" w:rsidTr="00FA18F9">
        <w:tc>
          <w:tcPr>
            <w:tcW w:w="2518" w:type="dxa"/>
          </w:tcPr>
          <w:p w14:paraId="126E3CD2"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200B19"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color w:val="000000"/>
              </w:rPr>
              <w:t>MA_</w:t>
            </w:r>
            <w:del w:id="1243" w:author="Edgar Josué Malagón Montaña" w:date="2015-11-09T11:13:00Z">
              <w:r w:rsidDel="00681457">
                <w:rPr>
                  <w:rFonts w:ascii="Times New Roman" w:hAnsi="Times New Roman" w:cs="Times New Roman"/>
                  <w:color w:val="000000"/>
                </w:rPr>
                <w:delText>G</w:delText>
              </w:r>
            </w:del>
            <w:r>
              <w:rPr>
                <w:rFonts w:ascii="Times New Roman" w:hAnsi="Times New Roman" w:cs="Times New Roman"/>
                <w:color w:val="000000"/>
              </w:rPr>
              <w:t>08_05_REC300</w:t>
            </w:r>
          </w:p>
        </w:tc>
      </w:tr>
      <w:tr w:rsidR="00211211" w14:paraId="49B67EEA" w14:textId="77777777" w:rsidTr="00FA18F9">
        <w:tc>
          <w:tcPr>
            <w:tcW w:w="2518" w:type="dxa"/>
          </w:tcPr>
          <w:p w14:paraId="550C818E" w14:textId="77777777" w:rsidR="00211211" w:rsidRDefault="00211211" w:rsidP="00FA18F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BD306BE" w14:textId="77777777" w:rsidR="00211211" w:rsidRDefault="00211211" w:rsidP="00FA18F9">
            <w:pPr>
              <w:rPr>
                <w:rFonts w:ascii="Times New Roman" w:hAnsi="Times New Roman" w:cs="Times New Roman"/>
                <w:color w:val="000000"/>
              </w:rPr>
            </w:pPr>
            <w:r>
              <w:rPr>
                <w:rFonts w:ascii="Times New Roman" w:hAnsi="Times New Roman" w:cs="Times New Roman"/>
                <w:color w:val="000000"/>
              </w:rPr>
              <w:t>Simplifica fracciones algebraicas complejas</w:t>
            </w:r>
          </w:p>
        </w:tc>
      </w:tr>
      <w:tr w:rsidR="00211211" w14:paraId="17D142B9" w14:textId="77777777" w:rsidTr="00FA18F9">
        <w:tc>
          <w:tcPr>
            <w:tcW w:w="2518" w:type="dxa"/>
          </w:tcPr>
          <w:p w14:paraId="792FB351" w14:textId="77777777" w:rsidR="00211211" w:rsidRDefault="00211211" w:rsidP="00FA18F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5FF223D" w14:textId="77777777" w:rsidR="00211211" w:rsidRDefault="00211211" w:rsidP="00FA18F9">
            <w:pPr>
              <w:rPr>
                <w:rFonts w:ascii="Times New Roman" w:hAnsi="Times New Roman" w:cs="Times New Roman"/>
                <w:color w:val="000000"/>
              </w:rPr>
            </w:pPr>
            <w:r w:rsidRPr="00211211">
              <w:rPr>
                <w:rFonts w:ascii="Times New Roman" w:hAnsi="Times New Roman" w:cs="Times New Roman"/>
                <w:color w:val="000000"/>
              </w:rPr>
              <w:t>Actividad para simplificar fracciones complejas</w:t>
            </w:r>
          </w:p>
        </w:tc>
      </w:tr>
    </w:tbl>
    <w:p w14:paraId="51F96E66" w14:textId="77777777" w:rsidR="00211211" w:rsidRDefault="00211211" w:rsidP="00AA6E6A">
      <w:pPr>
        <w:spacing w:after="0"/>
        <w:rPr>
          <w:rFonts w:ascii="Times" w:eastAsiaTheme="minorEastAsia" w:hAnsi="Times"/>
        </w:rPr>
      </w:pPr>
    </w:p>
    <w:p w14:paraId="690D2BEC" w14:textId="77777777" w:rsidR="00211211" w:rsidRDefault="00211211" w:rsidP="00211211">
      <w:pPr>
        <w:spacing w:after="0"/>
        <w:rPr>
          <w:rFonts w:ascii="Times" w:hAnsi="Times"/>
          <w:b/>
        </w:rPr>
      </w:pPr>
      <w:r w:rsidRPr="004E5E51">
        <w:rPr>
          <w:rFonts w:ascii="Times" w:hAnsi="Times"/>
          <w:highlight w:val="yellow"/>
        </w:rPr>
        <w:t>[SECCIÓN</w:t>
      </w:r>
      <w:r>
        <w:rPr>
          <w:rFonts w:ascii="Times" w:hAnsi="Times"/>
          <w:highlight w:val="yellow"/>
        </w:rPr>
        <w:t xml:space="preserve"> 2]</w:t>
      </w:r>
      <w:r>
        <w:rPr>
          <w:rFonts w:ascii="Times" w:hAnsi="Times"/>
        </w:rPr>
        <w:t xml:space="preserve"> </w:t>
      </w:r>
      <w:r w:rsidR="007651F2" w:rsidRPr="007651F2">
        <w:rPr>
          <w:rFonts w:ascii="Times" w:hAnsi="Times"/>
          <w:b/>
        </w:rPr>
        <w:t>4.1</w:t>
      </w:r>
      <w:r>
        <w:rPr>
          <w:rFonts w:ascii="Times" w:hAnsi="Times"/>
          <w:b/>
        </w:rPr>
        <w:t xml:space="preserve"> Consolidación</w:t>
      </w:r>
    </w:p>
    <w:p w14:paraId="395AFA04" w14:textId="77777777" w:rsidR="00211211" w:rsidRDefault="00211211" w:rsidP="00211211">
      <w:pPr>
        <w:spacing w:after="0"/>
        <w:rPr>
          <w:ins w:id="1244" w:author="Edgar Josué Malagón Montaña" w:date="2015-11-09T11:13:00Z"/>
          <w:rFonts w:ascii="Times" w:hAnsi="Times"/>
          <w:b/>
        </w:rPr>
      </w:pPr>
    </w:p>
    <w:p w14:paraId="723639E6" w14:textId="77777777" w:rsidR="00681457" w:rsidRPr="00681457" w:rsidRDefault="00681457" w:rsidP="00681457">
      <w:pPr>
        <w:shd w:val="clear" w:color="auto" w:fill="FFFFFF"/>
        <w:spacing w:after="0" w:line="345" w:lineRule="atLeast"/>
        <w:rPr>
          <w:ins w:id="1245" w:author="Edgar Josué Malagón Montaña" w:date="2015-11-09T11:13:00Z"/>
          <w:rFonts w:ascii="Arial" w:eastAsia="Times New Roman" w:hAnsi="Arial" w:cs="Arial"/>
          <w:color w:val="333333"/>
          <w:sz w:val="21"/>
          <w:szCs w:val="21"/>
          <w:lang w:val="es-CO" w:eastAsia="es-CO"/>
        </w:rPr>
      </w:pPr>
      <w:ins w:id="1246" w:author="Edgar Josué Malagón Montaña" w:date="2015-11-09T11:13:00Z">
        <w:r w:rsidRPr="00681457">
          <w:rPr>
            <w:rFonts w:ascii="Arial" w:eastAsia="Times New Roman" w:hAnsi="Arial" w:cs="Arial"/>
            <w:color w:val="333333"/>
            <w:sz w:val="21"/>
            <w:szCs w:val="21"/>
            <w:lang w:val="es-CO" w:eastAsia="es-CO"/>
          </w:rPr>
          <w:t>Actividades para consolidar lo que has aprendido en esta sección.</w:t>
        </w:r>
      </w:ins>
    </w:p>
    <w:p w14:paraId="25583394" w14:textId="77777777" w:rsidR="00681457" w:rsidRDefault="00681457" w:rsidP="00211211">
      <w:pPr>
        <w:spacing w:after="0"/>
        <w:rPr>
          <w:rFonts w:ascii="Times" w:hAnsi="Times"/>
          <w:b/>
        </w:rPr>
      </w:pPr>
    </w:p>
    <w:tbl>
      <w:tblPr>
        <w:tblStyle w:val="Tablaconcuadrcula"/>
        <w:tblW w:w="0" w:type="auto"/>
        <w:tblLook w:val="04A0" w:firstRow="1" w:lastRow="0" w:firstColumn="1" w:lastColumn="0" w:noHBand="0" w:noVBand="1"/>
      </w:tblPr>
      <w:tblGrid>
        <w:gridCol w:w="2466"/>
        <w:gridCol w:w="6362"/>
      </w:tblGrid>
      <w:tr w:rsidR="00211211" w:rsidRPr="005D1738" w14:paraId="22E64EFD" w14:textId="77777777" w:rsidTr="00FA18F9">
        <w:tc>
          <w:tcPr>
            <w:tcW w:w="9033" w:type="dxa"/>
            <w:gridSpan w:val="2"/>
            <w:shd w:val="clear" w:color="auto" w:fill="000000" w:themeFill="text1"/>
          </w:tcPr>
          <w:p w14:paraId="43BF7488" w14:textId="77777777" w:rsidR="00211211" w:rsidRPr="005D1738" w:rsidRDefault="00211211" w:rsidP="00FA18F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1211" w14:paraId="285353D5" w14:textId="77777777" w:rsidTr="00FA18F9">
        <w:tc>
          <w:tcPr>
            <w:tcW w:w="2518" w:type="dxa"/>
          </w:tcPr>
          <w:p w14:paraId="7871019F"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2581611"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color w:val="000000"/>
              </w:rPr>
              <w:t>MA_</w:t>
            </w:r>
            <w:del w:id="1247" w:author="Edgar Josué Malagón Montaña" w:date="2015-11-09T11:13:00Z">
              <w:r w:rsidDel="00681457">
                <w:rPr>
                  <w:rFonts w:ascii="Times New Roman" w:hAnsi="Times New Roman" w:cs="Times New Roman"/>
                  <w:color w:val="000000"/>
                </w:rPr>
                <w:delText>G</w:delText>
              </w:r>
            </w:del>
            <w:r>
              <w:rPr>
                <w:rFonts w:ascii="Times New Roman" w:hAnsi="Times New Roman" w:cs="Times New Roman"/>
                <w:color w:val="000000"/>
              </w:rPr>
              <w:t>08_05_REC310</w:t>
            </w:r>
          </w:p>
        </w:tc>
      </w:tr>
      <w:tr w:rsidR="00211211" w14:paraId="1CD9A3E2" w14:textId="77777777" w:rsidTr="00FA18F9">
        <w:tc>
          <w:tcPr>
            <w:tcW w:w="2518" w:type="dxa"/>
          </w:tcPr>
          <w:p w14:paraId="1FC3DB10" w14:textId="77777777" w:rsidR="00211211" w:rsidRDefault="00211211" w:rsidP="00FA18F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7B7AFA2" w14:textId="77777777" w:rsidR="00211211" w:rsidRDefault="00211211" w:rsidP="00FA18F9">
            <w:pPr>
              <w:rPr>
                <w:rFonts w:ascii="Times New Roman" w:hAnsi="Times New Roman" w:cs="Times New Roman"/>
                <w:color w:val="000000"/>
              </w:rPr>
            </w:pPr>
            <w:r w:rsidRPr="00211211">
              <w:rPr>
                <w:rFonts w:ascii="Times New Roman" w:hAnsi="Times New Roman" w:cs="Times New Roman"/>
                <w:color w:val="000000"/>
              </w:rPr>
              <w:t>Refuerza tu aprendizaje: Las fracciones complejas</w:t>
            </w:r>
          </w:p>
        </w:tc>
      </w:tr>
      <w:tr w:rsidR="00211211" w14:paraId="29CCEB46" w14:textId="77777777" w:rsidTr="00FA18F9">
        <w:tc>
          <w:tcPr>
            <w:tcW w:w="2518" w:type="dxa"/>
          </w:tcPr>
          <w:p w14:paraId="6470DA42" w14:textId="77777777" w:rsidR="00211211" w:rsidRDefault="00211211" w:rsidP="00FA18F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87208EA" w14:textId="77777777" w:rsidR="00211211" w:rsidRDefault="00211211" w:rsidP="00FA18F9">
            <w:pPr>
              <w:rPr>
                <w:rFonts w:ascii="Times New Roman" w:hAnsi="Times New Roman" w:cs="Times New Roman"/>
                <w:color w:val="000000"/>
              </w:rPr>
            </w:pPr>
            <w:r w:rsidRPr="00211211">
              <w:rPr>
                <w:rFonts w:ascii="Times New Roman" w:hAnsi="Times New Roman" w:cs="Times New Roman"/>
                <w:color w:val="000000"/>
              </w:rPr>
              <w:t>Actividades sobre Las fracciones complejas</w:t>
            </w:r>
          </w:p>
        </w:tc>
      </w:tr>
    </w:tbl>
    <w:p w14:paraId="356AB658" w14:textId="77777777" w:rsidR="007651F2" w:rsidRDefault="007651F2" w:rsidP="00211211">
      <w:pPr>
        <w:spacing w:after="0"/>
        <w:rPr>
          <w:rFonts w:ascii="Times" w:hAnsi="Times"/>
          <w:b/>
        </w:rPr>
      </w:pPr>
    </w:p>
    <w:p w14:paraId="59E2269C" w14:textId="77777777" w:rsidR="007651F2" w:rsidRDefault="007651F2">
      <w:pPr>
        <w:spacing w:line="276" w:lineRule="auto"/>
        <w:rPr>
          <w:rFonts w:ascii="Times" w:hAnsi="Times"/>
          <w:b/>
        </w:rPr>
      </w:pPr>
      <w:r>
        <w:rPr>
          <w:rFonts w:ascii="Times" w:hAnsi="Times"/>
          <w:b/>
        </w:rPr>
        <w:br w:type="page"/>
      </w:r>
    </w:p>
    <w:p w14:paraId="53F003F0" w14:textId="77777777" w:rsidR="00211211" w:rsidRDefault="00211211" w:rsidP="00211211">
      <w:pPr>
        <w:spacing w:after="0"/>
        <w:rPr>
          <w:rFonts w:ascii="Times" w:hAnsi="Times"/>
          <w:b/>
        </w:rPr>
      </w:pPr>
    </w:p>
    <w:p w14:paraId="39D40327" w14:textId="77777777" w:rsidR="00211211" w:rsidRDefault="00211211" w:rsidP="00AA6E6A">
      <w:pPr>
        <w:spacing w:after="0"/>
        <w:rPr>
          <w:rFonts w:ascii="Times" w:hAnsi="Times"/>
          <w:b/>
        </w:rPr>
      </w:pPr>
      <w:r w:rsidRPr="004E5E51">
        <w:rPr>
          <w:rFonts w:ascii="Times" w:hAnsi="Times"/>
          <w:highlight w:val="yellow"/>
        </w:rPr>
        <w:t>[SECCIÓN</w:t>
      </w:r>
      <w:r>
        <w:rPr>
          <w:rFonts w:ascii="Times" w:hAnsi="Times"/>
          <w:highlight w:val="yellow"/>
        </w:rPr>
        <w:t xml:space="preserve"> </w:t>
      </w:r>
      <w:r w:rsidR="007651F2">
        <w:rPr>
          <w:rFonts w:ascii="Times" w:hAnsi="Times"/>
          <w:highlight w:val="yellow"/>
        </w:rPr>
        <w:t>1</w:t>
      </w:r>
      <w:r>
        <w:rPr>
          <w:rFonts w:ascii="Times" w:hAnsi="Times"/>
          <w:highlight w:val="yellow"/>
        </w:rPr>
        <w:t>]</w:t>
      </w:r>
      <w:r>
        <w:rPr>
          <w:rFonts w:ascii="Times" w:hAnsi="Times"/>
        </w:rPr>
        <w:t xml:space="preserve"> </w:t>
      </w:r>
      <w:r w:rsidR="007651F2" w:rsidRPr="007651F2">
        <w:rPr>
          <w:rFonts w:ascii="Times" w:hAnsi="Times"/>
          <w:b/>
        </w:rPr>
        <w:t>5</w:t>
      </w:r>
      <w:r>
        <w:rPr>
          <w:rFonts w:ascii="Times" w:hAnsi="Times"/>
          <w:b/>
        </w:rPr>
        <w:t xml:space="preserve"> Competencias</w:t>
      </w:r>
    </w:p>
    <w:p w14:paraId="1589B767" w14:textId="77777777" w:rsidR="00211211" w:rsidRDefault="00211211" w:rsidP="00AA6E6A">
      <w:pPr>
        <w:spacing w:after="0"/>
        <w:rPr>
          <w:rFonts w:ascii="Times" w:hAnsi="Times"/>
          <w:b/>
        </w:rPr>
      </w:pPr>
    </w:p>
    <w:tbl>
      <w:tblPr>
        <w:tblStyle w:val="Tablaconcuadrcula"/>
        <w:tblW w:w="0" w:type="auto"/>
        <w:tblLook w:val="04A0" w:firstRow="1" w:lastRow="0" w:firstColumn="1" w:lastColumn="0" w:noHBand="0" w:noVBand="1"/>
      </w:tblPr>
      <w:tblGrid>
        <w:gridCol w:w="2466"/>
        <w:gridCol w:w="6362"/>
      </w:tblGrid>
      <w:tr w:rsidR="00211211" w:rsidRPr="005D1738" w14:paraId="4044A523" w14:textId="77777777" w:rsidTr="00FA18F9">
        <w:tc>
          <w:tcPr>
            <w:tcW w:w="9033" w:type="dxa"/>
            <w:gridSpan w:val="2"/>
            <w:shd w:val="clear" w:color="auto" w:fill="000000" w:themeFill="text1"/>
          </w:tcPr>
          <w:p w14:paraId="5F4DA1CA" w14:textId="77777777" w:rsidR="00211211" w:rsidRPr="005D1738" w:rsidRDefault="00211211" w:rsidP="00FA18F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1211" w14:paraId="290518D8" w14:textId="77777777" w:rsidTr="00FA18F9">
        <w:tc>
          <w:tcPr>
            <w:tcW w:w="2518" w:type="dxa"/>
          </w:tcPr>
          <w:p w14:paraId="248018FE"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14B839D" w14:textId="77777777" w:rsidR="00211211" w:rsidRPr="00053744" w:rsidRDefault="00211211" w:rsidP="003E38B8">
            <w:pPr>
              <w:rPr>
                <w:rFonts w:ascii="Times New Roman" w:hAnsi="Times New Roman" w:cs="Times New Roman"/>
                <w:b/>
                <w:color w:val="000000"/>
                <w:sz w:val="18"/>
                <w:szCs w:val="18"/>
              </w:rPr>
            </w:pPr>
            <w:r>
              <w:rPr>
                <w:rFonts w:ascii="Times New Roman" w:hAnsi="Times New Roman" w:cs="Times New Roman"/>
                <w:color w:val="000000"/>
              </w:rPr>
              <w:t>MA_</w:t>
            </w:r>
            <w:del w:id="1248" w:author="Edgar Josué Malagón Montaña" w:date="2015-11-09T11:13:00Z">
              <w:r w:rsidDel="003E38B8">
                <w:rPr>
                  <w:rFonts w:ascii="Times New Roman" w:hAnsi="Times New Roman" w:cs="Times New Roman"/>
                  <w:color w:val="000000"/>
                </w:rPr>
                <w:delText>G</w:delText>
              </w:r>
            </w:del>
            <w:r>
              <w:rPr>
                <w:rFonts w:ascii="Times New Roman" w:hAnsi="Times New Roman" w:cs="Times New Roman"/>
                <w:color w:val="000000"/>
              </w:rPr>
              <w:t>08_05_REC320</w:t>
            </w:r>
          </w:p>
        </w:tc>
      </w:tr>
      <w:tr w:rsidR="00211211" w14:paraId="7DB6EC30" w14:textId="77777777" w:rsidTr="00FA18F9">
        <w:tc>
          <w:tcPr>
            <w:tcW w:w="2518" w:type="dxa"/>
          </w:tcPr>
          <w:p w14:paraId="4396E525" w14:textId="77777777" w:rsidR="00211211" w:rsidRDefault="00211211" w:rsidP="00FA18F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EE18BA5" w14:textId="77777777" w:rsidR="00211211" w:rsidRDefault="00211211" w:rsidP="00FA18F9">
            <w:pPr>
              <w:rPr>
                <w:rFonts w:ascii="Times New Roman" w:hAnsi="Times New Roman" w:cs="Times New Roman"/>
                <w:color w:val="000000"/>
              </w:rPr>
            </w:pPr>
            <w:r w:rsidRPr="00211211">
              <w:rPr>
                <w:rFonts w:ascii="Times New Roman" w:hAnsi="Times New Roman" w:cs="Times New Roman"/>
                <w:color w:val="000000"/>
              </w:rPr>
              <w:t>Competencias: las fracciones algebraicas en el sistema financiero</w:t>
            </w:r>
          </w:p>
        </w:tc>
      </w:tr>
      <w:tr w:rsidR="00211211" w14:paraId="09C26108" w14:textId="77777777" w:rsidTr="00FA18F9">
        <w:tc>
          <w:tcPr>
            <w:tcW w:w="2518" w:type="dxa"/>
          </w:tcPr>
          <w:p w14:paraId="6D8FF6EE" w14:textId="77777777" w:rsidR="00211211" w:rsidRDefault="00211211" w:rsidP="00FA18F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700EE4A" w14:textId="77777777" w:rsidR="00211211" w:rsidRDefault="00211211" w:rsidP="00FA18F9">
            <w:pPr>
              <w:rPr>
                <w:rFonts w:ascii="Times New Roman" w:hAnsi="Times New Roman" w:cs="Times New Roman"/>
                <w:color w:val="000000"/>
              </w:rPr>
            </w:pPr>
            <w:r w:rsidRPr="00211211">
              <w:rPr>
                <w:rFonts w:ascii="Times New Roman" w:hAnsi="Times New Roman" w:cs="Times New Roman"/>
                <w:color w:val="000000"/>
              </w:rPr>
              <w:t>Actividad que muestra algunas fórmulas utilizadas por las entidades bancarias para calcular el valor de las cuotas que debe p</w:t>
            </w:r>
            <w:r>
              <w:rPr>
                <w:rFonts w:ascii="Times New Roman" w:hAnsi="Times New Roman" w:cs="Times New Roman"/>
                <w:color w:val="000000"/>
              </w:rPr>
              <w:t>agar una persona por un crédito</w:t>
            </w:r>
          </w:p>
        </w:tc>
      </w:tr>
    </w:tbl>
    <w:p w14:paraId="011122B6" w14:textId="77777777" w:rsidR="00211211" w:rsidRDefault="00211211" w:rsidP="00AA6E6A">
      <w:pPr>
        <w:spacing w:after="0"/>
        <w:rPr>
          <w:rFonts w:ascii="Times" w:eastAsiaTheme="minorEastAsia" w:hAnsi="Times"/>
        </w:rPr>
      </w:pPr>
    </w:p>
    <w:p w14:paraId="096D5971" w14:textId="77777777" w:rsidR="007651F2" w:rsidRDefault="007651F2">
      <w:pPr>
        <w:spacing w:line="276" w:lineRule="auto"/>
        <w:rPr>
          <w:rFonts w:ascii="Times" w:hAnsi="Times"/>
          <w:highlight w:val="yellow"/>
        </w:rPr>
      </w:pPr>
      <w:r>
        <w:rPr>
          <w:rFonts w:ascii="Times" w:hAnsi="Times"/>
          <w:highlight w:val="yellow"/>
        </w:rPr>
        <w:br w:type="page"/>
      </w:r>
    </w:p>
    <w:p w14:paraId="430CF5CE" w14:textId="77777777" w:rsidR="00211211" w:rsidRDefault="00211211" w:rsidP="00211211">
      <w:pPr>
        <w:spacing w:after="0"/>
        <w:rPr>
          <w:rFonts w:ascii="Times" w:hAnsi="Times"/>
          <w:b/>
        </w:rPr>
      </w:pPr>
      <w:r w:rsidRPr="004E5E51">
        <w:rPr>
          <w:rFonts w:ascii="Times" w:hAnsi="Times"/>
          <w:highlight w:val="yellow"/>
        </w:rPr>
        <w:lastRenderedPageBreak/>
        <w:t>[SECCIÓN</w:t>
      </w:r>
      <w:r>
        <w:rPr>
          <w:rFonts w:ascii="Times" w:hAnsi="Times"/>
          <w:highlight w:val="yellow"/>
        </w:rPr>
        <w:t xml:space="preserve"> </w:t>
      </w:r>
      <w:r w:rsidR="007651F2">
        <w:rPr>
          <w:rFonts w:ascii="Times" w:hAnsi="Times"/>
          <w:highlight w:val="yellow"/>
        </w:rPr>
        <w:t>1</w:t>
      </w:r>
      <w:r>
        <w:rPr>
          <w:rFonts w:ascii="Times" w:hAnsi="Times"/>
          <w:highlight w:val="yellow"/>
        </w:rPr>
        <w:t>]</w:t>
      </w:r>
      <w:r>
        <w:rPr>
          <w:rFonts w:ascii="Times" w:hAnsi="Times"/>
        </w:rPr>
        <w:t xml:space="preserve"> </w:t>
      </w:r>
      <w:r w:rsidR="007651F2" w:rsidRPr="007651F2">
        <w:rPr>
          <w:rFonts w:ascii="Times" w:hAnsi="Times"/>
          <w:b/>
        </w:rPr>
        <w:t>6</w:t>
      </w:r>
      <w:r>
        <w:rPr>
          <w:rFonts w:ascii="Times" w:hAnsi="Times"/>
          <w:b/>
        </w:rPr>
        <w:t xml:space="preserve"> Fin de la unidad</w:t>
      </w:r>
    </w:p>
    <w:p w14:paraId="633EB630" w14:textId="77777777" w:rsidR="00211211" w:rsidRDefault="00211211" w:rsidP="00211211">
      <w:pPr>
        <w:spacing w:after="0"/>
        <w:rPr>
          <w:rFonts w:ascii="Times" w:hAnsi="Times"/>
          <w:b/>
        </w:rPr>
      </w:pPr>
    </w:p>
    <w:tbl>
      <w:tblPr>
        <w:tblStyle w:val="Tablaconcuadrcula"/>
        <w:tblW w:w="0" w:type="auto"/>
        <w:tblLook w:val="04A0" w:firstRow="1" w:lastRow="0" w:firstColumn="1" w:lastColumn="0" w:noHBand="0" w:noVBand="1"/>
      </w:tblPr>
      <w:tblGrid>
        <w:gridCol w:w="2466"/>
        <w:gridCol w:w="6362"/>
      </w:tblGrid>
      <w:tr w:rsidR="00211211" w:rsidRPr="005D1738" w14:paraId="727342B9" w14:textId="77777777" w:rsidTr="00FA18F9">
        <w:tc>
          <w:tcPr>
            <w:tcW w:w="9033" w:type="dxa"/>
            <w:gridSpan w:val="2"/>
            <w:shd w:val="clear" w:color="auto" w:fill="000000" w:themeFill="text1"/>
          </w:tcPr>
          <w:p w14:paraId="77E04991" w14:textId="77777777" w:rsidR="00211211" w:rsidRPr="005D1738" w:rsidRDefault="00211211" w:rsidP="00FA18F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1211" w14:paraId="3A657476" w14:textId="77777777" w:rsidTr="00FA18F9">
        <w:tc>
          <w:tcPr>
            <w:tcW w:w="2518" w:type="dxa"/>
          </w:tcPr>
          <w:p w14:paraId="4AD3A792"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4D06953"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color w:val="000000"/>
              </w:rPr>
              <w:t>MA_</w:t>
            </w:r>
            <w:del w:id="1249" w:author="Edgar Josué Malagón Montaña" w:date="2015-11-09T11:13:00Z">
              <w:r w:rsidDel="003E38B8">
                <w:rPr>
                  <w:rFonts w:ascii="Times New Roman" w:hAnsi="Times New Roman" w:cs="Times New Roman"/>
                  <w:color w:val="000000"/>
                </w:rPr>
                <w:delText>G</w:delText>
              </w:r>
            </w:del>
            <w:r>
              <w:rPr>
                <w:rFonts w:ascii="Times New Roman" w:hAnsi="Times New Roman" w:cs="Times New Roman"/>
                <w:color w:val="000000"/>
              </w:rPr>
              <w:t>08_05_REC330</w:t>
            </w:r>
          </w:p>
        </w:tc>
      </w:tr>
      <w:tr w:rsidR="00211211" w14:paraId="0CFBB55E" w14:textId="77777777" w:rsidTr="00FA18F9">
        <w:tc>
          <w:tcPr>
            <w:tcW w:w="2518" w:type="dxa"/>
          </w:tcPr>
          <w:p w14:paraId="6131AE81" w14:textId="77777777" w:rsidR="00211211" w:rsidRDefault="00211211" w:rsidP="00FA18F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A006A52" w14:textId="77777777" w:rsidR="00211211" w:rsidRDefault="00211211" w:rsidP="00FA18F9">
            <w:pPr>
              <w:rPr>
                <w:rFonts w:ascii="Times New Roman" w:hAnsi="Times New Roman" w:cs="Times New Roman"/>
                <w:color w:val="000000"/>
              </w:rPr>
            </w:pPr>
            <w:r>
              <w:rPr>
                <w:rFonts w:ascii="Times New Roman" w:hAnsi="Times New Roman" w:cs="Times New Roman"/>
                <w:color w:val="000000"/>
              </w:rPr>
              <w:t>Mapa conceptual</w:t>
            </w:r>
          </w:p>
        </w:tc>
      </w:tr>
      <w:tr w:rsidR="00211211" w14:paraId="74CA0A53" w14:textId="77777777" w:rsidTr="00FA18F9">
        <w:tc>
          <w:tcPr>
            <w:tcW w:w="2518" w:type="dxa"/>
          </w:tcPr>
          <w:p w14:paraId="2F698801" w14:textId="77777777" w:rsidR="00211211" w:rsidRDefault="00211211" w:rsidP="00FA18F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935252" w14:textId="77777777" w:rsidR="00211211" w:rsidRDefault="00211211" w:rsidP="00FA18F9">
            <w:pPr>
              <w:rPr>
                <w:rFonts w:ascii="Times New Roman" w:hAnsi="Times New Roman" w:cs="Times New Roman"/>
                <w:color w:val="000000"/>
              </w:rPr>
            </w:pPr>
            <w:r w:rsidRPr="00211211">
              <w:rPr>
                <w:rFonts w:ascii="Times New Roman" w:hAnsi="Times New Roman" w:cs="Times New Roman"/>
                <w:color w:val="000000"/>
              </w:rPr>
              <w:t>Mapa conceptual del tema Las fracciones algebraicas</w:t>
            </w:r>
          </w:p>
        </w:tc>
      </w:tr>
    </w:tbl>
    <w:p w14:paraId="05FAF9C8" w14:textId="77777777" w:rsidR="00211211" w:rsidRDefault="00211211" w:rsidP="00211211">
      <w:pPr>
        <w:spacing w:after="0"/>
        <w:rPr>
          <w:rFonts w:ascii="Times" w:hAnsi="Times"/>
          <w:b/>
        </w:rPr>
      </w:pPr>
    </w:p>
    <w:tbl>
      <w:tblPr>
        <w:tblStyle w:val="Tablaconcuadrcula"/>
        <w:tblW w:w="0" w:type="auto"/>
        <w:tblLook w:val="04A0" w:firstRow="1" w:lastRow="0" w:firstColumn="1" w:lastColumn="0" w:noHBand="0" w:noVBand="1"/>
      </w:tblPr>
      <w:tblGrid>
        <w:gridCol w:w="2466"/>
        <w:gridCol w:w="6362"/>
      </w:tblGrid>
      <w:tr w:rsidR="00211211" w:rsidRPr="005D1738" w14:paraId="1333590F" w14:textId="77777777" w:rsidTr="00FA18F9">
        <w:tc>
          <w:tcPr>
            <w:tcW w:w="9033" w:type="dxa"/>
            <w:gridSpan w:val="2"/>
            <w:shd w:val="clear" w:color="auto" w:fill="000000" w:themeFill="text1"/>
          </w:tcPr>
          <w:p w14:paraId="084D293A" w14:textId="77777777" w:rsidR="00211211" w:rsidRPr="005D1738" w:rsidRDefault="00211211" w:rsidP="00FA18F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1211" w14:paraId="20BBE54F" w14:textId="77777777" w:rsidTr="00FA18F9">
        <w:tc>
          <w:tcPr>
            <w:tcW w:w="2518" w:type="dxa"/>
          </w:tcPr>
          <w:p w14:paraId="33EC56C3"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CC9472B" w14:textId="77777777" w:rsidR="00211211" w:rsidRPr="00053744" w:rsidRDefault="00211211" w:rsidP="00FA18F9">
            <w:pPr>
              <w:rPr>
                <w:rFonts w:ascii="Times New Roman" w:hAnsi="Times New Roman" w:cs="Times New Roman"/>
                <w:b/>
                <w:color w:val="000000"/>
                <w:sz w:val="18"/>
                <w:szCs w:val="18"/>
              </w:rPr>
            </w:pPr>
            <w:r>
              <w:rPr>
                <w:rFonts w:ascii="Times New Roman" w:hAnsi="Times New Roman" w:cs="Times New Roman"/>
                <w:color w:val="000000"/>
              </w:rPr>
              <w:t>MA_</w:t>
            </w:r>
            <w:del w:id="1250" w:author="Edgar Josué Malagón Montaña" w:date="2015-11-09T11:13:00Z">
              <w:r w:rsidDel="003E38B8">
                <w:rPr>
                  <w:rFonts w:ascii="Times New Roman" w:hAnsi="Times New Roman" w:cs="Times New Roman"/>
                  <w:color w:val="000000"/>
                </w:rPr>
                <w:delText>G</w:delText>
              </w:r>
            </w:del>
            <w:r>
              <w:rPr>
                <w:rFonts w:ascii="Times New Roman" w:hAnsi="Times New Roman" w:cs="Times New Roman"/>
                <w:color w:val="000000"/>
              </w:rPr>
              <w:t>08_05_REC340</w:t>
            </w:r>
          </w:p>
        </w:tc>
      </w:tr>
      <w:tr w:rsidR="00211211" w14:paraId="031A56E5" w14:textId="77777777" w:rsidTr="00FA18F9">
        <w:tc>
          <w:tcPr>
            <w:tcW w:w="2518" w:type="dxa"/>
          </w:tcPr>
          <w:p w14:paraId="6358D360" w14:textId="77777777" w:rsidR="00211211" w:rsidRDefault="00211211" w:rsidP="00FA18F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1B1F53F" w14:textId="77777777" w:rsidR="00211211" w:rsidRDefault="00211211" w:rsidP="00FA18F9">
            <w:pPr>
              <w:rPr>
                <w:rFonts w:ascii="Times New Roman" w:hAnsi="Times New Roman" w:cs="Times New Roman"/>
                <w:color w:val="000000"/>
              </w:rPr>
            </w:pPr>
            <w:r>
              <w:rPr>
                <w:rFonts w:ascii="Times New Roman" w:hAnsi="Times New Roman" w:cs="Times New Roman"/>
                <w:color w:val="000000"/>
              </w:rPr>
              <w:t>Evaluación</w:t>
            </w:r>
          </w:p>
        </w:tc>
      </w:tr>
      <w:tr w:rsidR="00211211" w14:paraId="7E92CB72" w14:textId="77777777" w:rsidTr="00FA18F9">
        <w:tc>
          <w:tcPr>
            <w:tcW w:w="2518" w:type="dxa"/>
          </w:tcPr>
          <w:p w14:paraId="24843CF9" w14:textId="77777777" w:rsidR="00211211" w:rsidRDefault="00211211" w:rsidP="00FA18F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23F5A1" w14:textId="46B8C6DF" w:rsidR="00211211" w:rsidRDefault="003E38B8" w:rsidP="003E38B8">
            <w:pPr>
              <w:rPr>
                <w:rFonts w:ascii="Times New Roman" w:hAnsi="Times New Roman" w:cs="Times New Roman"/>
                <w:color w:val="000000"/>
              </w:rPr>
            </w:pPr>
            <w:ins w:id="1251" w:author="Edgar Josué Malagón Montaña" w:date="2015-11-09T11:15:00Z">
              <w:r>
                <w:rPr>
                  <w:rFonts w:ascii="Times New Roman" w:hAnsi="Times New Roman" w:cs="Times New Roman"/>
                  <w:color w:val="000000"/>
                </w:rPr>
                <w:t xml:space="preserve">Evalua tus conocimientos sobre Las </w:t>
              </w:r>
            </w:ins>
            <w:ins w:id="1252" w:author="Edgar Josué Malagón Montaña" w:date="2015-11-09T12:57:00Z">
              <w:r w:rsidR="003244EC">
                <w:rPr>
                  <w:rFonts w:ascii="Times New Roman" w:hAnsi="Times New Roman" w:cs="Times New Roman"/>
                  <w:color w:val="000000"/>
                </w:rPr>
                <w:t>fracciones</w:t>
              </w:r>
            </w:ins>
            <w:ins w:id="1253" w:author="Edgar Josué Malagón Montaña" w:date="2015-11-09T11:15:00Z">
              <w:r>
                <w:rPr>
                  <w:rFonts w:ascii="Times New Roman" w:hAnsi="Times New Roman" w:cs="Times New Roman"/>
                  <w:color w:val="000000"/>
                </w:rPr>
                <w:t xml:space="preserve"> algebraicas</w:t>
              </w:r>
            </w:ins>
            <w:del w:id="1254" w:author="Edgar Josué Malagón Montaña" w:date="2015-11-09T11:16:00Z">
              <w:r w:rsidR="00211211" w:rsidRPr="00211211" w:rsidDel="003E38B8">
                <w:rPr>
                  <w:rFonts w:ascii="Times New Roman" w:hAnsi="Times New Roman" w:cs="Times New Roman"/>
                  <w:color w:val="000000"/>
                </w:rPr>
                <w:delText>Actividad que permite evaluar los conocimientos del estudiante sobre el tema Las fracciones algebraicas</w:delText>
              </w:r>
            </w:del>
          </w:p>
        </w:tc>
      </w:tr>
    </w:tbl>
    <w:p w14:paraId="6093C9D4" w14:textId="77777777" w:rsidR="00211211" w:rsidRDefault="00211211" w:rsidP="00211211">
      <w:pPr>
        <w:spacing w:after="0"/>
        <w:rPr>
          <w:rFonts w:ascii="Times" w:hAnsi="Times"/>
          <w:b/>
        </w:rPr>
      </w:pPr>
    </w:p>
    <w:p w14:paraId="20B2A428" w14:textId="77777777" w:rsidR="00211211" w:rsidRPr="00AA6E6A" w:rsidRDefault="00211211" w:rsidP="00AA6E6A">
      <w:pPr>
        <w:spacing w:after="0"/>
        <w:rPr>
          <w:rFonts w:ascii="Times" w:eastAsiaTheme="minorEastAsia" w:hAnsi="Times"/>
        </w:rPr>
      </w:pPr>
    </w:p>
    <w:sectPr w:rsidR="00211211" w:rsidRPr="00AA6E6A" w:rsidSect="00005818">
      <w:headerReference w:type="even" r:id="rId9"/>
      <w:headerReference w:type="default" r:id="rId10"/>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dgar Josué Malagón Montaña" w:date="2015-11-09T11:19:00Z" w:initials="EJMM">
    <w:p w14:paraId="2C4C2C2B" w14:textId="77777777" w:rsidR="00B462AC" w:rsidRDefault="00B462AC">
      <w:pPr>
        <w:pStyle w:val="Textocomentario"/>
      </w:pPr>
      <w:r>
        <w:rPr>
          <w:rStyle w:val="Refdecomentario"/>
        </w:rPr>
        <w:annotationRef/>
      </w:r>
      <w:r>
        <w:t>Falta al inicio del guion la tabal en la que se encuentra el título del guion, código y la descripción del tema, también se debe sugerir una imagen que sirva como icono del guion.</w:t>
      </w:r>
    </w:p>
  </w:comment>
  <w:comment w:id="19" w:author="Edgar Josué Malagón Montaña" w:date="2015-11-09T11:56:00Z" w:initials="EJMM">
    <w:p w14:paraId="70566FAC" w14:textId="11FC491D" w:rsidR="00D61AAB" w:rsidRDefault="00D61AAB">
      <w:pPr>
        <w:pStyle w:val="Textocomentario"/>
      </w:pPr>
      <w:r>
        <w:rPr>
          <w:rStyle w:val="Refdecomentario"/>
        </w:rPr>
        <w:annotationRef/>
      </w:r>
      <w:r>
        <w:t>Recordar que los estudiantes ya han visto estos temas previamente, el objetivo es ver como los conceptos ya adquiridos por los estudiantes con números enteros se pueden aplicar a expresiones algebraicas y fracciones algebraicas; esta idea se debe ver reflejada en las explicaciones y en los ejemplos (no necesariamente deben ir ejemplos aplicados a números enteros).</w:t>
      </w:r>
    </w:p>
  </w:comment>
  <w:comment w:id="25" w:author="Edgar Josué Malagón Montaña" w:date="2015-11-09T11:22:00Z" w:initials="EJMM">
    <w:p w14:paraId="01473C13" w14:textId="77777777" w:rsidR="00B462AC" w:rsidRDefault="00B462AC">
      <w:pPr>
        <w:pStyle w:val="Textocomentario"/>
      </w:pPr>
      <w:r>
        <w:rPr>
          <w:rStyle w:val="Refdecomentario"/>
        </w:rPr>
        <w:annotationRef/>
      </w:r>
      <w:r>
        <w:t>Es en mayúscula y con los puntos para indicar que son las iniciales</w:t>
      </w:r>
    </w:p>
  </w:comment>
  <w:comment w:id="30" w:author="Edgar Josué Malagón Montaña" w:date="2015-11-09T11:23:00Z" w:initials="EJMM">
    <w:p w14:paraId="24D85F33" w14:textId="77777777" w:rsidR="00B462AC" w:rsidRDefault="00B462AC">
      <w:pPr>
        <w:pStyle w:val="Textocomentario"/>
      </w:pPr>
      <w:r>
        <w:rPr>
          <w:rStyle w:val="Refdecomentario"/>
        </w:rPr>
        <w:annotationRef/>
      </w:r>
      <w:r>
        <w:t xml:space="preserve">Sería interesante agregar un ejemplo en esta parte, </w:t>
      </w:r>
      <w:r w:rsidR="00AE79CE">
        <w:t>puede ser un ejemplo en el que se determina el M.C.D. de dos o tres cantidades aritméticas para que el estudiante pueda recordar el concepto básico de M.C.D.</w:t>
      </w:r>
    </w:p>
  </w:comment>
  <w:comment w:id="44" w:author="Edgar Josué Malagón Montaña" w:date="2015-11-09T11:26:00Z" w:initials="EJMM">
    <w:p w14:paraId="1BC8E725" w14:textId="77777777" w:rsidR="00AE79CE" w:rsidRDefault="00AE79CE">
      <w:pPr>
        <w:pStyle w:val="Textocomentario"/>
      </w:pPr>
      <w:r>
        <w:rPr>
          <w:rStyle w:val="Refdecomentario"/>
        </w:rPr>
        <w:annotationRef/>
      </w:r>
      <w:r>
        <w:t xml:space="preserve">En las capacitaciones y en las instrucciones de la plataforma se ha indicado claramente que se deben evitar escribir este tipo de ecuaciones en el “editor de ecuaciones de Word”, para ello se deben escribir como texto normal utilizando las herramientas que se encuentran en la página </w:t>
      </w:r>
      <w:hyperlink r:id="rId1" w:history="1">
        <w:r w:rsidRPr="008F4C48">
          <w:rPr>
            <w:rStyle w:val="Hipervnculo"/>
          </w:rPr>
          <w:t>http://aulaplanetacolombia.github.io/</w:t>
        </w:r>
      </w:hyperlink>
      <w:r>
        <w:t xml:space="preserve"> </w:t>
      </w:r>
    </w:p>
  </w:comment>
  <w:comment w:id="106" w:author="Edgar Josué Malagón Montaña" w:date="2015-11-09T11:28:00Z" w:initials="EJMM">
    <w:p w14:paraId="05583D97" w14:textId="77777777" w:rsidR="00AE79CE" w:rsidRDefault="00AE79CE">
      <w:pPr>
        <w:pStyle w:val="Textocomentario"/>
      </w:pPr>
      <w:r>
        <w:rPr>
          <w:rStyle w:val="Refdecomentario"/>
        </w:rPr>
        <w:annotationRef/>
      </w:r>
      <w:r>
        <w:t>No se debe utilizar el editor de ecuaciones de Word para este tipo de ecuaciones sencillas, por favor convertirlas en texto utilizando las cursivas y los superíndices</w:t>
      </w:r>
    </w:p>
  </w:comment>
  <w:comment w:id="306" w:author="Edgar Josué Malagón Montaña" w:date="2015-11-09T11:30:00Z" w:initials="EJMM">
    <w:p w14:paraId="253F7C19" w14:textId="77777777" w:rsidR="00AE79CE" w:rsidRDefault="00AE79CE">
      <w:pPr>
        <w:pStyle w:val="Textocomentario"/>
      </w:pPr>
      <w:r>
        <w:rPr>
          <w:rStyle w:val="Refdecomentario"/>
        </w:rPr>
        <w:annotationRef/>
      </w:r>
      <w:r>
        <w:t>Tener en cuenta los signos de puntuación al finalizar una idea o llevar a un renglón aparte, utilizar punto aparte o dos puntos de acuerdo a la idea que se quiere presentar.</w:t>
      </w:r>
    </w:p>
  </w:comment>
  <w:comment w:id="416" w:author="Edgar Josué Malagón Montaña" w:date="2015-11-09T11:31:00Z" w:initials="EJMM">
    <w:p w14:paraId="0F8889B0" w14:textId="77777777" w:rsidR="00AE79CE" w:rsidRDefault="00AE79CE">
      <w:pPr>
        <w:pStyle w:val="Textocomentario"/>
      </w:pPr>
      <w:r>
        <w:rPr>
          <w:rStyle w:val="Refdecomentario"/>
        </w:rPr>
        <w:annotationRef/>
      </w:r>
      <w:r>
        <w:t>Considero que es prudente agregar un destacado en el que se resuma en 2 o 5 renglones el concepto básico para hallar el M.C.D.</w:t>
      </w:r>
    </w:p>
  </w:comment>
  <w:comment w:id="421" w:author="Edgar Josué Malagón Montaña" w:date="2015-11-09T11:33:00Z" w:initials="EJMM">
    <w:p w14:paraId="0416E26C" w14:textId="77777777" w:rsidR="00AE79CE" w:rsidRDefault="00AE79CE">
      <w:pPr>
        <w:pStyle w:val="Textocomentario"/>
      </w:pPr>
      <w:r>
        <w:rPr>
          <w:rStyle w:val="Refdecomentario"/>
        </w:rPr>
        <w:annotationRef/>
      </w:r>
      <w:r>
        <w:t>Falta agregar los puntos a las iniciales, de otra forma no se entiende que se quiere expresar.</w:t>
      </w:r>
    </w:p>
  </w:comment>
  <w:comment w:id="425" w:author="Edgar Josué Malagón Montaña" w:date="2015-11-09T11:33:00Z" w:initials="EJMM">
    <w:p w14:paraId="7CF8EAE9" w14:textId="77777777" w:rsidR="00AE79CE" w:rsidRPr="00FF2D62" w:rsidRDefault="00AE79CE">
      <w:pPr>
        <w:pStyle w:val="Textocomentario"/>
      </w:pPr>
      <w:r>
        <w:rPr>
          <w:rStyle w:val="Refdecomentario"/>
        </w:rPr>
        <w:annotationRef/>
      </w:r>
      <w:r>
        <w:t>Esta definición no es clara</w:t>
      </w:r>
      <w:r w:rsidR="00FF2D62">
        <w:t>, ahora debemos partid de que los estudiantes ya vieron este tema, por lo tanto este concepto se puede agregar en un cuadro de recuerda, junto con un ejemplo de dos expresiones algebraicas (30</w:t>
      </w:r>
      <w:r w:rsidR="00FF2D62">
        <w:rPr>
          <w:i/>
        </w:rPr>
        <w:t>x</w:t>
      </w:r>
      <w:r w:rsidR="00FF2D62">
        <w:rPr>
          <w:vertAlign w:val="superscript"/>
        </w:rPr>
        <w:t>2</w:t>
      </w:r>
      <w:r w:rsidR="00FF2D62">
        <w:rPr>
          <w:i/>
        </w:rPr>
        <w:t>yz</w:t>
      </w:r>
      <w:r w:rsidR="00FF2D62">
        <w:t xml:space="preserve"> y 15</w:t>
      </w:r>
      <w:r w:rsidR="00FF2D62">
        <w:rPr>
          <w:i/>
        </w:rPr>
        <w:t>x</w:t>
      </w:r>
      <w:r w:rsidR="00FF2D62">
        <w:rPr>
          <w:vertAlign w:val="superscript"/>
        </w:rPr>
        <w:t>3</w:t>
      </w:r>
      <w:r w:rsidR="00FF2D62">
        <w:rPr>
          <w:i/>
        </w:rPr>
        <w:t>y</w:t>
      </w:r>
      <w:r w:rsidR="00FF2D62">
        <w:rPr>
          <w:vertAlign w:val="superscript"/>
        </w:rPr>
        <w:t>2</w:t>
      </w:r>
      <w:r w:rsidR="00FF2D62">
        <w:rPr>
          <w:i/>
        </w:rPr>
        <w:t>z</w:t>
      </w:r>
      <w:r w:rsidR="00FF2D62">
        <w:t>)</w:t>
      </w:r>
    </w:p>
  </w:comment>
  <w:comment w:id="486" w:author="Edgar Josué Malagón Montaña" w:date="2015-11-09T11:36:00Z" w:initials="EJMM">
    <w:p w14:paraId="7458F280" w14:textId="77777777" w:rsidR="00FF2D62" w:rsidRDefault="00FF2D62">
      <w:pPr>
        <w:pStyle w:val="Textocomentario"/>
      </w:pPr>
      <w:r>
        <w:rPr>
          <w:rStyle w:val="Refdecomentario"/>
        </w:rPr>
        <w:annotationRef/>
      </w:r>
      <w:r>
        <w:t>Esta letra no debe ir en itálica, esto se debe a que está utilizando indiscriminadamente el editor de ecuaciones de Word, por favor volver a escribir todas estas fórmulas como texto.</w:t>
      </w:r>
    </w:p>
  </w:comment>
  <w:comment w:id="527" w:author="Edgar Josué Malagón Montaña" w:date="2015-11-09T11:38:00Z" w:initials="EJMM">
    <w:p w14:paraId="135C18DB" w14:textId="77777777" w:rsidR="00FF2D62" w:rsidRDefault="00FF2D62">
      <w:pPr>
        <w:pStyle w:val="Textocomentario"/>
      </w:pPr>
      <w:r>
        <w:rPr>
          <w:rStyle w:val="Refdecomentario"/>
        </w:rPr>
        <w:annotationRef/>
      </w:r>
      <w:r>
        <w:t>¿Estamos estudiando el M.C.D. o el m.c.m.?</w:t>
      </w:r>
    </w:p>
  </w:comment>
  <w:comment w:id="945" w:author="Edgar Josué Malagón Montaña" w:date="2015-11-09T11:40:00Z" w:initials="EJMM">
    <w:p w14:paraId="4F3242E1" w14:textId="77777777" w:rsidR="00FF2D62" w:rsidRDefault="00FF2D62">
      <w:pPr>
        <w:pStyle w:val="Textocomentario"/>
      </w:pPr>
      <w:r>
        <w:rPr>
          <w:rStyle w:val="Refdecomentario"/>
        </w:rPr>
        <w:annotationRef/>
      </w:r>
      <w:r>
        <w:t>Antes de terminar esta sección se debe indicar o explicar la relación entre el M.C.D. y el m.c.m. de dos o más cantidades, esto se debe hacer con mínimo un ejemplo de expresiones algebraicas.</w:t>
      </w:r>
    </w:p>
    <w:p w14:paraId="563C89DA" w14:textId="77777777" w:rsidR="00FF2D62" w:rsidRDefault="00FF2D62">
      <w:pPr>
        <w:pStyle w:val="Textocomentario"/>
      </w:pPr>
      <w:r>
        <w:t>La relación existente entre el M.C.D. y el m.c.m. de dos o más cantidades, es que el producto de ellas es igual al producto del M.C.D. por el m.c.m. de las mismas.</w:t>
      </w:r>
    </w:p>
  </w:comment>
  <w:comment w:id="949" w:author="Edgar Josué Malagón Montaña" w:date="2015-11-09T12:54:00Z" w:initials="EJMM">
    <w:p w14:paraId="60BBC664" w14:textId="77025D2E" w:rsidR="00E01D04" w:rsidRDefault="00E01D04">
      <w:pPr>
        <w:pStyle w:val="Textocomentario"/>
      </w:pPr>
      <w:r>
        <w:rPr>
          <w:rStyle w:val="Refdecomentario"/>
        </w:rPr>
        <w:annotationRef/>
      </w:r>
      <w:r>
        <w:t>En esta sección siempre se debe ubicar este texto.</w:t>
      </w:r>
    </w:p>
  </w:comment>
  <w:comment w:id="957" w:author="Edgar Josué Malagón Montaña" w:date="2015-11-09T11:54:00Z" w:initials="EJMM">
    <w:p w14:paraId="7976B356" w14:textId="61B82453" w:rsidR="00D61AAB" w:rsidRDefault="00D61AAB">
      <w:pPr>
        <w:pStyle w:val="Textocomentario"/>
      </w:pPr>
      <w:r>
        <w:rPr>
          <w:rStyle w:val="Refdecomentario"/>
        </w:rPr>
        <w:annotationRef/>
      </w:r>
      <w:r>
        <w:t>Esta definición es muy básica y no es necesaria en este punto, simplemente se debe aclarar que ya se han estudiado en cursos y temas anteriores todo lo concerniente a los números racionales, sus propiedades y operaciones, ahora todos esos conceptos se utilizaran en el estudio de las fracciones algebraicas.</w:t>
      </w:r>
    </w:p>
  </w:comment>
  <w:comment w:id="958" w:author="Edgar Josué Malagón Montaña" w:date="2015-11-09T11:52:00Z" w:initials="EJMM">
    <w:p w14:paraId="437912FE" w14:textId="42956CAB" w:rsidR="00D61AAB" w:rsidRDefault="00D61AAB">
      <w:pPr>
        <w:pStyle w:val="Textocomentario"/>
      </w:pPr>
      <w:r>
        <w:rPr>
          <w:rStyle w:val="Refdecomentario"/>
        </w:rPr>
        <w:annotationRef/>
      </w:r>
      <w:r>
        <w:t>Sería conveniente aclarar porqué, puede ser con un recuadro “recuerda” en el que se indiquen los valores admisibles de una variable en el denominador de una fracción algebraica.</w:t>
      </w:r>
    </w:p>
  </w:comment>
  <w:comment w:id="961" w:author="Edgar Josué Malagón Montaña" w:date="2015-11-09T12:00:00Z" w:initials="EJMM">
    <w:p w14:paraId="70AA0E9E" w14:textId="7B7C3314" w:rsidR="00D61AAB" w:rsidRDefault="00D61AAB">
      <w:pPr>
        <w:pStyle w:val="Textocomentario"/>
      </w:pPr>
      <w:r>
        <w:rPr>
          <w:rStyle w:val="Refdecomentario"/>
        </w:rPr>
        <w:annotationRef/>
      </w:r>
      <w:r>
        <w:t>Los estudiantes ya han visto este tema y n es necesario ampliar tanto esto, pues lo realmente principal en este punto es la simplificación (reducción, amplificación) de las expresiones algebraicas y sus operaciones, para estos casos se deben realizar bastantes ejemplos.</w:t>
      </w:r>
    </w:p>
  </w:comment>
  <w:comment w:id="964" w:author="Edgar Josué Malagón Montaña" w:date="2015-11-09T11:58:00Z" w:initials="EJMM">
    <w:p w14:paraId="168D9ECD" w14:textId="2F15C16C" w:rsidR="00D61AAB" w:rsidRDefault="00D61AAB">
      <w:pPr>
        <w:pStyle w:val="Textocomentario"/>
      </w:pPr>
      <w:r>
        <w:rPr>
          <w:rStyle w:val="Refdecomentario"/>
        </w:rPr>
        <w:annotationRef/>
      </w:r>
      <w:r>
        <w:t>Esto se puede escribir sin necesidad de utilizar el editor de ecuaciones, pero si se quiere presentar como una imagen se puede construir una un poco más elaborada, ya sea con ejemplos u otra cosa.</w:t>
      </w:r>
    </w:p>
  </w:comment>
  <w:comment w:id="965" w:author="Edgar Josué Malagón Montaña" w:date="2015-11-09T12:02:00Z" w:initials="EJMM">
    <w:p w14:paraId="659E333A" w14:textId="2CCBAB06" w:rsidR="00BE7CED" w:rsidRDefault="00BE7CED">
      <w:pPr>
        <w:pStyle w:val="Textocomentario"/>
      </w:pPr>
      <w:r>
        <w:rPr>
          <w:rStyle w:val="Refdecomentario"/>
        </w:rPr>
        <w:annotationRef/>
      </w:r>
      <w:r>
        <w:t>¿Es realmente necesario recordar esto en el tema 5 de grado 8°?</w:t>
      </w:r>
    </w:p>
  </w:comment>
  <w:comment w:id="998" w:author="Edgar Josué Malagón Montaña" w:date="2015-11-09T12:05:00Z" w:initials="EJMM">
    <w:p w14:paraId="3BAF5DB3" w14:textId="77777777" w:rsidR="00BE7CED" w:rsidRDefault="00BE7CED">
      <w:pPr>
        <w:pStyle w:val="Textocomentario"/>
      </w:pPr>
      <w:r>
        <w:rPr>
          <w:rStyle w:val="Refdecomentario"/>
        </w:rPr>
        <w:annotationRef/>
      </w:r>
      <w:r>
        <w:t>Falta hablar del principio fundamental de la fracción, que puede resumir esto en gran medida y dejar más clara la información.</w:t>
      </w:r>
    </w:p>
    <w:p w14:paraId="5C10922F" w14:textId="5D4D95DB" w:rsidR="00BE7CED" w:rsidRDefault="00BE7CED">
      <w:pPr>
        <w:pStyle w:val="Textocomentario"/>
      </w:pPr>
      <w:r>
        <w:t>Se pueden utilizar ejemplos geométricos que le permitan visualizar al estudiante porque se puede simplificar (reducir o amplificar) una fracción algebraica ya sea para determinar la medida del área de una figura o la medida de uno de sus lados.</w:t>
      </w:r>
    </w:p>
  </w:comment>
  <w:comment w:id="1003" w:author="Edgar Josué Malagón Montaña" w:date="2015-11-09T12:07:00Z" w:initials="EJMM">
    <w:p w14:paraId="3C029274" w14:textId="7CD3A637" w:rsidR="000A4DE4" w:rsidRDefault="000A4DE4">
      <w:pPr>
        <w:pStyle w:val="Textocomentario"/>
      </w:pPr>
      <w:r>
        <w:rPr>
          <w:rStyle w:val="Refdecomentario"/>
        </w:rPr>
        <w:annotationRef/>
      </w:r>
      <w:r>
        <w:t xml:space="preserve">Los ejemplos no deben ser simples ejercicios algebraicos, se pueden utilizar aplicaciones de contexto para que el estudiante desarrolle las competencias de forma transversal y no se concentre en la solución de ejercicios, ver URL: </w:t>
      </w:r>
      <w:hyperlink r:id="rId2" w:history="1">
        <w:r w:rsidRPr="008F4C48">
          <w:rPr>
            <w:rStyle w:val="Hipervnculo"/>
          </w:rPr>
          <w:t>https://mx.answers.yahoo.com/question/index?qid=20100331172949AAegYnB</w:t>
        </w:r>
      </w:hyperlink>
      <w:r>
        <w:t xml:space="preserve"> </w:t>
      </w:r>
    </w:p>
  </w:comment>
  <w:comment w:id="1025" w:author="Edgar Josué Malagón Montaña" w:date="2015-11-09T12:10:00Z" w:initials="EJMM">
    <w:p w14:paraId="0D09323B" w14:textId="116DA5FE" w:rsidR="000A4DE4" w:rsidRDefault="000A4DE4">
      <w:pPr>
        <w:pStyle w:val="Textocomentario"/>
      </w:pPr>
      <w:r>
        <w:rPr>
          <w:rStyle w:val="Refdecomentario"/>
        </w:rPr>
        <w:annotationRef/>
      </w:r>
      <w:r>
        <w:t>Faltan ejemplos y ejercicios que impliquen aplicaciones geométricas.</w:t>
      </w:r>
      <w:r w:rsidR="00403C1C">
        <w:t xml:space="preserve"> </w:t>
      </w:r>
    </w:p>
  </w:comment>
  <w:comment w:id="1027" w:author="Edgar Josué Malagón Montaña" w:date="2015-11-09T12:09:00Z" w:initials="EJMM">
    <w:p w14:paraId="5E9C83F0" w14:textId="061FC116" w:rsidR="000A4DE4" w:rsidRDefault="000A4DE4">
      <w:pPr>
        <w:pStyle w:val="Textocomentario"/>
      </w:pPr>
      <w:r>
        <w:rPr>
          <w:rStyle w:val="Refdecomentario"/>
        </w:rPr>
        <w:annotationRef/>
      </w:r>
      <w:r>
        <w:t>Esto se va a convertir en una imagen, por ello se pueden utilizar colores o explicaciones para que el ejemplo sea más enriquecedor.</w:t>
      </w:r>
    </w:p>
  </w:comment>
  <w:comment w:id="1032" w:author="Edgar Josué Malagón Montaña" w:date="2015-11-09T12:15:00Z" w:initials="EJMM">
    <w:p w14:paraId="16077E9C" w14:textId="6BE7B9AC" w:rsidR="00403C1C" w:rsidRDefault="00403C1C">
      <w:pPr>
        <w:pStyle w:val="Textocomentario"/>
      </w:pPr>
      <w:r>
        <w:rPr>
          <w:rStyle w:val="Refdecomentario"/>
        </w:rPr>
        <w:annotationRef/>
      </w:r>
      <w:r>
        <w:t>El objetivo de estudiar con los estudiantes El M.C.D., m.c.m. y la simplificación de fracciones algebraicas es que puedan utilizar estos conceptos en las operaciones con fracciones algebraicas y en solución de problemas que las impliquen, para lograr esos se deben utilizar destacados y cuadros de recuerda para relacionar los conceptos previos con las fracciones algebraicas y los destacados le permiten al estudiante tener en cuenta los conceptos básicos que van a aplicar más adelante.</w:t>
      </w:r>
    </w:p>
  </w:comment>
  <w:comment w:id="1045" w:author="Edgar Josué Malagón Montaña" w:date="2015-11-09T12:24:00Z" w:initials="EJMM">
    <w:p w14:paraId="5562EF34" w14:textId="59F345EF" w:rsidR="00145007" w:rsidRDefault="00145007">
      <w:pPr>
        <w:pStyle w:val="Textocomentario"/>
      </w:pPr>
      <w:r>
        <w:rPr>
          <w:rStyle w:val="Refdecomentario"/>
        </w:rPr>
        <w:annotationRef/>
      </w:r>
      <w:r>
        <w:t>Es necesario presentar la adición y sustracción aparte y cada una con tres ejemplos? La adición y sustracción de fracciones con igual denominador no tiene mayor dificultad y lo que se busca es ver la aplicación del M.C.D., m.c.m. y Simplificación para fracciones heterogéneas que son las que implican mayor dificultad.</w:t>
      </w:r>
    </w:p>
  </w:comment>
  <w:comment w:id="1054" w:author="Edgar Josué Malagón Montaña" w:date="2015-11-09T12:21:00Z" w:initials="EJMM">
    <w:p w14:paraId="5E31B8E4" w14:textId="7C4B8528" w:rsidR="0006725A" w:rsidRDefault="0006725A">
      <w:pPr>
        <w:pStyle w:val="Textocomentario"/>
      </w:pPr>
      <w:r>
        <w:rPr>
          <w:rStyle w:val="Refdecomentario"/>
        </w:rPr>
        <w:annotationRef/>
      </w:r>
      <w:r>
        <w:t>No utilizar el editor de ecuaciones para expresiones sencillas y que se encuentran en medio de un párrafo, las ecuaciones que necesiten escribirse con este editor deben ir solas en un renglón y se van a convertir en imagen.</w:t>
      </w:r>
    </w:p>
  </w:comment>
  <w:comment w:id="1067" w:author="Edgar Josué Malagón Montaña" w:date="2015-11-09T12:32:00Z" w:initials="EJMM">
    <w:p w14:paraId="6E77053A" w14:textId="52A7BB25" w:rsidR="005A7E3F" w:rsidRDefault="005A7E3F">
      <w:pPr>
        <w:pStyle w:val="Textocomentario"/>
      </w:pPr>
      <w:r>
        <w:rPr>
          <w:rStyle w:val="Refdecomentario"/>
        </w:rPr>
        <w:annotationRef/>
      </w:r>
      <w:r>
        <w:t>Sugiero presentar la adición y sustracción en la misma sección.</w:t>
      </w:r>
    </w:p>
  </w:comment>
  <w:comment w:id="1071" w:author="Edgar Josué Malagón Montaña" w:date="2015-11-09T12:29:00Z" w:initials="EJMM">
    <w:p w14:paraId="4E91EF19" w14:textId="104A8457" w:rsidR="005A7E3F" w:rsidRDefault="005A7E3F">
      <w:pPr>
        <w:pStyle w:val="Textocomentario"/>
      </w:pPr>
      <w:r>
        <w:rPr>
          <w:rStyle w:val="Refdecomentario"/>
        </w:rPr>
        <w:annotationRef/>
      </w:r>
      <w:r>
        <w:t xml:space="preserve">Heterogéneas </w:t>
      </w:r>
    </w:p>
  </w:comment>
  <w:comment w:id="1072" w:author="Edgar Josué Malagón Montaña" w:date="2015-11-09T12:28:00Z" w:initials="EJMM">
    <w:p w14:paraId="0341A984" w14:textId="40A9D660" w:rsidR="005A7E3F" w:rsidRDefault="005A7E3F">
      <w:pPr>
        <w:pStyle w:val="Textocomentario"/>
      </w:pPr>
      <w:r>
        <w:rPr>
          <w:rStyle w:val="Refdecomentario"/>
        </w:rPr>
        <w:annotationRef/>
      </w:r>
      <w:r>
        <w:t xml:space="preserve">Heterogéneas </w:t>
      </w:r>
    </w:p>
  </w:comment>
  <w:comment w:id="1073" w:author="Edgar Josué Malagón Montaña" w:date="2015-11-09T12:33:00Z" w:initials="EJMM">
    <w:p w14:paraId="1A6E2B1F" w14:textId="77777777" w:rsidR="005A7E3F" w:rsidRDefault="005A7E3F">
      <w:pPr>
        <w:pStyle w:val="Textocomentario"/>
      </w:pPr>
      <w:r>
        <w:rPr>
          <w:rStyle w:val="Refdecomentario"/>
        </w:rPr>
        <w:annotationRef/>
      </w:r>
      <w:r>
        <w:t>Paso 1. Se halla el m.c.m. de los denominadores de cada fracción.</w:t>
      </w:r>
    </w:p>
    <w:p w14:paraId="5C596893" w14:textId="18AD898E" w:rsidR="005A7E3F" w:rsidRDefault="005A7E3F">
      <w:pPr>
        <w:pStyle w:val="Textocomentario"/>
      </w:pPr>
      <w:r>
        <w:t>Paso 2. Se busca una fracción equivalente a cada fracción algebraica dada; luego se amplifica cada fracción para obtener todos los denominadores iguales al m.c.m. hallado.</w:t>
      </w:r>
    </w:p>
    <w:p w14:paraId="37D8DEB0" w14:textId="3A8FCF23" w:rsidR="005A7E3F" w:rsidRDefault="005A7E3F">
      <w:pPr>
        <w:pStyle w:val="Textocomentario"/>
      </w:pPr>
      <w:r>
        <w:t>Paso 3. Se adicionan o sustraen al igual que las fracciones homogéneas.</w:t>
      </w:r>
    </w:p>
  </w:comment>
  <w:comment w:id="1124" w:author="Edgar Josué Malagón Montaña" w:date="2015-11-09T12:35:00Z" w:initials="EJMM">
    <w:p w14:paraId="3A0A3753" w14:textId="4383F3BD" w:rsidR="005A7E3F" w:rsidRDefault="005A7E3F">
      <w:pPr>
        <w:pStyle w:val="Textocomentario"/>
      </w:pPr>
      <w:r>
        <w:rPr>
          <w:rStyle w:val="Refdecomentario"/>
        </w:rPr>
        <w:annotationRef/>
      </w:r>
      <w:r>
        <w:t>Antes de pasar a la multiplicación se deben agregar dos ejemplos geométricos de la adición y sustracción de fracciones algebraicas heterogéneas, sugiero ejemplos en los que se deba determinar el perímetro de triángulos en los que se conozca la medida de cada lado (que sean fracciones algebraicas).</w:t>
      </w:r>
    </w:p>
  </w:comment>
  <w:comment w:id="1129" w:author="Edgar Josué Malagón Montaña" w:date="2015-11-09T12:37:00Z" w:initials="EJMM">
    <w:p w14:paraId="417BDE3F" w14:textId="7737CCE4" w:rsidR="00D75D7B" w:rsidRDefault="00D75D7B">
      <w:pPr>
        <w:pStyle w:val="Textocomentario"/>
      </w:pPr>
      <w:r>
        <w:rPr>
          <w:rStyle w:val="Refdecomentario"/>
        </w:rPr>
        <w:annotationRef/>
      </w:r>
      <w:r>
        <w:t>Se debe utilizar un caso general:</w:t>
      </w:r>
    </w:p>
    <w:p w14:paraId="6C89A2CF" w14:textId="3F55D0A3" w:rsidR="00D75D7B" w:rsidRPr="00D75D7B" w:rsidRDefault="00D75D7B">
      <w:pPr>
        <w:pStyle w:val="Textocomentario"/>
        <w:rPr>
          <w:i/>
        </w:rPr>
      </w:pPr>
      <w:r>
        <w:t>(</w:t>
      </w:r>
      <w:r w:rsidRPr="00D75D7B">
        <w:rPr>
          <w:i/>
        </w:rPr>
        <w:t>a</w:t>
      </w:r>
      <w:r>
        <w:t>/</w:t>
      </w:r>
      <w:r w:rsidRPr="00D75D7B">
        <w:rPr>
          <w:i/>
        </w:rPr>
        <w:t>b</w:t>
      </w:r>
      <w:r>
        <w:t>)(</w:t>
      </w:r>
      <w:r>
        <w:rPr>
          <w:i/>
        </w:rPr>
        <w:t>c</w:t>
      </w:r>
      <w:r>
        <w:t>/</w:t>
      </w:r>
      <w:r>
        <w:rPr>
          <w:i/>
        </w:rPr>
        <w:t>d</w:t>
      </w:r>
      <w:r>
        <w:t xml:space="preserve">) = </w:t>
      </w:r>
      <w:r>
        <w:rPr>
          <w:i/>
        </w:rPr>
        <w:t>ac</w:t>
      </w:r>
      <w:r>
        <w:t>/</w:t>
      </w:r>
      <w:r>
        <w:rPr>
          <w:i/>
        </w:rPr>
        <w:t xml:space="preserve">bd, </w:t>
      </w:r>
      <w:r w:rsidRPr="00D75D7B">
        <w:t>donde</w:t>
      </w:r>
      <w:r>
        <w:rPr>
          <w:i/>
        </w:rPr>
        <w:t xml:space="preserve"> bd </w:t>
      </w:r>
      <w:r w:rsidRPr="00D75D7B">
        <w:t>es diferente de cero.</w:t>
      </w:r>
    </w:p>
  </w:comment>
  <w:comment w:id="1132" w:author="Edgar Josué Malagón Montaña" w:date="2015-11-09T12:37:00Z" w:initials="EJMM">
    <w:p w14:paraId="637F8CA8" w14:textId="0B1C8FA4" w:rsidR="00D75D7B" w:rsidRDefault="00D75D7B">
      <w:pPr>
        <w:pStyle w:val="Textocomentario"/>
      </w:pPr>
      <w:r>
        <w:rPr>
          <w:rStyle w:val="Refdecomentario"/>
        </w:rPr>
        <w:annotationRef/>
      </w:r>
      <w:r>
        <w:t>¿Solo un ejemplo?</w:t>
      </w:r>
    </w:p>
  </w:comment>
  <w:comment w:id="1131" w:author="Edgar Josué Malagón Montaña" w:date="2015-11-09T12:39:00Z" w:initials="EJMM">
    <w:p w14:paraId="369B7082" w14:textId="2D2E23ED" w:rsidR="00D75D7B" w:rsidRDefault="00D75D7B">
      <w:pPr>
        <w:pStyle w:val="Textocomentario"/>
      </w:pPr>
      <w:r>
        <w:rPr>
          <w:rStyle w:val="Refdecomentario"/>
        </w:rPr>
        <w:annotationRef/>
      </w:r>
      <w:r>
        <w:t>Agregar dos ejemplos más, aumentando el nivel de dificultad.</w:t>
      </w:r>
    </w:p>
  </w:comment>
  <w:comment w:id="1135" w:author="Edgar Josué Malagón Montaña" w:date="2015-11-09T12:40:00Z" w:initials="EJMM">
    <w:p w14:paraId="1E277C7E" w14:textId="494FA1C2" w:rsidR="00D75D7B" w:rsidRDefault="00D75D7B">
      <w:pPr>
        <w:pStyle w:val="Textocomentario"/>
      </w:pPr>
      <w:r>
        <w:rPr>
          <w:rStyle w:val="Refdecomentario"/>
        </w:rPr>
        <w:annotationRef/>
      </w:r>
      <w:r>
        <w:t>Agregar un ejemplo geométrico, determinar el área de un triángulo o un rectángulo en el que se conozcan las medidas de sus lados y que estén dados por expresiones algebraicas.</w:t>
      </w:r>
    </w:p>
  </w:comment>
  <w:comment w:id="1142" w:author="Edgar Josué Malagón Montaña" w:date="2015-11-09T12:45:00Z" w:initials="EJMM">
    <w:p w14:paraId="4E55C60A" w14:textId="6A2F708D" w:rsidR="009774D1" w:rsidRDefault="009774D1">
      <w:pPr>
        <w:pStyle w:val="Textocomentario"/>
      </w:pPr>
      <w:r>
        <w:rPr>
          <w:rStyle w:val="Refdecomentario"/>
        </w:rPr>
        <w:annotationRef/>
      </w:r>
      <w:r>
        <w:t>Extremos y medios</w:t>
      </w:r>
    </w:p>
  </w:comment>
  <w:comment w:id="1168" w:author="Edgar Josué Malagón Montaña" w:date="2015-11-09T12:48:00Z" w:initials="EJMM">
    <w:p w14:paraId="202AD3B0" w14:textId="6F5BBE46" w:rsidR="00120901" w:rsidRDefault="00120901">
      <w:pPr>
        <w:pStyle w:val="Textocomentario"/>
      </w:pPr>
      <w:r>
        <w:rPr>
          <w:rStyle w:val="Refdecomentario"/>
        </w:rPr>
        <w:annotationRef/>
      </w:r>
      <w:r>
        <w:t>Agregar ejemplos geométricos o de contexto en los que se tenga que determinar la medida de un rectángulo conociendo la medida del área y del otro lado.</w:t>
      </w:r>
    </w:p>
  </w:comment>
  <w:comment w:id="1174" w:author="Edgar Josué Malagón Montaña" w:date="2015-11-09T12:50:00Z" w:initials="EJMM">
    <w:p w14:paraId="452A0150" w14:textId="63A35614" w:rsidR="00DA1A89" w:rsidRDefault="00DA1A89">
      <w:pPr>
        <w:pStyle w:val="Textocomentario"/>
      </w:pPr>
      <w:r>
        <w:rPr>
          <w:rStyle w:val="Refdecomentario"/>
        </w:rPr>
        <w:annotationRef/>
      </w:r>
      <w:r>
        <w:t>Falta explicar estos dos casos y agregar mínimo dos ejemplos de operaciones combinadas con fracciones algebraicas.</w:t>
      </w:r>
    </w:p>
  </w:comment>
  <w:comment w:id="1186" w:author="Edgar Josué Malagón Montaña" w:date="2015-11-09T12:54:00Z" w:initials="EJMM">
    <w:p w14:paraId="3F7DF584" w14:textId="2C1BC309" w:rsidR="00E01D04" w:rsidRDefault="00E01D04">
      <w:pPr>
        <w:pStyle w:val="Textocomentario"/>
      </w:pPr>
      <w:r>
        <w:rPr>
          <w:rStyle w:val="Refdecomentario"/>
        </w:rPr>
        <w:annotationRef/>
      </w:r>
      <w:r>
        <w:t>Tener cuidado con los signos de puntuación.</w:t>
      </w:r>
    </w:p>
  </w:comment>
  <w:comment w:id="1221" w:author="Edgar Josué Malagón Montaña" w:date="2015-11-09T12:56:00Z" w:initials="EJMM">
    <w:p w14:paraId="381E1F79" w14:textId="291130E8" w:rsidR="003244EC" w:rsidRDefault="003244EC">
      <w:pPr>
        <w:pStyle w:val="Textocomentario"/>
      </w:pPr>
      <w:r>
        <w:rPr>
          <w:rStyle w:val="Refdecomentario"/>
        </w:rPr>
        <w:annotationRef/>
      </w:r>
      <w:r>
        <w:t>No se debe escribir en el editor de ecuaciones de Word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4C2C2B" w15:done="0"/>
  <w15:commentEx w15:paraId="70566FAC" w15:done="0"/>
  <w15:commentEx w15:paraId="01473C13" w15:done="0"/>
  <w15:commentEx w15:paraId="24D85F33" w15:done="0"/>
  <w15:commentEx w15:paraId="1BC8E725" w15:done="0"/>
  <w15:commentEx w15:paraId="05583D97" w15:done="0"/>
  <w15:commentEx w15:paraId="253F7C19" w15:done="0"/>
  <w15:commentEx w15:paraId="0F8889B0" w15:done="0"/>
  <w15:commentEx w15:paraId="0416E26C" w15:done="0"/>
  <w15:commentEx w15:paraId="7CF8EAE9" w15:done="0"/>
  <w15:commentEx w15:paraId="7458F280" w15:done="0"/>
  <w15:commentEx w15:paraId="135C18DB" w15:done="0"/>
  <w15:commentEx w15:paraId="563C89DA" w15:done="0"/>
  <w15:commentEx w15:paraId="60BBC664" w15:done="0"/>
  <w15:commentEx w15:paraId="7976B356" w15:done="0"/>
  <w15:commentEx w15:paraId="437912FE" w15:done="0"/>
  <w15:commentEx w15:paraId="70AA0E9E" w15:done="0"/>
  <w15:commentEx w15:paraId="168D9ECD" w15:done="0"/>
  <w15:commentEx w15:paraId="659E333A" w15:done="0"/>
  <w15:commentEx w15:paraId="5C10922F" w15:done="0"/>
  <w15:commentEx w15:paraId="3C029274" w15:done="0"/>
  <w15:commentEx w15:paraId="0D09323B" w15:done="0"/>
  <w15:commentEx w15:paraId="5E9C83F0" w15:done="0"/>
  <w15:commentEx w15:paraId="16077E9C" w15:done="0"/>
  <w15:commentEx w15:paraId="5562EF34" w15:done="0"/>
  <w15:commentEx w15:paraId="5E31B8E4" w15:done="0"/>
  <w15:commentEx w15:paraId="6E77053A" w15:done="0"/>
  <w15:commentEx w15:paraId="4E91EF19" w15:done="0"/>
  <w15:commentEx w15:paraId="0341A984" w15:done="0"/>
  <w15:commentEx w15:paraId="37D8DEB0" w15:done="0"/>
  <w15:commentEx w15:paraId="3A0A3753" w15:done="0"/>
  <w15:commentEx w15:paraId="6C89A2CF" w15:done="0"/>
  <w15:commentEx w15:paraId="637F8CA8" w15:done="0"/>
  <w15:commentEx w15:paraId="369B7082" w15:done="0"/>
  <w15:commentEx w15:paraId="1E277C7E" w15:done="0"/>
  <w15:commentEx w15:paraId="4E55C60A" w15:done="0"/>
  <w15:commentEx w15:paraId="202AD3B0" w15:done="0"/>
  <w15:commentEx w15:paraId="452A0150" w15:done="0"/>
  <w15:commentEx w15:paraId="3F7DF584" w15:done="0"/>
  <w15:commentEx w15:paraId="381E1F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45204" w14:textId="77777777" w:rsidR="00E4550A" w:rsidRDefault="00E4550A" w:rsidP="007434C6">
      <w:pPr>
        <w:spacing w:after="0"/>
      </w:pPr>
      <w:r>
        <w:separator/>
      </w:r>
    </w:p>
  </w:endnote>
  <w:endnote w:type="continuationSeparator" w:id="0">
    <w:p w14:paraId="7AE3761B" w14:textId="77777777" w:rsidR="00E4550A" w:rsidRDefault="00E4550A" w:rsidP="00743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2E497" w14:textId="77777777" w:rsidR="00E4550A" w:rsidRDefault="00E4550A" w:rsidP="007434C6">
      <w:pPr>
        <w:spacing w:after="0"/>
      </w:pPr>
      <w:r>
        <w:separator/>
      </w:r>
    </w:p>
  </w:footnote>
  <w:footnote w:type="continuationSeparator" w:id="0">
    <w:p w14:paraId="67FD34C7" w14:textId="77777777" w:rsidR="00E4550A" w:rsidRDefault="00E4550A" w:rsidP="007434C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568FA" w14:textId="77777777" w:rsidR="00E4550A" w:rsidRDefault="00E4550A" w:rsidP="0000581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5592CF7" w14:textId="77777777" w:rsidR="00E4550A" w:rsidRDefault="00E4550A" w:rsidP="00005818">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13F3C" w14:textId="77777777" w:rsidR="00E4550A" w:rsidRDefault="00E4550A" w:rsidP="0000581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A03D5">
      <w:rPr>
        <w:rStyle w:val="Nmerodepgina"/>
        <w:noProof/>
      </w:rPr>
      <w:t>12</w:t>
    </w:r>
    <w:r>
      <w:rPr>
        <w:rStyle w:val="Nmerodepgina"/>
      </w:rPr>
      <w:fldChar w:fldCharType="end"/>
    </w:r>
  </w:p>
  <w:p w14:paraId="17B3A249" w14:textId="77777777" w:rsidR="00E4550A" w:rsidRPr="00F16D37" w:rsidRDefault="00E4550A" w:rsidP="00005818">
    <w:pPr>
      <w:pStyle w:val="Encabezado"/>
      <w:ind w:right="360"/>
      <w:rPr>
        <w:sz w:val="20"/>
        <w:szCs w:val="20"/>
      </w:rPr>
    </w:pPr>
    <w:r w:rsidRPr="00916CBE">
      <w:rPr>
        <w:rFonts w:ascii="Times" w:hAnsi="Times"/>
        <w:sz w:val="20"/>
        <w:szCs w:val="20"/>
        <w:highlight w:val="yellow"/>
        <w:lang w:val="en-US"/>
      </w:rPr>
      <w:t>[GUION MA_G08_0</w:t>
    </w:r>
    <w:r>
      <w:rPr>
        <w:rFonts w:ascii="Times" w:hAnsi="Times"/>
        <w:sz w:val="20"/>
        <w:szCs w:val="20"/>
        <w:highlight w:val="yellow"/>
        <w:lang w:val="en-US"/>
      </w:rPr>
      <w:t>4</w:t>
    </w:r>
    <w:r w:rsidRPr="00916CBE">
      <w:rPr>
        <w:rFonts w:ascii="Times" w:hAnsi="Times"/>
        <w:sz w:val="20"/>
        <w:szCs w:val="20"/>
        <w:highlight w:val="yellow"/>
        <w:lang w:val="en-US"/>
      </w:rPr>
      <w:t>_CO]</w:t>
    </w:r>
    <w:r w:rsidRPr="00916CBE">
      <w:rPr>
        <w:rFonts w:ascii="Times" w:hAnsi="Times"/>
        <w:sz w:val="20"/>
        <w:szCs w:val="20"/>
        <w:lang w:val="en-US"/>
      </w:rPr>
      <w:t xml:space="preserve"> </w:t>
    </w:r>
    <w:r w:rsidRPr="001C0284">
      <w:rPr>
        <w:rFonts w:ascii="Times" w:hAnsi="Times"/>
        <w:sz w:val="20"/>
        <w:szCs w:val="20"/>
        <w:lang w:val="en-US"/>
      </w:rPr>
      <w:t>Guion</w:t>
    </w:r>
    <w:r w:rsidRPr="00916CBE">
      <w:rPr>
        <w:rFonts w:ascii="Times" w:hAnsi="Times"/>
        <w:sz w:val="20"/>
        <w:szCs w:val="20"/>
        <w:lang w:val="en-US"/>
      </w:rPr>
      <w:t xml:space="preserve"> </w:t>
    </w:r>
    <w:r>
      <w:rPr>
        <w:rFonts w:ascii="Times" w:hAnsi="Times"/>
        <w:sz w:val="20"/>
        <w:szCs w:val="20"/>
        <w:lang w:val="en-US"/>
      </w:rPr>
      <w:t>5</w:t>
    </w:r>
    <w:r w:rsidRPr="00916CBE">
      <w:rPr>
        <w:rFonts w:ascii="Times" w:hAnsi="Times"/>
        <w:sz w:val="20"/>
        <w:szCs w:val="20"/>
        <w:lang w:val="en-US"/>
      </w:rPr>
      <w:t xml:space="preserve">. </w:t>
    </w:r>
    <w:ins w:id="1255" w:author="Edgar Josué Malagón Montaña" w:date="2015-11-09T11:17:00Z">
      <w:r w:rsidR="00B462AC">
        <w:rPr>
          <w:rFonts w:ascii="Times" w:hAnsi="Times"/>
          <w:sz w:val="20"/>
          <w:szCs w:val="20"/>
          <w:lang w:val="en-US"/>
        </w:rPr>
        <w:t xml:space="preserve">Las </w:t>
      </w:r>
    </w:ins>
    <w:del w:id="1256" w:author="Edgar Josué Malagón Montaña" w:date="2015-11-09T11:17:00Z">
      <w:r w:rsidDel="00B462AC">
        <w:rPr>
          <w:b/>
          <w:sz w:val="22"/>
          <w:szCs w:val="22"/>
        </w:rPr>
        <w:delText>F</w:delText>
      </w:r>
    </w:del>
    <w:ins w:id="1257" w:author="Edgar Josué Malagón Montaña" w:date="2015-11-09T11:17:00Z">
      <w:r w:rsidR="00B462AC">
        <w:rPr>
          <w:b/>
          <w:sz w:val="22"/>
          <w:szCs w:val="22"/>
        </w:rPr>
        <w:t>f</w:t>
      </w:r>
    </w:ins>
    <w:r>
      <w:rPr>
        <w:b/>
        <w:sz w:val="22"/>
        <w:szCs w:val="22"/>
      </w:rPr>
      <w:t>racciones algebraicas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3405"/>
    <w:multiLevelType w:val="hybridMultilevel"/>
    <w:tmpl w:val="C186B5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830303"/>
    <w:multiLevelType w:val="hybridMultilevel"/>
    <w:tmpl w:val="85E66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061139"/>
    <w:multiLevelType w:val="hybridMultilevel"/>
    <w:tmpl w:val="7422A3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202A2B99"/>
    <w:multiLevelType w:val="hybridMultilevel"/>
    <w:tmpl w:val="8BFA70A4"/>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4">
    <w:nsid w:val="20580336"/>
    <w:multiLevelType w:val="hybridMultilevel"/>
    <w:tmpl w:val="A510D9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D928F3"/>
    <w:multiLevelType w:val="hybridMultilevel"/>
    <w:tmpl w:val="E2627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1A2F14"/>
    <w:multiLevelType w:val="hybridMultilevel"/>
    <w:tmpl w:val="EA44D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B166BE1"/>
    <w:multiLevelType w:val="hybridMultilevel"/>
    <w:tmpl w:val="7520D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E2D1589"/>
    <w:multiLevelType w:val="hybridMultilevel"/>
    <w:tmpl w:val="37B80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EC9704D"/>
    <w:multiLevelType w:val="hybridMultilevel"/>
    <w:tmpl w:val="CB46CBDA"/>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12">
    <w:nsid w:val="44345368"/>
    <w:multiLevelType w:val="hybridMultilevel"/>
    <w:tmpl w:val="F5160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1A74833"/>
    <w:multiLevelType w:val="multilevel"/>
    <w:tmpl w:val="1ED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407AC"/>
    <w:multiLevelType w:val="hybridMultilevel"/>
    <w:tmpl w:val="7144A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E5B1ACC"/>
    <w:multiLevelType w:val="hybridMultilevel"/>
    <w:tmpl w:val="045A52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04C1A9A"/>
    <w:multiLevelType w:val="hybridMultilevel"/>
    <w:tmpl w:val="760C3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7C7D31"/>
    <w:multiLevelType w:val="hybridMultilevel"/>
    <w:tmpl w:val="202C9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7E7468F"/>
    <w:multiLevelType w:val="hybridMultilevel"/>
    <w:tmpl w:val="1D6AD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1F9359D"/>
    <w:multiLevelType w:val="hybridMultilevel"/>
    <w:tmpl w:val="EF34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BB651A6"/>
    <w:multiLevelType w:val="hybridMultilevel"/>
    <w:tmpl w:val="FB581DCC"/>
    <w:lvl w:ilvl="0" w:tplc="240A0001">
      <w:start w:val="1"/>
      <w:numFmt w:val="bullet"/>
      <w:lvlText w:val=""/>
      <w:lvlJc w:val="left"/>
      <w:pPr>
        <w:ind w:left="965" w:hanging="360"/>
      </w:pPr>
      <w:rPr>
        <w:rFonts w:ascii="Symbol" w:hAnsi="Symbol" w:hint="default"/>
      </w:rPr>
    </w:lvl>
    <w:lvl w:ilvl="1" w:tplc="240A0003" w:tentative="1">
      <w:start w:val="1"/>
      <w:numFmt w:val="bullet"/>
      <w:lvlText w:val="o"/>
      <w:lvlJc w:val="left"/>
      <w:pPr>
        <w:ind w:left="1685" w:hanging="360"/>
      </w:pPr>
      <w:rPr>
        <w:rFonts w:ascii="Courier New" w:hAnsi="Courier New" w:cs="Courier New" w:hint="default"/>
      </w:rPr>
    </w:lvl>
    <w:lvl w:ilvl="2" w:tplc="240A0005" w:tentative="1">
      <w:start w:val="1"/>
      <w:numFmt w:val="bullet"/>
      <w:lvlText w:val=""/>
      <w:lvlJc w:val="left"/>
      <w:pPr>
        <w:ind w:left="2405" w:hanging="360"/>
      </w:pPr>
      <w:rPr>
        <w:rFonts w:ascii="Wingdings" w:hAnsi="Wingdings" w:hint="default"/>
      </w:rPr>
    </w:lvl>
    <w:lvl w:ilvl="3" w:tplc="240A0001" w:tentative="1">
      <w:start w:val="1"/>
      <w:numFmt w:val="bullet"/>
      <w:lvlText w:val=""/>
      <w:lvlJc w:val="left"/>
      <w:pPr>
        <w:ind w:left="3125" w:hanging="360"/>
      </w:pPr>
      <w:rPr>
        <w:rFonts w:ascii="Symbol" w:hAnsi="Symbol" w:hint="default"/>
      </w:rPr>
    </w:lvl>
    <w:lvl w:ilvl="4" w:tplc="240A0003" w:tentative="1">
      <w:start w:val="1"/>
      <w:numFmt w:val="bullet"/>
      <w:lvlText w:val="o"/>
      <w:lvlJc w:val="left"/>
      <w:pPr>
        <w:ind w:left="3845" w:hanging="360"/>
      </w:pPr>
      <w:rPr>
        <w:rFonts w:ascii="Courier New" w:hAnsi="Courier New" w:cs="Courier New" w:hint="default"/>
      </w:rPr>
    </w:lvl>
    <w:lvl w:ilvl="5" w:tplc="240A0005" w:tentative="1">
      <w:start w:val="1"/>
      <w:numFmt w:val="bullet"/>
      <w:lvlText w:val=""/>
      <w:lvlJc w:val="left"/>
      <w:pPr>
        <w:ind w:left="4565" w:hanging="360"/>
      </w:pPr>
      <w:rPr>
        <w:rFonts w:ascii="Wingdings" w:hAnsi="Wingdings" w:hint="default"/>
      </w:rPr>
    </w:lvl>
    <w:lvl w:ilvl="6" w:tplc="240A0001" w:tentative="1">
      <w:start w:val="1"/>
      <w:numFmt w:val="bullet"/>
      <w:lvlText w:val=""/>
      <w:lvlJc w:val="left"/>
      <w:pPr>
        <w:ind w:left="5285" w:hanging="360"/>
      </w:pPr>
      <w:rPr>
        <w:rFonts w:ascii="Symbol" w:hAnsi="Symbol" w:hint="default"/>
      </w:rPr>
    </w:lvl>
    <w:lvl w:ilvl="7" w:tplc="240A0003" w:tentative="1">
      <w:start w:val="1"/>
      <w:numFmt w:val="bullet"/>
      <w:lvlText w:val="o"/>
      <w:lvlJc w:val="left"/>
      <w:pPr>
        <w:ind w:left="6005" w:hanging="360"/>
      </w:pPr>
      <w:rPr>
        <w:rFonts w:ascii="Courier New" w:hAnsi="Courier New" w:cs="Courier New" w:hint="default"/>
      </w:rPr>
    </w:lvl>
    <w:lvl w:ilvl="8" w:tplc="240A0005" w:tentative="1">
      <w:start w:val="1"/>
      <w:numFmt w:val="bullet"/>
      <w:lvlText w:val=""/>
      <w:lvlJc w:val="left"/>
      <w:pPr>
        <w:ind w:left="6725"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19"/>
  </w:num>
  <w:num w:numId="6">
    <w:abstractNumId w:val="1"/>
  </w:num>
  <w:num w:numId="7">
    <w:abstractNumId w:val="20"/>
  </w:num>
  <w:num w:numId="8">
    <w:abstractNumId w:val="6"/>
  </w:num>
  <w:num w:numId="9">
    <w:abstractNumId w:val="11"/>
  </w:num>
  <w:num w:numId="10">
    <w:abstractNumId w:val="18"/>
  </w:num>
  <w:num w:numId="11">
    <w:abstractNumId w:val="16"/>
  </w:num>
  <w:num w:numId="12">
    <w:abstractNumId w:val="12"/>
  </w:num>
  <w:num w:numId="13">
    <w:abstractNumId w:val="14"/>
  </w:num>
  <w:num w:numId="14">
    <w:abstractNumId w:val="15"/>
  </w:num>
  <w:num w:numId="15">
    <w:abstractNumId w:val="17"/>
  </w:num>
  <w:num w:numId="16">
    <w:abstractNumId w:val="9"/>
  </w:num>
  <w:num w:numId="17">
    <w:abstractNumId w:val="10"/>
  </w:num>
  <w:num w:numId="18">
    <w:abstractNumId w:val="0"/>
  </w:num>
  <w:num w:numId="19">
    <w:abstractNumId w:val="8"/>
  </w:num>
  <w:num w:numId="20">
    <w:abstractNumId w:val="2"/>
  </w:num>
  <w:num w:numId="2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gar Josué Malagón Montaña">
    <w15:presenceInfo w15:providerId="Windows Live" w15:userId="a2cef99131b85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18"/>
    <w:rsid w:val="00001361"/>
    <w:rsid w:val="00005818"/>
    <w:rsid w:val="000347BB"/>
    <w:rsid w:val="00036BDF"/>
    <w:rsid w:val="000401C0"/>
    <w:rsid w:val="00047DAB"/>
    <w:rsid w:val="000654A9"/>
    <w:rsid w:val="00065521"/>
    <w:rsid w:val="0006725A"/>
    <w:rsid w:val="00067BB2"/>
    <w:rsid w:val="000739CE"/>
    <w:rsid w:val="000A03D5"/>
    <w:rsid w:val="000A4DE4"/>
    <w:rsid w:val="000A783E"/>
    <w:rsid w:val="000C190F"/>
    <w:rsid w:val="000C5353"/>
    <w:rsid w:val="001142DA"/>
    <w:rsid w:val="00120901"/>
    <w:rsid w:val="00142A4D"/>
    <w:rsid w:val="00145007"/>
    <w:rsid w:val="0016117B"/>
    <w:rsid w:val="001758C2"/>
    <w:rsid w:val="001975BD"/>
    <w:rsid w:val="001A4932"/>
    <w:rsid w:val="001C0284"/>
    <w:rsid w:val="001C0CC7"/>
    <w:rsid w:val="001C3225"/>
    <w:rsid w:val="001F5274"/>
    <w:rsid w:val="001F7F2B"/>
    <w:rsid w:val="00211211"/>
    <w:rsid w:val="0022656D"/>
    <w:rsid w:val="00227338"/>
    <w:rsid w:val="002328DA"/>
    <w:rsid w:val="00282272"/>
    <w:rsid w:val="00296733"/>
    <w:rsid w:val="002A01AA"/>
    <w:rsid w:val="002B12A1"/>
    <w:rsid w:val="002B1660"/>
    <w:rsid w:val="002D151A"/>
    <w:rsid w:val="002D4137"/>
    <w:rsid w:val="00303AE6"/>
    <w:rsid w:val="00317A8D"/>
    <w:rsid w:val="003244EC"/>
    <w:rsid w:val="0034033C"/>
    <w:rsid w:val="00390FD5"/>
    <w:rsid w:val="003B424F"/>
    <w:rsid w:val="003D0EC0"/>
    <w:rsid w:val="003E38B8"/>
    <w:rsid w:val="00403C1C"/>
    <w:rsid w:val="00443D80"/>
    <w:rsid w:val="00446C5F"/>
    <w:rsid w:val="004519C6"/>
    <w:rsid w:val="0048638F"/>
    <w:rsid w:val="004A7E2B"/>
    <w:rsid w:val="004C006C"/>
    <w:rsid w:val="004D2FB1"/>
    <w:rsid w:val="004D7299"/>
    <w:rsid w:val="00512590"/>
    <w:rsid w:val="00523F92"/>
    <w:rsid w:val="00526F91"/>
    <w:rsid w:val="00552C7C"/>
    <w:rsid w:val="00573072"/>
    <w:rsid w:val="00574038"/>
    <w:rsid w:val="00596F2F"/>
    <w:rsid w:val="00597395"/>
    <w:rsid w:val="005A1EEB"/>
    <w:rsid w:val="005A2D85"/>
    <w:rsid w:val="005A7E3F"/>
    <w:rsid w:val="005D10B0"/>
    <w:rsid w:val="005D1B3F"/>
    <w:rsid w:val="00617080"/>
    <w:rsid w:val="0062200D"/>
    <w:rsid w:val="00626F9B"/>
    <w:rsid w:val="006321BF"/>
    <w:rsid w:val="00646013"/>
    <w:rsid w:val="00654C38"/>
    <w:rsid w:val="00681457"/>
    <w:rsid w:val="00705638"/>
    <w:rsid w:val="00707C59"/>
    <w:rsid w:val="007170A0"/>
    <w:rsid w:val="0074052D"/>
    <w:rsid w:val="007434C6"/>
    <w:rsid w:val="0075795D"/>
    <w:rsid w:val="007651F2"/>
    <w:rsid w:val="0077714C"/>
    <w:rsid w:val="00796D31"/>
    <w:rsid w:val="007E2E0F"/>
    <w:rsid w:val="00831CAE"/>
    <w:rsid w:val="0083580E"/>
    <w:rsid w:val="00842DA2"/>
    <w:rsid w:val="008620A2"/>
    <w:rsid w:val="0086454D"/>
    <w:rsid w:val="008A452C"/>
    <w:rsid w:val="008C65AC"/>
    <w:rsid w:val="008C7EC4"/>
    <w:rsid w:val="008D2511"/>
    <w:rsid w:val="008D6080"/>
    <w:rsid w:val="008E5DB6"/>
    <w:rsid w:val="009445E9"/>
    <w:rsid w:val="00956B51"/>
    <w:rsid w:val="00970E9E"/>
    <w:rsid w:val="00975516"/>
    <w:rsid w:val="009774D1"/>
    <w:rsid w:val="009A56BD"/>
    <w:rsid w:val="009C1674"/>
    <w:rsid w:val="009C46E1"/>
    <w:rsid w:val="009D32A0"/>
    <w:rsid w:val="009F0D1E"/>
    <w:rsid w:val="00A06E9A"/>
    <w:rsid w:val="00A10E87"/>
    <w:rsid w:val="00A15517"/>
    <w:rsid w:val="00A44725"/>
    <w:rsid w:val="00A81814"/>
    <w:rsid w:val="00A97D1E"/>
    <w:rsid w:val="00AA21D4"/>
    <w:rsid w:val="00AA2FF8"/>
    <w:rsid w:val="00AA6E6A"/>
    <w:rsid w:val="00AB2A86"/>
    <w:rsid w:val="00AC7318"/>
    <w:rsid w:val="00AE2044"/>
    <w:rsid w:val="00AE3BE8"/>
    <w:rsid w:val="00AE79CE"/>
    <w:rsid w:val="00B33BE4"/>
    <w:rsid w:val="00B41690"/>
    <w:rsid w:val="00B462AC"/>
    <w:rsid w:val="00B563FB"/>
    <w:rsid w:val="00B95DA6"/>
    <w:rsid w:val="00BA17DA"/>
    <w:rsid w:val="00BB11D0"/>
    <w:rsid w:val="00BC7E5C"/>
    <w:rsid w:val="00BE148D"/>
    <w:rsid w:val="00BE7CED"/>
    <w:rsid w:val="00C33528"/>
    <w:rsid w:val="00C36CF7"/>
    <w:rsid w:val="00C92D80"/>
    <w:rsid w:val="00CC7841"/>
    <w:rsid w:val="00CD0650"/>
    <w:rsid w:val="00CD7DBF"/>
    <w:rsid w:val="00CF2158"/>
    <w:rsid w:val="00D25B66"/>
    <w:rsid w:val="00D61AAB"/>
    <w:rsid w:val="00D7201C"/>
    <w:rsid w:val="00D75D7B"/>
    <w:rsid w:val="00DA1A89"/>
    <w:rsid w:val="00DD2263"/>
    <w:rsid w:val="00DF1BA5"/>
    <w:rsid w:val="00E01D04"/>
    <w:rsid w:val="00E142FA"/>
    <w:rsid w:val="00E4550A"/>
    <w:rsid w:val="00E5314F"/>
    <w:rsid w:val="00E658B6"/>
    <w:rsid w:val="00E82161"/>
    <w:rsid w:val="00E91DC4"/>
    <w:rsid w:val="00EB3A4A"/>
    <w:rsid w:val="00EB71B3"/>
    <w:rsid w:val="00EC38AA"/>
    <w:rsid w:val="00EC40B6"/>
    <w:rsid w:val="00ED3B85"/>
    <w:rsid w:val="00EE5CCF"/>
    <w:rsid w:val="00EE781E"/>
    <w:rsid w:val="00F00504"/>
    <w:rsid w:val="00F52694"/>
    <w:rsid w:val="00F84AEE"/>
    <w:rsid w:val="00F85680"/>
    <w:rsid w:val="00F86654"/>
    <w:rsid w:val="00FA18F9"/>
    <w:rsid w:val="00FA4085"/>
    <w:rsid w:val="00FA5064"/>
    <w:rsid w:val="00FA78C4"/>
    <w:rsid w:val="00FB411B"/>
    <w:rsid w:val="00FC60BD"/>
    <w:rsid w:val="00FF2D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D7D9"/>
  <w15:docId w15:val="{D3A2BCB8-F6FE-4DA3-BCB1-1CB19FEF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818"/>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5818"/>
    <w:pPr>
      <w:tabs>
        <w:tab w:val="center" w:pos="4252"/>
        <w:tab w:val="right" w:pos="8504"/>
      </w:tabs>
      <w:spacing w:after="0"/>
    </w:pPr>
  </w:style>
  <w:style w:type="character" w:customStyle="1" w:styleId="EncabezadoCar">
    <w:name w:val="Encabezado Car"/>
    <w:basedOn w:val="Fuentedeprrafopredeter"/>
    <w:link w:val="Encabezado"/>
    <w:uiPriority w:val="99"/>
    <w:rsid w:val="00005818"/>
    <w:rPr>
      <w:sz w:val="24"/>
      <w:szCs w:val="24"/>
      <w:lang w:val="es-ES_tradnl"/>
    </w:rPr>
  </w:style>
  <w:style w:type="character" w:styleId="Hipervnculo">
    <w:name w:val="Hyperlink"/>
    <w:basedOn w:val="Fuentedeprrafopredeter"/>
    <w:uiPriority w:val="99"/>
    <w:rsid w:val="00005818"/>
    <w:rPr>
      <w:color w:val="0000FF"/>
      <w:u w:val="single"/>
    </w:rPr>
  </w:style>
  <w:style w:type="table" w:styleId="Tablaconcuadrcula">
    <w:name w:val="Table Grid"/>
    <w:basedOn w:val="Tablanormal"/>
    <w:rsid w:val="00005818"/>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05818"/>
    <w:pPr>
      <w:ind w:left="720"/>
      <w:contextualSpacing/>
    </w:pPr>
  </w:style>
  <w:style w:type="character" w:styleId="Nmerodepgina">
    <w:name w:val="page number"/>
    <w:basedOn w:val="Fuentedeprrafopredeter"/>
    <w:rsid w:val="00005818"/>
  </w:style>
  <w:style w:type="character" w:customStyle="1" w:styleId="PiedepginaCar">
    <w:name w:val="Pie de página Car"/>
    <w:basedOn w:val="Fuentedeprrafopredeter"/>
    <w:link w:val="Piedepgina"/>
    <w:uiPriority w:val="99"/>
    <w:rsid w:val="00005818"/>
    <w:rPr>
      <w:sz w:val="24"/>
      <w:szCs w:val="24"/>
      <w:lang w:val="es-ES_tradnl"/>
    </w:rPr>
  </w:style>
  <w:style w:type="paragraph" w:styleId="Piedepgina">
    <w:name w:val="footer"/>
    <w:basedOn w:val="Normal"/>
    <w:link w:val="PiedepginaCar"/>
    <w:uiPriority w:val="99"/>
    <w:unhideWhenUsed/>
    <w:rsid w:val="00005818"/>
    <w:pPr>
      <w:tabs>
        <w:tab w:val="center" w:pos="4419"/>
        <w:tab w:val="right" w:pos="8838"/>
      </w:tabs>
      <w:spacing w:after="0"/>
    </w:pPr>
  </w:style>
  <w:style w:type="character" w:styleId="Textodelmarcadordeposicin">
    <w:name w:val="Placeholder Text"/>
    <w:basedOn w:val="Fuentedeprrafopredeter"/>
    <w:uiPriority w:val="99"/>
    <w:semiHidden/>
    <w:rsid w:val="00FA78C4"/>
    <w:rPr>
      <w:color w:val="808080"/>
    </w:rPr>
  </w:style>
  <w:style w:type="paragraph" w:customStyle="1" w:styleId="u">
    <w:name w:val="u"/>
    <w:basedOn w:val="Normal"/>
    <w:rsid w:val="0068145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681457"/>
  </w:style>
  <w:style w:type="paragraph" w:styleId="Textodeglobo">
    <w:name w:val="Balloon Text"/>
    <w:basedOn w:val="Normal"/>
    <w:link w:val="TextodegloboCar"/>
    <w:uiPriority w:val="99"/>
    <w:semiHidden/>
    <w:unhideWhenUsed/>
    <w:rsid w:val="0068145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1457"/>
    <w:rPr>
      <w:rFonts w:ascii="Segoe UI" w:hAnsi="Segoe UI" w:cs="Segoe UI"/>
      <w:sz w:val="18"/>
      <w:szCs w:val="18"/>
      <w:lang w:val="es-ES_tradnl"/>
    </w:rPr>
  </w:style>
  <w:style w:type="character" w:styleId="Refdecomentario">
    <w:name w:val="annotation reference"/>
    <w:basedOn w:val="Fuentedeprrafopredeter"/>
    <w:uiPriority w:val="99"/>
    <w:semiHidden/>
    <w:unhideWhenUsed/>
    <w:rsid w:val="00B462AC"/>
    <w:rPr>
      <w:sz w:val="16"/>
      <w:szCs w:val="16"/>
    </w:rPr>
  </w:style>
  <w:style w:type="paragraph" w:styleId="Textocomentario">
    <w:name w:val="annotation text"/>
    <w:basedOn w:val="Normal"/>
    <w:link w:val="TextocomentarioCar"/>
    <w:uiPriority w:val="99"/>
    <w:semiHidden/>
    <w:unhideWhenUsed/>
    <w:rsid w:val="00B462AC"/>
    <w:rPr>
      <w:sz w:val="20"/>
      <w:szCs w:val="20"/>
    </w:rPr>
  </w:style>
  <w:style w:type="character" w:customStyle="1" w:styleId="TextocomentarioCar">
    <w:name w:val="Texto comentario Car"/>
    <w:basedOn w:val="Fuentedeprrafopredeter"/>
    <w:link w:val="Textocomentario"/>
    <w:uiPriority w:val="99"/>
    <w:semiHidden/>
    <w:rsid w:val="00B462A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462AC"/>
    <w:rPr>
      <w:b/>
      <w:bCs/>
    </w:rPr>
  </w:style>
  <w:style w:type="character" w:customStyle="1" w:styleId="AsuntodelcomentarioCar">
    <w:name w:val="Asunto del comentario Car"/>
    <w:basedOn w:val="TextocomentarioCar"/>
    <w:link w:val="Asuntodelcomentario"/>
    <w:uiPriority w:val="99"/>
    <w:semiHidden/>
    <w:rsid w:val="00B462AC"/>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5006">
      <w:bodyDiv w:val="1"/>
      <w:marLeft w:val="0"/>
      <w:marRight w:val="0"/>
      <w:marTop w:val="0"/>
      <w:marBottom w:val="0"/>
      <w:divBdr>
        <w:top w:val="none" w:sz="0" w:space="0" w:color="auto"/>
        <w:left w:val="none" w:sz="0" w:space="0" w:color="auto"/>
        <w:bottom w:val="none" w:sz="0" w:space="0" w:color="auto"/>
        <w:right w:val="none" w:sz="0" w:space="0" w:color="auto"/>
      </w:divBdr>
    </w:div>
    <w:div w:id="819267800">
      <w:bodyDiv w:val="1"/>
      <w:marLeft w:val="0"/>
      <w:marRight w:val="0"/>
      <w:marTop w:val="0"/>
      <w:marBottom w:val="0"/>
      <w:divBdr>
        <w:top w:val="none" w:sz="0" w:space="0" w:color="auto"/>
        <w:left w:val="none" w:sz="0" w:space="0" w:color="auto"/>
        <w:bottom w:val="none" w:sz="0" w:space="0" w:color="auto"/>
        <w:right w:val="none" w:sz="0" w:space="0" w:color="auto"/>
      </w:divBdr>
    </w:div>
    <w:div w:id="1939367435">
      <w:bodyDiv w:val="1"/>
      <w:marLeft w:val="0"/>
      <w:marRight w:val="0"/>
      <w:marTop w:val="0"/>
      <w:marBottom w:val="0"/>
      <w:divBdr>
        <w:top w:val="none" w:sz="0" w:space="0" w:color="auto"/>
        <w:left w:val="none" w:sz="0" w:space="0" w:color="auto"/>
        <w:bottom w:val="none" w:sz="0" w:space="0" w:color="auto"/>
        <w:right w:val="none" w:sz="0" w:space="0" w:color="auto"/>
      </w:divBdr>
      <w:divsChild>
        <w:div w:id="2067755720">
          <w:marLeft w:val="90"/>
          <w:marRight w:val="90"/>
          <w:marTop w:val="90"/>
          <w:marBottom w:val="90"/>
          <w:divBdr>
            <w:top w:val="none" w:sz="0" w:space="0" w:color="auto"/>
            <w:left w:val="none" w:sz="0" w:space="0" w:color="auto"/>
            <w:bottom w:val="none" w:sz="0" w:space="0" w:color="auto"/>
            <w:right w:val="none" w:sz="0" w:space="0" w:color="auto"/>
          </w:divBdr>
        </w:div>
        <w:div w:id="79760628">
          <w:marLeft w:val="0"/>
          <w:marRight w:val="0"/>
          <w:marTop w:val="0"/>
          <w:marBottom w:val="0"/>
          <w:divBdr>
            <w:top w:val="none" w:sz="0" w:space="0" w:color="auto"/>
            <w:left w:val="none" w:sz="0" w:space="0" w:color="auto"/>
            <w:bottom w:val="none" w:sz="0" w:space="0" w:color="auto"/>
            <w:right w:val="none" w:sz="0" w:space="0" w:color="auto"/>
          </w:divBdr>
          <w:divsChild>
            <w:div w:id="3750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mx.answers.yahoo.com/question/index?qid=20100331172949AAegYnB" TargetMode="External"/><Relationship Id="rId1" Type="http://schemas.openxmlformats.org/officeDocument/2006/relationships/hyperlink" Target="http://aulaplanetacolombia.github.io/"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4543</Words>
  <Characters>24989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FAMILIA</dc:creator>
  <cp:lastModifiedBy>Edgar Josué Malagón Montaña</cp:lastModifiedBy>
  <cp:revision>2</cp:revision>
  <dcterms:created xsi:type="dcterms:W3CDTF">2015-11-09T18:16:00Z</dcterms:created>
  <dcterms:modified xsi:type="dcterms:W3CDTF">2015-11-09T18:16:00Z</dcterms:modified>
</cp:coreProperties>
</file>