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462AC" w:rsidRPr="00B33A04" w14:paraId="44A9080C" w14:textId="77777777" w:rsidTr="007B09AF">
        <w:tc>
          <w:tcPr>
            <w:tcW w:w="1951" w:type="dxa"/>
            <w:shd w:val="clear" w:color="auto" w:fill="000000" w:themeFill="text1"/>
          </w:tcPr>
          <w:p w14:paraId="4BD587F6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59CDBBC3" w14:textId="77777777" w:rsidR="00B462AC" w:rsidRPr="000B6194" w:rsidRDefault="00B462AC" w:rsidP="00B462A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  <w:b/>
              </w:rPr>
              <w:t>Las fracciones algebraicas</w:t>
            </w:r>
          </w:p>
        </w:tc>
      </w:tr>
      <w:tr w:rsidR="00B462AC" w:rsidRPr="00B33A04" w14:paraId="598AD53C" w14:textId="77777777" w:rsidTr="007B09AF">
        <w:tc>
          <w:tcPr>
            <w:tcW w:w="1951" w:type="dxa"/>
            <w:shd w:val="clear" w:color="auto" w:fill="000000" w:themeFill="text1"/>
          </w:tcPr>
          <w:p w14:paraId="23A696E4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8F77D32" w14:textId="77777777" w:rsidR="00B462AC" w:rsidRPr="00B33A0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>MA_08_05</w:t>
            </w:r>
            <w:r w:rsidRPr="00B33A04">
              <w:rPr>
                <w:rFonts w:ascii="Times New Roman" w:hAnsi="Times New Roman" w:cs="Times New Roman"/>
              </w:rPr>
              <w:t>_CO</w:t>
            </w:r>
          </w:p>
        </w:tc>
      </w:tr>
      <w:tr w:rsidR="00B462AC" w:rsidRPr="00B33A04" w14:paraId="16FB5F5F" w14:textId="77777777" w:rsidTr="007B09AF">
        <w:tc>
          <w:tcPr>
            <w:tcW w:w="1951" w:type="dxa"/>
            <w:shd w:val="clear" w:color="auto" w:fill="000000" w:themeFill="text1"/>
          </w:tcPr>
          <w:p w14:paraId="3E23321E" w14:textId="77777777" w:rsidR="00B462AC" w:rsidRPr="000B6194" w:rsidRDefault="00B462AC" w:rsidP="007B09A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0B6194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67468223" w14:textId="05FEDEE1" w:rsidR="00B462AC" w:rsidRPr="00B33A04" w:rsidRDefault="00062F51" w:rsidP="00DE79CD">
            <w:pPr>
              <w:rPr>
                <w:rFonts w:ascii="Times New Roman" w:hAnsi="Times New Roman" w:cs="Times New Roman"/>
                <w:highlight w:val="yellow"/>
              </w:rPr>
            </w:pPr>
            <w:r w:rsidRPr="000B6194">
              <w:rPr>
                <w:rFonts w:ascii="Times New Roman" w:hAnsi="Times New Roman" w:cs="Times New Roman"/>
              </w:rPr>
              <w:t xml:space="preserve">Conoce </w:t>
            </w:r>
            <w:r w:rsidR="00DE79CD" w:rsidRPr="000B6194">
              <w:rPr>
                <w:rFonts w:ascii="Times New Roman" w:hAnsi="Times New Roman" w:cs="Times New Roman"/>
              </w:rPr>
              <w:t>qu</w:t>
            </w:r>
            <w:r w:rsidR="00DE79CD">
              <w:rPr>
                <w:rFonts w:ascii="Times New Roman" w:hAnsi="Times New Roman" w:cs="Times New Roman"/>
              </w:rPr>
              <w:t>é</w:t>
            </w:r>
            <w:r w:rsidR="00DE79CD" w:rsidRPr="000B6194">
              <w:rPr>
                <w:rFonts w:ascii="Times New Roman" w:hAnsi="Times New Roman" w:cs="Times New Roman"/>
              </w:rPr>
              <w:t xml:space="preserve"> </w:t>
            </w:r>
            <w:r w:rsidRPr="000B6194">
              <w:rPr>
                <w:rFonts w:ascii="Times New Roman" w:hAnsi="Times New Roman" w:cs="Times New Roman"/>
              </w:rPr>
              <w:t>es una fracción algebraica, c</w:t>
            </w:r>
            <w:r w:rsidR="00177182">
              <w:rPr>
                <w:rFonts w:ascii="Times New Roman" w:hAnsi="Times New Roman" w:cs="Times New Roman"/>
              </w:rPr>
              <w:t>ó</w:t>
            </w:r>
            <w:r w:rsidRPr="000B6194">
              <w:rPr>
                <w:rFonts w:ascii="Times New Roman" w:hAnsi="Times New Roman" w:cs="Times New Roman"/>
              </w:rPr>
              <w:t>mo se opera con ellas y en qué forma se pueden aplicar para resolver situaciones problema</w:t>
            </w:r>
            <w:r w:rsidRPr="00B33A04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</w:tr>
    </w:tbl>
    <w:p w14:paraId="44866D25" w14:textId="77777777" w:rsidR="00B462AC" w:rsidRPr="00B33A04" w:rsidRDefault="00B462AC" w:rsidP="00005818">
      <w:pPr>
        <w:rPr>
          <w:rFonts w:ascii="Times New Roman" w:hAnsi="Times New Roman" w:cs="Times New Roman"/>
          <w:highlight w:val="yellow"/>
        </w:rPr>
      </w:pPr>
    </w:p>
    <w:p w14:paraId="7415EFAB" w14:textId="09D9E8FC" w:rsidR="00005818" w:rsidRPr="00B33A04" w:rsidRDefault="00005818" w:rsidP="00005818">
      <w:pPr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1]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 </w:t>
      </w:r>
      <w:r w:rsidR="00E4550A" w:rsidRPr="00B33A04">
        <w:rPr>
          <w:rFonts w:ascii="Times New Roman" w:hAnsi="Times New Roman" w:cs="Times New Roman"/>
          <w:b/>
        </w:rPr>
        <w:t>El m</w:t>
      </w:r>
      <w:r w:rsidR="00574038" w:rsidRPr="00B33A04">
        <w:rPr>
          <w:rFonts w:ascii="Times New Roman" w:hAnsi="Times New Roman" w:cs="Times New Roman"/>
          <w:b/>
        </w:rPr>
        <w:t>áximo</w:t>
      </w:r>
      <w:r w:rsidR="007434C6" w:rsidRPr="00B33A04">
        <w:rPr>
          <w:rFonts w:ascii="Times New Roman" w:hAnsi="Times New Roman" w:cs="Times New Roman"/>
          <w:b/>
        </w:rPr>
        <w:t xml:space="preserve"> común divisor y </w:t>
      </w:r>
      <w:r w:rsidR="00574038" w:rsidRPr="00B33A04">
        <w:rPr>
          <w:rFonts w:ascii="Times New Roman" w:hAnsi="Times New Roman" w:cs="Times New Roman"/>
          <w:b/>
        </w:rPr>
        <w:t>mínimo</w:t>
      </w:r>
      <w:r w:rsidR="007434C6" w:rsidRPr="00B33A04">
        <w:rPr>
          <w:rFonts w:ascii="Times New Roman" w:hAnsi="Times New Roman" w:cs="Times New Roman"/>
          <w:b/>
        </w:rPr>
        <w:t xml:space="preserve"> común </w:t>
      </w:r>
      <w:r w:rsidR="00574038" w:rsidRPr="00B33A04">
        <w:rPr>
          <w:rFonts w:ascii="Times New Roman" w:hAnsi="Times New Roman" w:cs="Times New Roman"/>
          <w:b/>
        </w:rPr>
        <w:t>múltiplo</w:t>
      </w:r>
    </w:p>
    <w:p w14:paraId="08985B0D" w14:textId="61A7E7B3" w:rsidR="00005818" w:rsidRPr="00B33A0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0B6194">
        <w:rPr>
          <w:rFonts w:ascii="Times New Roman" w:hAnsi="Times New Roman" w:cs="Times New Roman"/>
          <w:color w:val="000000"/>
          <w:lang w:val="es-CO"/>
        </w:rPr>
        <w:t xml:space="preserve">Los polinomios algebraicos al igual que los números enteros poseen máximo común divisor y mínimo común múltiplo, es decir </w:t>
      </w:r>
      <w:r w:rsidR="00EB3A4A" w:rsidRPr="000B6194">
        <w:rPr>
          <w:rFonts w:ascii="Times New Roman" w:hAnsi="Times New Roman" w:cs="Times New Roman"/>
          <w:color w:val="000000"/>
          <w:lang w:val="es-CO"/>
        </w:rPr>
        <w:t xml:space="preserve">que </w:t>
      </w:r>
      <w:r w:rsidRPr="000B6194">
        <w:rPr>
          <w:rFonts w:ascii="Times New Roman" w:hAnsi="Times New Roman" w:cs="Times New Roman"/>
          <w:color w:val="000000"/>
          <w:lang w:val="es-CO"/>
        </w:rPr>
        <w:t xml:space="preserve">entre dos polinomios es posible hallar un polinomio que los divida exactamente, y también 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es </w:t>
      </w:r>
      <w:r w:rsidR="00D521BB">
        <w:rPr>
          <w:rFonts w:ascii="Times New Roman" w:hAnsi="Times New Roman" w:cs="Times New Roman"/>
          <w:color w:val="000000"/>
          <w:lang w:val="es-CO"/>
        </w:rPr>
        <w:t>fact</w:t>
      </w:r>
      <w:r w:rsidR="00D521BB" w:rsidRPr="00B33A04">
        <w:rPr>
          <w:rFonts w:ascii="Times New Roman" w:hAnsi="Times New Roman" w:cs="Times New Roman"/>
          <w:color w:val="000000"/>
          <w:lang w:val="es-CO"/>
        </w:rPr>
        <w:t xml:space="preserve">ible </w:t>
      </w:r>
      <w:r w:rsidRPr="00B33A04">
        <w:rPr>
          <w:rFonts w:ascii="Times New Roman" w:hAnsi="Times New Roman" w:cs="Times New Roman"/>
          <w:color w:val="000000"/>
          <w:lang w:val="es-CO"/>
        </w:rPr>
        <w:t>hallar un polinomio que sea múltiplo de los polinomios. Ahora estudi</w:t>
      </w:r>
      <w:r w:rsidR="00B462AC" w:rsidRPr="00B33A04">
        <w:rPr>
          <w:rFonts w:ascii="Times New Roman" w:hAnsi="Times New Roman" w:cs="Times New Roman"/>
          <w:color w:val="000000"/>
          <w:lang w:val="es-CO"/>
        </w:rPr>
        <w:t>aremos</w:t>
      </w:r>
      <w:r w:rsidRPr="00B33A04">
        <w:rPr>
          <w:rFonts w:ascii="Times New Roman" w:hAnsi="Times New Roman" w:cs="Times New Roman"/>
          <w:color w:val="000000"/>
          <w:lang w:val="es-CO"/>
        </w:rPr>
        <w:t xml:space="preserve"> cada caso.</w:t>
      </w:r>
    </w:p>
    <w:p w14:paraId="57E9B2CD" w14:textId="77777777" w:rsidR="00842DA2" w:rsidRPr="00B33A0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5A3C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B7D3B57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42DA2" w:rsidRPr="00B33A04" w14:paraId="70ABCC49" w14:textId="77777777" w:rsidTr="001758C2">
        <w:tc>
          <w:tcPr>
            <w:tcW w:w="2518" w:type="dxa"/>
          </w:tcPr>
          <w:p w14:paraId="76CC971B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CDD687" w14:textId="136012AB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MA_08_05_REC10</w:t>
            </w:r>
          </w:p>
        </w:tc>
      </w:tr>
      <w:tr w:rsidR="00842DA2" w:rsidRPr="00B33A04" w14:paraId="0C5917EA" w14:textId="77777777" w:rsidTr="001758C2">
        <w:tc>
          <w:tcPr>
            <w:tcW w:w="2518" w:type="dxa"/>
          </w:tcPr>
          <w:p w14:paraId="09C90528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FD79416" w14:textId="2E3CB7C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>Máximos y mínimos de expresiones racionales</w:t>
            </w:r>
          </w:p>
        </w:tc>
      </w:tr>
      <w:tr w:rsidR="00842DA2" w:rsidRPr="00B33A04" w14:paraId="0A08B53F" w14:textId="77777777" w:rsidTr="001758C2">
        <w:tc>
          <w:tcPr>
            <w:tcW w:w="2518" w:type="dxa"/>
          </w:tcPr>
          <w:p w14:paraId="50F732AA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F889D" w14:textId="0170AE59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color w:val="000000"/>
              </w:rPr>
              <w:t xml:space="preserve">Interactivo que explica los conceptos de </w:t>
            </w:r>
            <w:r w:rsidRPr="00B33A04">
              <w:rPr>
                <w:rFonts w:ascii="Times New Roman" w:hAnsi="Times New Roman" w:cs="Times New Roman"/>
                <w:color w:val="000000"/>
              </w:rPr>
              <w:t>máximo y mínimo de expresiones algebraicas</w:t>
            </w:r>
          </w:p>
        </w:tc>
      </w:tr>
    </w:tbl>
    <w:p w14:paraId="0B1DECEF" w14:textId="77777777" w:rsidR="00842DA2" w:rsidRPr="000B6194" w:rsidRDefault="00842DA2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6174566" w14:textId="77777777" w:rsidR="0074052D" w:rsidRPr="000B6194" w:rsidRDefault="0074052D" w:rsidP="00005818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5CE12DA" w14:textId="5ADD4A85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áximo </w:t>
      </w:r>
      <w:r w:rsidR="0075795D" w:rsidRPr="00B33A04">
        <w:rPr>
          <w:rFonts w:ascii="Times New Roman" w:hAnsi="Times New Roman" w:cs="Times New Roman"/>
          <w:b/>
        </w:rPr>
        <w:t>común divisor</w:t>
      </w:r>
      <w:r w:rsidR="00BB11D0" w:rsidRPr="00B33A04">
        <w:rPr>
          <w:rFonts w:ascii="Times New Roman" w:hAnsi="Times New Roman" w:cs="Times New Roman"/>
          <w:b/>
        </w:rPr>
        <w:t xml:space="preserve"> (</w:t>
      </w:r>
      <w:r w:rsidR="00B462AC" w:rsidRPr="00B33A04">
        <w:rPr>
          <w:rFonts w:ascii="Times New Roman" w:hAnsi="Times New Roman" w:cs="Times New Roman"/>
          <w:b/>
        </w:rPr>
        <w:t>M.C.D</w:t>
      </w:r>
      <w:r w:rsidR="00AF0ABA">
        <w:rPr>
          <w:rFonts w:ascii="Times New Roman" w:hAnsi="Times New Roman" w:cs="Times New Roman"/>
          <w:b/>
        </w:rPr>
        <w:t>.</w:t>
      </w:r>
      <w:r w:rsidR="00BB11D0" w:rsidRPr="00B33A04">
        <w:rPr>
          <w:rFonts w:ascii="Times New Roman" w:hAnsi="Times New Roman" w:cs="Times New Roman"/>
          <w:b/>
        </w:rPr>
        <w:t>)</w:t>
      </w:r>
    </w:p>
    <w:p w14:paraId="19EB4820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AB1A8F" w:rsidRPr="00B33A04" w14:paraId="18B6DD4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528D7B0F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46AEADD2" w14:textId="77777777" w:rsidTr="00370BF5">
        <w:tc>
          <w:tcPr>
            <w:tcW w:w="2518" w:type="dxa"/>
          </w:tcPr>
          <w:p w14:paraId="3A536C58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5CEE752" w14:textId="7680C760" w:rsidR="00AB1A8F" w:rsidRPr="00B33A04" w:rsidRDefault="00AB1A8F" w:rsidP="00AB1A8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máximo común divisor (M.C.D</w:t>
            </w:r>
            <w:r w:rsidR="003234B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>) es el mayor número que divide a dos o más cantidades de forma exacta. Se halla haciendo descomposición factorial de cada número</w:t>
            </w:r>
            <w:r w:rsidR="003234BF">
              <w:rPr>
                <w:rFonts w:ascii="Times New Roman" w:hAnsi="Times New Roman" w:cs="Times New Roman"/>
              </w:rPr>
              <w:t>,</w:t>
            </w:r>
            <w:r w:rsidRPr="00B33A04">
              <w:rPr>
                <w:rFonts w:ascii="Times New Roman" w:hAnsi="Times New Roman" w:cs="Times New Roman"/>
              </w:rPr>
              <w:t xml:space="preserve"> tomando las cantidades comunes de menor exponente y multiplicándolas entre sí.</w:t>
            </w:r>
          </w:p>
          <w:p w14:paraId="2D70425D" w14:textId="77777777" w:rsidR="00AB1A8F" w:rsidRPr="00B33A04" w:rsidRDefault="00AB1A8F" w:rsidP="00370BF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23ABDBA" w14:textId="77777777" w:rsidR="00AB1A8F" w:rsidRPr="00B33A04" w:rsidRDefault="00AB1A8F" w:rsidP="00005818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34398D1E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2F07FDA7" w14:textId="456DAB3B" w:rsidR="009F0D1E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Recuerda mediante el siguiente ejemplo c</w:t>
      </w:r>
      <w:r w:rsidR="00177182">
        <w:rPr>
          <w:rFonts w:ascii="Times New Roman" w:hAnsi="Times New Roman" w:cs="Times New Roman"/>
        </w:rPr>
        <w:t>ó</w:t>
      </w:r>
      <w:r w:rsidRPr="00B33A04">
        <w:rPr>
          <w:rFonts w:ascii="Times New Roman" w:hAnsi="Times New Roman" w:cs="Times New Roman"/>
        </w:rPr>
        <w:t>mo se halla el M.C.D</w:t>
      </w:r>
      <w:r w:rsidR="003234BF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 enteros.</w:t>
      </w:r>
    </w:p>
    <w:p w14:paraId="1FDB9531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E3F3DD8" w14:textId="5389F247" w:rsidR="003F50E6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M.C.D</w:t>
      </w:r>
      <w:r w:rsidR="00AF0AB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42202B48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6411"/>
      </w:tblGrid>
      <w:tr w:rsidR="006B084A" w:rsidRPr="00B33A04" w14:paraId="2425C378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996788" w14:textId="77777777" w:rsidR="006B084A" w:rsidRPr="00B33A04" w:rsidRDefault="006B084A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B084A" w:rsidRPr="00B33A04" w14:paraId="63404BCC" w14:textId="77777777" w:rsidTr="00370BF5">
        <w:tc>
          <w:tcPr>
            <w:tcW w:w="2518" w:type="dxa"/>
          </w:tcPr>
          <w:p w14:paraId="57C89E32" w14:textId="77777777" w:rsidR="006B084A" w:rsidRPr="000B6194" w:rsidRDefault="006B084A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9C891" w14:textId="6C9C5E88" w:rsidR="006B084A" w:rsidRPr="00B33A04" w:rsidRDefault="006B084A" w:rsidP="006B084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MA_08_05_IMG01</w:t>
            </w:r>
          </w:p>
        </w:tc>
      </w:tr>
      <w:tr w:rsidR="006B084A" w:rsidRPr="00B33A04" w14:paraId="2751738B" w14:textId="77777777" w:rsidTr="00370BF5">
        <w:tc>
          <w:tcPr>
            <w:tcW w:w="2518" w:type="dxa"/>
          </w:tcPr>
          <w:p w14:paraId="34A8CB3E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E247407" w14:textId="77777777" w:rsidR="006B084A" w:rsidRPr="00B33A04" w:rsidRDefault="003234BF" w:rsidP="006B084A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79" w:dyaOrig="4741" w14:anchorId="0B7F94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237.75pt" o:ole="">
                  <v:imagedata r:id="rId8" o:title=""/>
                </v:shape>
                <o:OLEObject Type="Embed" ProgID="PBrush" ShapeID="_x0000_i1025" DrawAspect="Content" ObjectID="_1510488084" r:id="rId9"/>
              </w:object>
            </w:r>
          </w:p>
          <w:p w14:paraId="4A89E636" w14:textId="1ABDB4D3" w:rsidR="00E87D08" w:rsidRPr="000B6194" w:rsidRDefault="00E87D08" w:rsidP="006B084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</w:tc>
      </w:tr>
      <w:tr w:rsidR="006B084A" w:rsidRPr="00B33A04" w14:paraId="436150CC" w14:textId="77777777" w:rsidTr="00370BF5">
        <w:tc>
          <w:tcPr>
            <w:tcW w:w="2518" w:type="dxa"/>
          </w:tcPr>
          <w:p w14:paraId="7ACA71BC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37A3C1F" w14:textId="77777777" w:rsidR="006B084A" w:rsidRPr="00B33A0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B084A" w:rsidRPr="00B33A04" w14:paraId="42D5D285" w14:textId="77777777" w:rsidTr="00370BF5">
        <w:tc>
          <w:tcPr>
            <w:tcW w:w="2518" w:type="dxa"/>
          </w:tcPr>
          <w:p w14:paraId="07656C4B" w14:textId="77777777" w:rsidR="006B084A" w:rsidRPr="000B6194" w:rsidRDefault="006B084A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58F825FA" w14:textId="38F2269A" w:rsidR="006B084A" w:rsidRPr="000B6194" w:rsidRDefault="00833562" w:rsidP="00370B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Simplificación</w:t>
            </w:r>
            <w:r w:rsidR="006B084A" w:rsidRPr="00B33A04">
              <w:rPr>
                <w:rFonts w:ascii="Times New Roman" w:hAnsi="Times New Roman" w:cs="Times New Roman"/>
              </w:rPr>
              <w:t xml:space="preserve"> de 48 y 72</w:t>
            </w:r>
            <w:r w:rsidR="00E87D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7D1FE556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2296E8B" w14:textId="525D45E2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en cada número que tengan el menor exponente, es decir,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Pr="00B33A04">
        <w:rPr>
          <w:rFonts w:ascii="Times New Roman" w:hAnsi="Times New Roman" w:cs="Times New Roman"/>
        </w:rPr>
        <w:t xml:space="preserve"> y 3</w:t>
      </w:r>
      <w:r w:rsidR="000C0AB5">
        <w:rPr>
          <w:rFonts w:ascii="Times New Roman" w:hAnsi="Times New Roman" w:cs="Times New Roman"/>
        </w:rPr>
        <w:t xml:space="preserve">; </w:t>
      </w:r>
      <w:r w:rsidRPr="00B33A04">
        <w:rPr>
          <w:rFonts w:ascii="Times New Roman" w:hAnsi="Times New Roman" w:cs="Times New Roman"/>
        </w:rPr>
        <w:t>por tanto:</w:t>
      </w:r>
    </w:p>
    <w:p w14:paraId="7E15C95F" w14:textId="77777777" w:rsidR="006B084A" w:rsidRPr="00B33A04" w:rsidRDefault="006B084A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75E4DF09" w14:textId="5F4ED215" w:rsidR="006B084A" w:rsidRPr="00B33A04" w:rsidRDefault="006B084A" w:rsidP="006B084A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0C0AB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 2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E87D08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 = 24</w:t>
      </w:r>
    </w:p>
    <w:p w14:paraId="2DDAEA45" w14:textId="1956E1FF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5A257E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75D371B" w14:textId="6861AFEB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  <w:highlight w:val="yellow"/>
        </w:rPr>
        <w:t xml:space="preserve">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1.1.1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>áximo común divisor</w:t>
      </w:r>
      <w:r w:rsidR="00EE5CCF" w:rsidRPr="00B33A04">
        <w:rPr>
          <w:rFonts w:ascii="Times New Roman" w:hAnsi="Times New Roman" w:cs="Times New Roman"/>
          <w:b/>
        </w:rPr>
        <w:t xml:space="preserve"> de</w:t>
      </w:r>
      <w:r w:rsidRPr="00B33A04">
        <w:rPr>
          <w:rFonts w:ascii="Times New Roman" w:hAnsi="Times New Roman" w:cs="Times New Roman"/>
          <w:b/>
        </w:rPr>
        <w:t xml:space="preserve"> monomios</w:t>
      </w:r>
    </w:p>
    <w:p w14:paraId="6E17C299" w14:textId="77777777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</w:p>
    <w:p w14:paraId="209165D7" w14:textId="3CBFC42D" w:rsidR="005D1B3F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El </w:t>
      </w:r>
      <w:r w:rsidR="00AE79CE" w:rsidRPr="00B33A04">
        <w:rPr>
          <w:rFonts w:ascii="Times New Roman" w:hAnsi="Times New Roman" w:cs="Times New Roman"/>
        </w:rPr>
        <w:t>M.C.D.</w:t>
      </w:r>
      <w:r w:rsidRPr="00B33A04">
        <w:rPr>
          <w:rFonts w:ascii="Times New Roman" w:hAnsi="Times New Roman" w:cs="Times New Roman"/>
        </w:rPr>
        <w:t xml:space="preserve"> de dos o más </w:t>
      </w:r>
      <w:r w:rsidRPr="00B33A04">
        <w:rPr>
          <w:rFonts w:ascii="Times New Roman" w:hAnsi="Times New Roman" w:cs="Times New Roman"/>
          <w:b/>
        </w:rPr>
        <w:t xml:space="preserve">monomios </w:t>
      </w:r>
      <w:r w:rsidRPr="00B33A04">
        <w:rPr>
          <w:rFonts w:ascii="Times New Roman" w:hAnsi="Times New Roman" w:cs="Times New Roman"/>
        </w:rPr>
        <w:t xml:space="preserve">es el monomio </w:t>
      </w:r>
      <w:r w:rsidR="005D1B3F" w:rsidRPr="00B33A04">
        <w:rPr>
          <w:rFonts w:ascii="Times New Roman" w:hAnsi="Times New Roman" w:cs="Times New Roman"/>
        </w:rPr>
        <w:t>que es común y tiene el mayor coeficiente y el menor exponente de la parte literal</w:t>
      </w:r>
      <w:r w:rsidR="009E4C84">
        <w:rPr>
          <w:rFonts w:ascii="Times New Roman" w:hAnsi="Times New Roman" w:cs="Times New Roman"/>
        </w:rPr>
        <w:t>,</w:t>
      </w:r>
      <w:r w:rsidR="005D1B3F" w:rsidRPr="00B33A04">
        <w:rPr>
          <w:rFonts w:ascii="Times New Roman" w:hAnsi="Times New Roman" w:cs="Times New Roman"/>
        </w:rPr>
        <w:t xml:space="preserve"> que </w:t>
      </w:r>
      <w:r w:rsidR="009E4C84" w:rsidRPr="00B33A04">
        <w:rPr>
          <w:rFonts w:ascii="Times New Roman" w:hAnsi="Times New Roman" w:cs="Times New Roman"/>
        </w:rPr>
        <w:t>est</w:t>
      </w:r>
      <w:r w:rsidR="009E4C84">
        <w:rPr>
          <w:rFonts w:ascii="Times New Roman" w:hAnsi="Times New Roman" w:cs="Times New Roman"/>
        </w:rPr>
        <w:t>á</w:t>
      </w:r>
      <w:r w:rsidR="009E4C84" w:rsidRPr="00B33A04">
        <w:rPr>
          <w:rFonts w:ascii="Times New Roman" w:hAnsi="Times New Roman" w:cs="Times New Roman"/>
        </w:rPr>
        <w:t xml:space="preserve"> </w:t>
      </w:r>
      <w:r w:rsidR="005D1B3F" w:rsidRPr="00B33A04">
        <w:rPr>
          <w:rFonts w:ascii="Times New Roman" w:hAnsi="Times New Roman" w:cs="Times New Roman"/>
        </w:rPr>
        <w:t>contenido exactamente en cada monomio.</w:t>
      </w:r>
    </w:p>
    <w:p w14:paraId="04FC9F22" w14:textId="77777777" w:rsidR="005D1B3F" w:rsidRPr="00B33A04" w:rsidRDefault="005D1B3F" w:rsidP="009F0D1E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A718D67" w14:textId="23D5D135" w:rsidR="009F0D1E" w:rsidRPr="00B33A04" w:rsidRDefault="005D1B3F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9963B9" w:rsidRPr="0042710D">
        <w:rPr>
          <w:rFonts w:ascii="Times New Roman" w:hAnsi="Times New Roman" w:cs="Times New Roman"/>
        </w:rPr>
        <w:t>M.C.D</w:t>
      </w:r>
      <w:r w:rsidR="009E4C8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monomios se </w:t>
      </w:r>
      <w:r w:rsidR="00095566">
        <w:rPr>
          <w:rFonts w:ascii="Times New Roman" w:hAnsi="Times New Roman" w:cs="Times New Roman"/>
        </w:rPr>
        <w:t>realiza</w:t>
      </w:r>
      <w:r w:rsidR="00095566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siguientes pasos:</w:t>
      </w:r>
    </w:p>
    <w:p w14:paraId="214A8F26" w14:textId="4ED130A3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halla el </w:t>
      </w:r>
      <w:r w:rsidR="009963B9" w:rsidRPr="0042710D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="009963B9" w:rsidRPr="00B33A04">
        <w:rPr>
          <w:rFonts w:ascii="Times New Roman" w:hAnsi="Times New Roman" w:cs="Times New Roman"/>
          <w:b/>
        </w:rPr>
        <w:t xml:space="preserve"> </w:t>
      </w:r>
      <w:r w:rsidRPr="00B33A04">
        <w:rPr>
          <w:rFonts w:ascii="Times New Roman" w:hAnsi="Times New Roman" w:cs="Times New Roman"/>
        </w:rPr>
        <w:t>de cada coeficiente</w:t>
      </w:r>
      <w:r w:rsidR="00E87D08" w:rsidRPr="00B33A04">
        <w:rPr>
          <w:rFonts w:ascii="Times New Roman" w:hAnsi="Times New Roman" w:cs="Times New Roman"/>
        </w:rPr>
        <w:t>.</w:t>
      </w:r>
    </w:p>
    <w:p w14:paraId="44625968" w14:textId="5CC7B671" w:rsidR="005D1B3F" w:rsidRPr="00B33A04" w:rsidRDefault="005D1B3F" w:rsidP="005D1B3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Se </w:t>
      </w:r>
      <w:r w:rsidR="00095566">
        <w:rPr>
          <w:rFonts w:ascii="Times New Roman" w:hAnsi="Times New Roman" w:cs="Times New Roman"/>
        </w:rPr>
        <w:t>encuentr</w:t>
      </w:r>
      <w:r w:rsidR="00095566" w:rsidRPr="00B33A04">
        <w:rPr>
          <w:rFonts w:ascii="Times New Roman" w:hAnsi="Times New Roman" w:cs="Times New Roman"/>
        </w:rPr>
        <w:t xml:space="preserve">a </w:t>
      </w:r>
      <w:r w:rsidRPr="00B33A04">
        <w:rPr>
          <w:rFonts w:ascii="Times New Roman" w:hAnsi="Times New Roman" w:cs="Times New Roman"/>
        </w:rPr>
        <w:t>la parte literal que sea común en cada monomio y que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2A4602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tenga el menor exponente.</w:t>
      </w:r>
    </w:p>
    <w:p w14:paraId="0C0CB1E4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E1139C3" w14:textId="4C734580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algunos ejemplos</w:t>
      </w:r>
      <w:r w:rsidR="00E87D08" w:rsidRPr="00B33A04">
        <w:rPr>
          <w:rFonts w:ascii="Times New Roman" w:hAnsi="Times New Roman" w:cs="Times New Roman"/>
        </w:rPr>
        <w:t>:</w:t>
      </w:r>
    </w:p>
    <w:p w14:paraId="55E1E80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68FF803" w14:textId="318A95F2" w:rsidR="005D1B3F" w:rsidRPr="00B33A04" w:rsidRDefault="005D1B3F" w:rsidP="005D1B3F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9963B9" w:rsidRPr="00B33A04">
        <w:rPr>
          <w:rFonts w:ascii="Times New Roman" w:hAnsi="Times New Roman" w:cs="Times New Roman"/>
        </w:rPr>
        <w:t>M.C.D</w:t>
      </w:r>
      <w:r w:rsidR="00095566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7B09AF" w:rsidRPr="00B33A04">
        <w:rPr>
          <w:rFonts w:ascii="Times New Roman" w:eastAsiaTheme="minorEastAsia" w:hAnsi="Times New Roman" w:cs="Times New Roman"/>
        </w:rPr>
        <w:t>36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7B09AF" w:rsidRPr="00B33A04">
        <w:rPr>
          <w:rFonts w:ascii="Times New Roman" w:eastAsiaTheme="minorEastAsia" w:hAnsi="Times New Roman" w:cs="Times New Roman"/>
        </w:rPr>
        <w:t>48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</w:t>
      </w:r>
      <w:r w:rsidR="007B09AF" w:rsidRPr="00B33A04">
        <w:rPr>
          <w:rFonts w:ascii="Times New Roman" w:eastAsiaTheme="minorEastAsia" w:hAnsi="Times New Roman" w:cs="Times New Roman"/>
        </w:rPr>
        <w:t>60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095566" w:rsidRPr="00B33A04">
        <w:rPr>
          <w:rFonts w:ascii="Times New Roman" w:hAnsi="Times New Roman" w:cs="Times New Roman"/>
        </w:rPr>
        <w:t>.</w:t>
      </w:r>
    </w:p>
    <w:p w14:paraId="6C2A7B41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C7699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612AC528" w14:textId="77777777" w:rsidR="005D1B3F" w:rsidRPr="00B33A04" w:rsidRDefault="005D1B3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0DA80AC" w14:textId="626DC78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19872AF7" w14:textId="0E823C39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48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71880F75" w14:textId="4943FAB0" w:rsidR="005D1B3F" w:rsidRPr="00B33A04" w:rsidRDefault="007B09A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60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5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0BC5F185" w14:textId="77777777" w:rsidR="00AE79CE" w:rsidRPr="00B33A04" w:rsidRDefault="00AE79CE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3CF3217" w14:textId="411FAFAF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7B09AF" w:rsidRPr="00B33A04">
        <w:rPr>
          <w:rFonts w:ascii="Times New Roman" w:eastAsiaTheme="minorEastAsia" w:hAnsi="Times New Roman" w:cs="Times New Roman"/>
        </w:rPr>
        <w:t xml:space="preserve"> y 3</w:t>
      </w:r>
      <w:r w:rsidR="00095566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095566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2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3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=</w:t>
      </w:r>
      <w:r w:rsidR="0043534D" w:rsidRPr="000B6194">
        <w:rPr>
          <w:rFonts w:ascii="Times New Roman" w:eastAsiaTheme="minorEastAsia" w:hAnsi="Times New Roman" w:cs="Times New Roman"/>
        </w:rPr>
        <w:t xml:space="preserve"> </w:t>
      </w:r>
      <w:r w:rsidR="007B09AF"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 </w:t>
      </w:r>
      <w:r w:rsidR="007B09AF" w:rsidRPr="00B33A04">
        <w:rPr>
          <w:rFonts w:ascii="Times New Roman" w:eastAsiaTheme="minorEastAsia" w:hAnsi="Times New Roman" w:cs="Times New Roman"/>
          <w:i/>
        </w:rPr>
        <w:t>x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7B09AF" w:rsidRPr="00B33A04">
        <w:rPr>
          <w:rFonts w:ascii="Times New Roman" w:eastAsiaTheme="minorEastAsia" w:hAnsi="Times New Roman" w:cs="Times New Roman"/>
          <w:i/>
        </w:rPr>
        <w:t>y</w:t>
      </w:r>
      <w:r w:rsidR="007B09AF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7EC16DB9" w14:textId="77777777" w:rsidR="003B424F" w:rsidRPr="00B33A04" w:rsidRDefault="003B424F" w:rsidP="005D1B3F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</w:p>
    <w:p w14:paraId="6498494D" w14:textId="79FC93DF" w:rsidR="002A4602" w:rsidRPr="0042710D" w:rsidRDefault="00D65082" w:rsidP="0042710D">
      <w:pPr>
        <w:tabs>
          <w:tab w:val="right" w:pos="8498"/>
        </w:tabs>
        <w:spacing w:after="0"/>
        <w:ind w:left="360"/>
        <w:jc w:val="center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43534D" w:rsidRPr="0042710D">
        <w:rPr>
          <w:rFonts w:ascii="Times New Roman" w:hAnsi="Times New Roman" w:cs="Times New Roman"/>
          <w:b/>
        </w:rPr>
        <w:t xml:space="preserve"> (36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6</w:t>
      </w:r>
      <w:r w:rsidR="0043534D" w:rsidRPr="0042710D">
        <w:rPr>
          <w:rFonts w:ascii="Times New Roman" w:hAnsi="Times New Roman" w:cs="Times New Roman"/>
          <w:b/>
        </w:rPr>
        <w:t>, 48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8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  <w:r w:rsidR="0043534D" w:rsidRPr="0042710D">
        <w:rPr>
          <w:rFonts w:ascii="Times New Roman" w:hAnsi="Times New Roman" w:cs="Times New Roman"/>
          <w:b/>
        </w:rPr>
        <w:t>, 60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7</w:t>
      </w:r>
      <w:r w:rsidR="0043534D" w:rsidRPr="0042710D">
        <w:rPr>
          <w:rFonts w:ascii="Times New Roman" w:hAnsi="Times New Roman" w:cs="Times New Roman"/>
          <w:b/>
        </w:rPr>
        <w:t>) = 12</w:t>
      </w:r>
      <w:r w:rsidR="0043534D" w:rsidRPr="0042710D">
        <w:rPr>
          <w:rFonts w:ascii="Times New Roman" w:hAnsi="Times New Roman" w:cs="Times New Roman"/>
          <w:b/>
          <w:i/>
        </w:rPr>
        <w:t>x</w:t>
      </w:r>
      <w:r w:rsidR="0043534D" w:rsidRPr="0042710D">
        <w:rPr>
          <w:rFonts w:ascii="Times New Roman" w:hAnsi="Times New Roman" w:cs="Times New Roman"/>
          <w:b/>
          <w:vertAlign w:val="superscript"/>
        </w:rPr>
        <w:t>3</w:t>
      </w:r>
      <w:r w:rsidR="0043534D" w:rsidRPr="0042710D">
        <w:rPr>
          <w:rFonts w:ascii="Times New Roman" w:hAnsi="Times New Roman" w:cs="Times New Roman"/>
          <w:b/>
          <w:i/>
        </w:rPr>
        <w:t>y</w:t>
      </w:r>
      <w:r w:rsidR="0043534D" w:rsidRPr="0042710D">
        <w:rPr>
          <w:rFonts w:ascii="Times New Roman" w:hAnsi="Times New Roman" w:cs="Times New Roman"/>
          <w:b/>
          <w:vertAlign w:val="superscript"/>
        </w:rPr>
        <w:t>4</w:t>
      </w:r>
    </w:p>
    <w:p w14:paraId="61FE627F" w14:textId="77777777" w:rsidR="002A4602" w:rsidRDefault="002A4602" w:rsidP="0042710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2D51389" w14:textId="77A3A01E" w:rsidR="00FC60BD" w:rsidRPr="0042710D" w:rsidRDefault="00FC60BD" w:rsidP="002A460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42710D">
        <w:rPr>
          <w:rFonts w:ascii="Times New Roman" w:hAnsi="Times New Roman" w:cs="Times New Roman"/>
        </w:rPr>
        <w:t xml:space="preserve">Hallar el </w:t>
      </w:r>
      <w:r w:rsidR="00D65082" w:rsidRPr="0042710D">
        <w:rPr>
          <w:rFonts w:ascii="Times New Roman" w:hAnsi="Times New Roman" w:cs="Times New Roman"/>
        </w:rPr>
        <w:t>M.C.D.</w:t>
      </w:r>
      <w:r w:rsidRPr="0042710D">
        <w:rPr>
          <w:rFonts w:ascii="Times New Roman" w:hAnsi="Times New Roman" w:cs="Times New Roman"/>
        </w:rPr>
        <w:t xml:space="preserve"> entre</w:t>
      </w:r>
      <w:r w:rsidR="008676CB" w:rsidRPr="0042710D">
        <w:rPr>
          <w:rFonts w:ascii="Times New Roman" w:hAnsi="Times New Roman" w:cs="Times New Roman"/>
        </w:rPr>
        <w:t xml:space="preserve"> 24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8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2</w:t>
      </w:r>
      <w:r w:rsidR="008676CB" w:rsidRPr="0042710D">
        <w:rPr>
          <w:rFonts w:ascii="Times New Roman" w:hAnsi="Times New Roman" w:cs="Times New Roman"/>
        </w:rPr>
        <w:t>, 18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</w:rPr>
        <w:t xml:space="preserve"> y 54</w:t>
      </w:r>
      <w:r w:rsidR="008676CB" w:rsidRPr="0042710D">
        <w:rPr>
          <w:rFonts w:ascii="Times New Roman" w:hAnsi="Times New Roman" w:cs="Times New Roman"/>
          <w:i/>
        </w:rPr>
        <w:t>x</w:t>
      </w:r>
      <w:r w:rsidR="008676CB" w:rsidRPr="0042710D">
        <w:rPr>
          <w:rFonts w:ascii="Times New Roman" w:hAnsi="Times New Roman" w:cs="Times New Roman"/>
          <w:vertAlign w:val="superscript"/>
        </w:rPr>
        <w:t>4</w:t>
      </w:r>
      <w:r w:rsidR="008676CB" w:rsidRPr="0042710D">
        <w:rPr>
          <w:rFonts w:ascii="Times New Roman" w:hAnsi="Times New Roman" w:cs="Times New Roman"/>
          <w:i/>
        </w:rPr>
        <w:t>y</w:t>
      </w:r>
      <w:r w:rsidR="008676CB" w:rsidRPr="0042710D">
        <w:rPr>
          <w:rFonts w:ascii="Times New Roman" w:hAnsi="Times New Roman" w:cs="Times New Roman"/>
          <w:vertAlign w:val="superscript"/>
        </w:rPr>
        <w:t>6</w:t>
      </w:r>
      <w:r w:rsidR="001618B9" w:rsidRPr="00B33A04">
        <w:rPr>
          <w:rFonts w:ascii="Times New Roman" w:hAnsi="Times New Roman" w:cs="Times New Roman"/>
        </w:rPr>
        <w:t>.</w:t>
      </w:r>
    </w:p>
    <w:p w14:paraId="035B44B7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4AD69E9" w14:textId="77777777" w:rsidR="004E2173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20062A98" w14:textId="77777777" w:rsidR="004E2173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4C33C1B" w14:textId="7A620E32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24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40E59ADF" w14:textId="08F2A6DD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0B619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4373264B" w14:textId="2329B970" w:rsidR="00FC60BD" w:rsidRPr="00B33A04" w:rsidRDefault="004E2173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676CB" w:rsidRPr="000B619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A460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3F43D5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3390D773" w14:textId="77777777" w:rsidR="00AE79CE" w:rsidRPr="00B33A04" w:rsidRDefault="00AE79CE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6A62633" w14:textId="46E9FA06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Observa que los coeficientes comunes con menor exponente son</w:t>
      </w:r>
      <m:oMath>
        <m:r>
          <w:rPr>
            <w:rFonts w:ascii="Cambria Math" w:hAnsi="Cambria Math" w:cs="Times New Roman"/>
          </w:rPr>
          <m:t xml:space="preserve"> </m:t>
        </m:r>
      </m:oMath>
      <w:r w:rsidR="004E2173" w:rsidRPr="00B33A04">
        <w:rPr>
          <w:rFonts w:ascii="Times New Roman" w:eastAsiaTheme="minorEastAsia" w:hAnsi="Times New Roman" w:cs="Times New Roman"/>
        </w:rPr>
        <w:t>2 y 3</w:t>
      </w:r>
      <w:r w:rsidR="001618B9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es decir</w:t>
      </w:r>
      <w:r w:rsidR="001618B9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2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1618B9" w:rsidRPr="00B33A04">
        <w:rPr>
          <w:rFonts w:ascii="Times New Roman" w:eastAsiaTheme="minorEastAsia" w:hAnsi="Times New Roman" w:cs="Times New Roman"/>
        </w:rPr>
        <w:t>∙</w:t>
      </w:r>
      <w:r w:rsidR="001618B9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3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=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4E2173" w:rsidRPr="00B33A04">
        <w:rPr>
          <w:rFonts w:ascii="Times New Roman" w:eastAsiaTheme="minorEastAsia" w:hAnsi="Times New Roman" w:cs="Times New Roman"/>
        </w:rPr>
        <w:t>6</w:t>
      </w:r>
      <w:r w:rsidRPr="00B33A04">
        <w:rPr>
          <w:rFonts w:ascii="Times New Roman" w:eastAsiaTheme="minorEastAsia" w:hAnsi="Times New Roman" w:cs="Times New Roman"/>
        </w:rPr>
        <w:t xml:space="preserve"> y en la parte literal se tiene</w:t>
      </w:r>
      <w:r w:rsidR="008676CB" w:rsidRPr="00B33A04">
        <w:rPr>
          <w:rFonts w:ascii="Times New Roman" w:eastAsiaTheme="minorEastAsia" w:hAnsi="Times New Roman" w:cs="Times New Roman"/>
        </w:rPr>
        <w:t xml:space="preserve"> </w:t>
      </w:r>
      <w:r w:rsidR="008676CB" w:rsidRPr="00B33A04">
        <w:rPr>
          <w:rFonts w:ascii="Times New Roman" w:eastAsiaTheme="minorEastAsia" w:hAnsi="Times New Roman" w:cs="Times New Roman"/>
          <w:i/>
        </w:rPr>
        <w:t>x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676CB" w:rsidRPr="00B33A04">
        <w:rPr>
          <w:rFonts w:ascii="Times New Roman" w:eastAsiaTheme="minorEastAsia" w:hAnsi="Times New Roman" w:cs="Times New Roman"/>
          <w:i/>
        </w:rPr>
        <w:t>y</w:t>
      </w:r>
      <w:r w:rsidR="008676CB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1618B9">
        <w:rPr>
          <w:rFonts w:ascii="Times New Roman" w:eastAsiaTheme="minorEastAsia" w:hAnsi="Times New Roman" w:cs="Times New Roman"/>
        </w:rPr>
        <w:t>,</w:t>
      </w:r>
      <w:r w:rsidR="001618B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1618B9">
        <w:rPr>
          <w:rFonts w:ascii="Times New Roman" w:eastAsiaTheme="minorEastAsia" w:hAnsi="Times New Roman" w:cs="Times New Roman"/>
        </w:rPr>
        <w:t>:</w:t>
      </w:r>
    </w:p>
    <w:p w14:paraId="3F14610C" w14:textId="77777777" w:rsidR="00FC60BD" w:rsidRPr="00B33A04" w:rsidRDefault="00FC60BD" w:rsidP="00FC60BD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FD55447" w14:textId="715A9E50" w:rsidR="00B360E8" w:rsidRPr="00B33A04" w:rsidRDefault="004E2173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  <w:vertAlign w:val="superscript"/>
        </w:rPr>
      </w:pPr>
      <w:r w:rsidRPr="00B33A04">
        <w:rPr>
          <w:rFonts w:ascii="Times New Roman" w:hAnsi="Times New Roman" w:cs="Times New Roman"/>
          <w:b/>
        </w:rPr>
        <w:t>M.C.D</w:t>
      </w:r>
      <w:r w:rsidR="001618B9">
        <w:rPr>
          <w:rFonts w:ascii="Times New Roman" w:hAnsi="Times New Roman" w:cs="Times New Roman"/>
          <w:b/>
        </w:rPr>
        <w:t>.</w:t>
      </w:r>
      <w:r w:rsidR="00FC60B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360E8" w:rsidRPr="00B33A04">
        <w:rPr>
          <w:rFonts w:ascii="Times New Roman" w:eastAsiaTheme="minorEastAsia" w:hAnsi="Times New Roman" w:cs="Times New Roman"/>
          <w:b/>
        </w:rPr>
        <w:t>(24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1</w:t>
      </w:r>
      <w:r w:rsidR="001618B9" w:rsidRPr="00B33A04">
        <w:rPr>
          <w:rFonts w:ascii="Times New Roman" w:eastAsiaTheme="minorEastAsia" w:hAnsi="Times New Roman" w:cs="Times New Roman"/>
          <w:b/>
        </w:rPr>
        <w:t>8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</w:rPr>
        <w:t xml:space="preserve">, </w:t>
      </w:r>
      <w:r w:rsidR="001618B9">
        <w:rPr>
          <w:rFonts w:ascii="Times New Roman" w:eastAsiaTheme="minorEastAsia" w:hAnsi="Times New Roman" w:cs="Times New Roman"/>
          <w:b/>
        </w:rPr>
        <w:t>54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x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1618B9" w:rsidRPr="00B33A04">
        <w:rPr>
          <w:rFonts w:ascii="Times New Roman" w:eastAsiaTheme="minorEastAsia" w:hAnsi="Times New Roman" w:cs="Times New Roman"/>
          <w:b/>
          <w:i/>
        </w:rPr>
        <w:t>y</w:t>
      </w:r>
      <w:r w:rsidR="001618B9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B360E8" w:rsidRPr="00B33A04">
        <w:rPr>
          <w:rFonts w:ascii="Times New Roman" w:eastAsiaTheme="minorEastAsia" w:hAnsi="Times New Roman" w:cs="Times New Roman"/>
          <w:b/>
        </w:rPr>
        <w:t>) = 6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x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360E8" w:rsidRPr="00B33A04">
        <w:rPr>
          <w:rFonts w:ascii="Times New Roman" w:eastAsiaTheme="minorEastAsia" w:hAnsi="Times New Roman" w:cs="Times New Roman"/>
          <w:b/>
          <w:i/>
        </w:rPr>
        <w:t>y</w:t>
      </w:r>
      <w:r w:rsidR="00B360E8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0D321281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7AC8AB4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4FCA166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7417A1B5" w14:textId="77777777" w:rsidTr="001758C2">
        <w:tc>
          <w:tcPr>
            <w:tcW w:w="2518" w:type="dxa"/>
          </w:tcPr>
          <w:p w14:paraId="7F5FD234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100835" w14:textId="6506517F" w:rsidR="00842DA2" w:rsidRPr="00B33A04" w:rsidRDefault="00842DA2" w:rsidP="00842D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MA_08_05_REC20</w:t>
            </w:r>
          </w:p>
        </w:tc>
      </w:tr>
      <w:tr w:rsidR="00842DA2" w:rsidRPr="00B33A04" w14:paraId="5E338BC4" w14:textId="77777777" w:rsidTr="001758C2">
        <w:tc>
          <w:tcPr>
            <w:tcW w:w="2518" w:type="dxa"/>
          </w:tcPr>
          <w:p w14:paraId="49A38F65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2C0EC3C" w14:textId="48DB67A7" w:rsidR="00842DA2" w:rsidRPr="00B33A04" w:rsidRDefault="008770B5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</w:t>
            </w:r>
            <w:r w:rsidRPr="00B33A04">
              <w:rPr>
                <w:rFonts w:ascii="Times New Roman" w:hAnsi="Times New Roman" w:cs="Times New Roman"/>
                <w:color w:val="000000"/>
              </w:rPr>
              <w:t>lcula</w:t>
            </w:r>
            <w:r w:rsidR="00842DA2" w:rsidRPr="00B33A04">
              <w:rPr>
                <w:rFonts w:ascii="Times New Roman" w:hAnsi="Times New Roman" w:cs="Times New Roman"/>
                <w:color w:val="000000"/>
              </w:rPr>
              <w:t xml:space="preserve"> el máximo común divisor de monomios</w:t>
            </w:r>
          </w:p>
        </w:tc>
      </w:tr>
      <w:tr w:rsidR="00842DA2" w:rsidRPr="00B33A04" w14:paraId="7192907E" w14:textId="77777777" w:rsidTr="001758C2">
        <w:tc>
          <w:tcPr>
            <w:tcW w:w="2518" w:type="dxa"/>
          </w:tcPr>
          <w:p w14:paraId="7A85D376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B0E6055" w14:textId="3C785C12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máximo común divisor</w:t>
            </w:r>
          </w:p>
        </w:tc>
      </w:tr>
    </w:tbl>
    <w:p w14:paraId="1EBE161B" w14:textId="77777777" w:rsidR="00842DA2" w:rsidRPr="00B33A04" w:rsidRDefault="00842DA2" w:rsidP="00FC60BD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7D62C5AC" w14:textId="77777777" w:rsidR="005D1B3F" w:rsidRPr="00B33A04" w:rsidRDefault="005D1B3F" w:rsidP="005D1B3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1465CB5" w14:textId="3DAF2C64" w:rsidR="009F0D1E" w:rsidRPr="00B33A04" w:rsidRDefault="009F0D1E" w:rsidP="009F0D1E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1.1.2 </w:t>
      </w:r>
      <w:r w:rsidR="00E4550A" w:rsidRPr="00B33A04">
        <w:rPr>
          <w:rFonts w:ascii="Times New Roman" w:hAnsi="Times New Roman" w:cs="Times New Roman"/>
          <w:b/>
        </w:rPr>
        <w:t>El m</w:t>
      </w:r>
      <w:r w:rsidRPr="00B33A04">
        <w:rPr>
          <w:rFonts w:ascii="Times New Roman" w:hAnsi="Times New Roman" w:cs="Times New Roman"/>
          <w:b/>
        </w:rPr>
        <w:t xml:space="preserve">áximo común divisor </w:t>
      </w:r>
      <w:r w:rsidR="00EE5CCF" w:rsidRPr="00B33A04">
        <w:rPr>
          <w:rFonts w:ascii="Times New Roman" w:hAnsi="Times New Roman" w:cs="Times New Roman"/>
          <w:b/>
        </w:rPr>
        <w:t xml:space="preserve">de </w:t>
      </w:r>
      <w:r w:rsidRPr="00B33A04">
        <w:rPr>
          <w:rFonts w:ascii="Times New Roman" w:hAnsi="Times New Roman" w:cs="Times New Roman"/>
          <w:b/>
        </w:rPr>
        <w:t>polinomios</w:t>
      </w:r>
    </w:p>
    <w:p w14:paraId="135F6419" w14:textId="77777777" w:rsidR="009F0D1E" w:rsidRPr="00B33A04" w:rsidRDefault="009F0D1E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4D8FCC7A" w14:textId="707105DD" w:rsidR="009F0D1E" w:rsidRPr="00B33A04" w:rsidRDefault="0034033C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dos o más polinomios, se factoriza cada uno de ellos y se multiplican los factores que sean comunes a todos los polinomios.</w:t>
      </w:r>
      <w:r w:rsidR="00856564" w:rsidRPr="00B33A04">
        <w:rPr>
          <w:rFonts w:ascii="Times New Roman" w:hAnsi="Times New Roman" w:cs="Times New Roman"/>
        </w:rPr>
        <w:t xml:space="preserve"> Observa los siguientes ejemplos:</w:t>
      </w:r>
    </w:p>
    <w:p w14:paraId="0D85946A" w14:textId="77777777" w:rsidR="00005818" w:rsidRPr="00B33A04" w:rsidRDefault="00005818" w:rsidP="00005818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589B6898" w14:textId="3AFADBA2" w:rsidR="00FA78C4" w:rsidRPr="00B33A04" w:rsidRDefault="0034033C" w:rsidP="00FA78C4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Hallar el </w:t>
      </w:r>
      <w:r w:rsidR="004E2173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entre</w:t>
      </w:r>
      <w:r w:rsidR="004E2173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6462FA" w:rsidRPr="00B33A04">
        <w:rPr>
          <w:rFonts w:ascii="Times New Roman" w:eastAsiaTheme="minorEastAsia" w:hAnsi="Times New Roman" w:cs="Times New Roman"/>
        </w:rPr>
        <w:t>2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FA78C4" w:rsidRPr="00B33A04">
        <w:rPr>
          <w:rFonts w:ascii="Times New Roman" w:eastAsiaTheme="minorEastAsia" w:hAnsi="Times New Roman" w:cs="Times New Roman"/>
        </w:rPr>
        <w:t xml:space="preserve"> y </w:t>
      </w:r>
      <w:r w:rsidR="006462FA" w:rsidRPr="00B33A04">
        <w:rPr>
          <w:rFonts w:ascii="Times New Roman" w:eastAsiaTheme="minorEastAsia" w:hAnsi="Times New Roman" w:cs="Times New Roman"/>
        </w:rPr>
        <w:t>16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2056C7">
        <w:rPr>
          <w:rFonts w:ascii="Times New Roman" w:eastAsiaTheme="minorEastAsia" w:hAnsi="Times New Roman" w:cs="Times New Roman"/>
          <w:vertAlign w:val="superscript"/>
        </w:rPr>
        <w:t>6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856564" w:rsidRPr="00B33A04">
        <w:rPr>
          <w:rFonts w:ascii="Times New Roman" w:hAnsi="Times New Roman" w:cs="Times New Roman"/>
        </w:rPr>
        <w:t>–</w:t>
      </w:r>
      <w:r w:rsidR="006462FA" w:rsidRPr="00B33A04">
        <w:rPr>
          <w:rFonts w:ascii="Times New Roman" w:eastAsiaTheme="minorEastAsia" w:hAnsi="Times New Roman" w:cs="Times New Roman"/>
        </w:rPr>
        <w:t xml:space="preserve"> 4</w:t>
      </w:r>
      <w:r w:rsidR="006462FA" w:rsidRPr="00B33A04">
        <w:rPr>
          <w:rFonts w:ascii="Times New Roman" w:eastAsiaTheme="minorEastAsia" w:hAnsi="Times New Roman" w:cs="Times New Roman"/>
          <w:i/>
        </w:rPr>
        <w:t>x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6462FA" w:rsidRPr="00B33A04">
        <w:rPr>
          <w:rFonts w:ascii="Times New Roman" w:eastAsiaTheme="minorEastAsia" w:hAnsi="Times New Roman" w:cs="Times New Roman"/>
          <w:i/>
        </w:rPr>
        <w:t>y</w:t>
      </w:r>
      <w:r w:rsidR="006462FA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42498B" w:rsidRPr="00B33A04">
        <w:rPr>
          <w:rFonts w:ascii="Times New Roman" w:eastAsiaTheme="minorEastAsia" w:hAnsi="Times New Roman" w:cs="Times New Roman"/>
        </w:rPr>
        <w:t>.</w:t>
      </w:r>
    </w:p>
    <w:p w14:paraId="5D087100" w14:textId="44C8A281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</w:t>
      </w:r>
      <w:r w:rsidR="00833562">
        <w:rPr>
          <w:rFonts w:ascii="Times New Roman" w:eastAsiaTheme="minorEastAsia" w:hAnsi="Times New Roman" w:cs="Times New Roman"/>
        </w:rPr>
        <w:t>.</w:t>
      </w:r>
    </w:p>
    <w:p w14:paraId="7EE09D94" w14:textId="589C3611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>actor común</w:t>
      </w:r>
      <w:r>
        <w:rPr>
          <w:rFonts w:ascii="Times New Roman" w:eastAsiaTheme="minorEastAsia" w:hAnsi="Times New Roman" w:cs="Times New Roman"/>
        </w:rPr>
        <w:t>:</w:t>
      </w:r>
    </w:p>
    <w:p w14:paraId="27E3E86A" w14:textId="26DCE559" w:rsidR="00FA78C4" w:rsidRPr="00B33A04" w:rsidRDefault="006462FA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856564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  <w:r w:rsidR="00FA78C4" w:rsidRPr="00B33A04">
        <w:rPr>
          <w:rFonts w:ascii="Times New Roman" w:eastAsiaTheme="minorEastAsia" w:hAnsi="Times New Roman" w:cs="Times New Roman"/>
        </w:rPr>
        <w:t xml:space="preserve"> </w:t>
      </w:r>
    </w:p>
    <w:p w14:paraId="3DB454BF" w14:textId="77777777" w:rsidR="00833562" w:rsidRDefault="00833562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A23FD00" w14:textId="4B383641" w:rsidR="00833562" w:rsidRDefault="0077367F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 w:rsidRPr="00B33A04">
        <w:rPr>
          <w:rFonts w:ascii="Times New Roman" w:eastAsiaTheme="minorEastAsia" w:hAnsi="Times New Roman" w:cs="Times New Roman"/>
        </w:rPr>
        <w:t xml:space="preserve">actor </w:t>
      </w:r>
      <w:r w:rsidR="00FA78C4" w:rsidRPr="00B33A04">
        <w:rPr>
          <w:rFonts w:ascii="Times New Roman" w:eastAsiaTheme="minorEastAsia" w:hAnsi="Times New Roman" w:cs="Times New Roman"/>
        </w:rPr>
        <w:t>común y diferencia de cuadrados</w:t>
      </w:r>
      <w:r w:rsidR="00833562">
        <w:rPr>
          <w:rFonts w:ascii="Times New Roman" w:eastAsiaTheme="minorEastAsia" w:hAnsi="Times New Roman" w:cs="Times New Roman"/>
        </w:rPr>
        <w:t>:</w:t>
      </w:r>
    </w:p>
    <w:p w14:paraId="4B9F8D20" w14:textId="77777777" w:rsidR="00833562" w:rsidRDefault="00833562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16</w:t>
      </w:r>
      <w:r w:rsidRPr="00B33A04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eastAsiaTheme="minorEastAsia" w:hAnsi="Times New Roman" w:cs="Times New Roman"/>
        </w:rPr>
        <w:t>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2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  <w:i/>
        </w:rPr>
        <w:t xml:space="preserve"> 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 = 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</w:rPr>
        <w:t>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6C727B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)(2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6D57F50F" w14:textId="46864B68" w:rsidR="00FA78C4" w:rsidRPr="00B33A04" w:rsidRDefault="00FA78C4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</w:p>
    <w:p w14:paraId="62613662" w14:textId="50846058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</w:t>
      </w:r>
      <w:r w:rsidRPr="0042710D">
        <w:rPr>
          <w:rFonts w:ascii="Times New Roman" w:eastAsiaTheme="minorEastAsia" w:hAnsi="Times New Roman" w:cs="Times New Roman"/>
        </w:rPr>
        <w:t xml:space="preserve">son </w:t>
      </w:r>
      <w:r w:rsidR="00D8758B" w:rsidRPr="0042710D">
        <w:rPr>
          <w:rFonts w:ascii="Times New Roman" w:eastAsiaTheme="minorEastAsia" w:hAnsi="Times New Roman" w:cs="Times New Roman"/>
        </w:rPr>
        <w:t>2</w:t>
      </w:r>
      <w:r w:rsidR="00D8758B" w:rsidRPr="0042710D">
        <w:rPr>
          <w:rFonts w:ascii="Times New Roman" w:eastAsiaTheme="minorEastAsia" w:hAnsi="Times New Roman" w:cs="Times New Roman"/>
          <w:i/>
        </w:rPr>
        <w:t>x</w:t>
      </w:r>
      <w:r w:rsidR="00D8758B" w:rsidRPr="0042710D">
        <w:rPr>
          <w:rFonts w:ascii="Times New Roman" w:eastAsiaTheme="minorEastAsia" w:hAnsi="Times New Roman" w:cs="Times New Roman"/>
          <w:vertAlign w:val="superscript"/>
        </w:rPr>
        <w:t>3</w:t>
      </w:r>
      <w:r w:rsidRPr="0042710D">
        <w:rPr>
          <w:rFonts w:ascii="Times New Roman" w:eastAsiaTheme="minorEastAsia" w:hAnsi="Times New Roman" w:cs="Times New Roman"/>
        </w:rPr>
        <w:t xml:space="preserve"> y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(2</w:t>
      </w:r>
      <w:r w:rsidR="00D8758B" w:rsidRPr="00B33A04">
        <w:rPr>
          <w:rFonts w:ascii="Times New Roman" w:eastAsiaTheme="minorEastAsia" w:hAnsi="Times New Roman" w:cs="Times New Roman"/>
          <w:i/>
        </w:rPr>
        <w:t>x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</w:rPr>
        <w:t>+</w:t>
      </w:r>
      <w:r w:rsidR="00856564" w:rsidRPr="00B33A04">
        <w:rPr>
          <w:rFonts w:ascii="Times New Roman" w:eastAsiaTheme="minorEastAsia" w:hAnsi="Times New Roman" w:cs="Times New Roman"/>
        </w:rPr>
        <w:t xml:space="preserve"> </w:t>
      </w:r>
      <w:r w:rsidR="00D8758B" w:rsidRPr="00B33A04">
        <w:rPr>
          <w:rFonts w:ascii="Times New Roman" w:eastAsiaTheme="minorEastAsia" w:hAnsi="Times New Roman" w:cs="Times New Roman"/>
          <w:i/>
        </w:rPr>
        <w:t>y</w:t>
      </w:r>
      <w:r w:rsidR="00D8758B" w:rsidRPr="00B33A04">
        <w:rPr>
          <w:rFonts w:ascii="Times New Roman" w:eastAsiaTheme="minorEastAsia" w:hAnsi="Times New Roman" w:cs="Times New Roman"/>
        </w:rPr>
        <w:t>)</w:t>
      </w:r>
      <w:r w:rsidR="002056C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AE79CE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46704A35" w14:textId="77777777" w:rsidR="002B1660" w:rsidRPr="00B33A04" w:rsidRDefault="002B1660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CDBAFB7" w14:textId="26CE5AEB" w:rsidR="002B1660" w:rsidRPr="00B33A04" w:rsidRDefault="00D8758B" w:rsidP="002B1660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2056C7">
        <w:rPr>
          <w:rFonts w:ascii="Times New Roman" w:hAnsi="Times New Roman" w:cs="Times New Roman"/>
          <w:b/>
        </w:rPr>
        <w:t>.</w:t>
      </w:r>
      <w:r w:rsidR="002B1660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(4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2056C7" w:rsidRPr="00B33A04">
        <w:rPr>
          <w:rFonts w:ascii="Times New Roman" w:eastAsiaTheme="minorEastAsia" w:hAnsi="Times New Roman" w:cs="Times New Roman"/>
          <w:b/>
          <w:i/>
        </w:rPr>
        <w:t>y</w:t>
      </w:r>
      <w:r w:rsidR="002056C7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y 16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2056C7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9463CD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="009463CD" w:rsidRPr="00B33A04">
        <w:rPr>
          <w:rFonts w:ascii="Times New Roman" w:hAnsi="Times New Roman" w:cs="Times New Roman"/>
        </w:rPr>
        <w:t>–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42710D">
        <w:rPr>
          <w:rFonts w:ascii="Times New Roman" w:eastAsiaTheme="minorEastAsia" w:hAnsi="Times New Roman" w:cs="Times New Roman"/>
          <w:b/>
        </w:rPr>
        <w:t>= 2</w:t>
      </w:r>
      <w:r w:rsidR="00B70716" w:rsidRPr="0042710D">
        <w:rPr>
          <w:rFonts w:ascii="Times New Roman" w:eastAsiaTheme="minorEastAsia" w:hAnsi="Times New Roman" w:cs="Times New Roman"/>
          <w:b/>
          <w:i/>
        </w:rPr>
        <w:t>x</w:t>
      </w:r>
      <w:r w:rsidR="00B70716" w:rsidRPr="0042710D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B70716" w:rsidRPr="0042710D">
        <w:rPr>
          <w:rFonts w:ascii="Times New Roman" w:eastAsiaTheme="minorEastAsia" w:hAnsi="Times New Roman" w:cs="Times New Roman"/>
          <w:b/>
        </w:rPr>
        <w:t>(</w:t>
      </w:r>
      <w:r w:rsidR="00B70716" w:rsidRPr="00B33A04">
        <w:rPr>
          <w:rFonts w:ascii="Times New Roman" w:eastAsiaTheme="minorEastAsia" w:hAnsi="Times New Roman" w:cs="Times New Roman"/>
          <w:b/>
        </w:rPr>
        <w:t>2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x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</w:rPr>
        <w:t>+</w:t>
      </w:r>
      <w:r w:rsidR="009463CD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  <w:b/>
          <w:i/>
        </w:rPr>
        <w:t>y</w:t>
      </w:r>
      <w:r w:rsidR="00B70716" w:rsidRPr="00B33A04">
        <w:rPr>
          <w:rFonts w:ascii="Times New Roman" w:eastAsiaTheme="minorEastAsia" w:hAnsi="Times New Roman" w:cs="Times New Roman"/>
          <w:b/>
        </w:rPr>
        <w:t>)</w:t>
      </w:r>
    </w:p>
    <w:p w14:paraId="72F0DEDD" w14:textId="77777777" w:rsidR="00FA78C4" w:rsidRPr="00B33A04" w:rsidRDefault="00FA78C4" w:rsidP="00FA78C4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DA2A6E5" w14:textId="44CB5803" w:rsidR="00005818" w:rsidRPr="00B33A04" w:rsidRDefault="002B1660" w:rsidP="00005818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Hallar el </w:t>
      </w:r>
      <w:r w:rsidR="002630B7" w:rsidRPr="00B33A04">
        <w:rPr>
          <w:rFonts w:ascii="Times New Roman" w:hAnsi="Times New Roman" w:cs="Times New Roman"/>
        </w:rPr>
        <w:t>M.C.D</w:t>
      </w:r>
      <w:r w:rsidR="0042498B">
        <w:rPr>
          <w:rFonts w:ascii="Times New Roman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BB6D0C" w:rsidRPr="00B33A04">
        <w:rPr>
          <w:rFonts w:ascii="Times New Roman" w:eastAsiaTheme="minorEastAsia" w:hAnsi="Times New Roman" w:cs="Times New Roman"/>
        </w:rPr>
        <w:t>9</w:t>
      </w:r>
      <w:r w:rsidR="00BB6D0C" w:rsidRPr="00B33A04">
        <w:rPr>
          <w:rFonts w:ascii="Times New Roman" w:eastAsiaTheme="minorEastAsia" w:hAnsi="Times New Roman" w:cs="Times New Roman"/>
          <w:i/>
        </w:rPr>
        <w:t>x</w:t>
      </w:r>
      <w:r w:rsidR="00BB6D0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>–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B6D0C"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="00B70716" w:rsidRPr="00B33A04">
        <w:rPr>
          <w:rFonts w:ascii="Times New Roman" w:eastAsiaTheme="minorEastAsia" w:hAnsi="Times New Roman" w:cs="Times New Roman"/>
        </w:rPr>
        <w:t>54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70716" w:rsidRPr="00B33A04">
        <w:rPr>
          <w:rFonts w:ascii="Times New Roman" w:eastAsiaTheme="minorEastAsia" w:hAnsi="Times New Roman" w:cs="Times New Roman"/>
        </w:rPr>
        <w:t>9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B70716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B70716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B70716"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>.</w:t>
      </w:r>
    </w:p>
    <w:p w14:paraId="03E9542B" w14:textId="522AB061" w:rsidR="002B1660" w:rsidRPr="00B33A04" w:rsidRDefault="002B1660" w:rsidP="002B1660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Factorizando cada expresión tenemos</w:t>
      </w:r>
      <w:r w:rsidR="009119A6" w:rsidRPr="00B33A04">
        <w:rPr>
          <w:rFonts w:ascii="Times New Roman" w:eastAsiaTheme="minorEastAsia" w:hAnsi="Times New Roman" w:cs="Times New Roman"/>
        </w:rPr>
        <w:t>:</w:t>
      </w:r>
    </w:p>
    <w:p w14:paraId="294EB935" w14:textId="54ECEE26" w:rsidR="002B1660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2)(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4C23F9F3" w14:textId="3974AFEB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54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6)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9119A6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3)(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</w:p>
    <w:p w14:paraId="1B38B4FF" w14:textId="38B79365" w:rsidR="008A452C" w:rsidRPr="00B33A04" w:rsidRDefault="002630B7" w:rsidP="0042710D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9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  <w:i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36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119A6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4)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9(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759E4BDA" w14:textId="77777777" w:rsidR="009119A6" w:rsidRPr="00B33A04" w:rsidRDefault="009119A6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69846CAE" w14:textId="36F22CED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Los términos comunes en cada polinomio son </w:t>
      </w:r>
      <w:r w:rsidR="002630B7" w:rsidRPr="00B33A04">
        <w:rPr>
          <w:rFonts w:ascii="Times New Roman" w:eastAsiaTheme="minorEastAsia" w:hAnsi="Times New Roman" w:cs="Times New Roman"/>
        </w:rPr>
        <w:t>9 y (</w:t>
      </w:r>
      <w:r w:rsidR="002630B7" w:rsidRPr="00B33A04">
        <w:rPr>
          <w:rFonts w:ascii="Times New Roman" w:eastAsiaTheme="minorEastAsia" w:hAnsi="Times New Roman" w:cs="Times New Roman"/>
          <w:i/>
        </w:rPr>
        <w:t>x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+</w:t>
      </w:r>
      <w:r w:rsidR="009119A6" w:rsidRPr="00B33A04">
        <w:rPr>
          <w:rFonts w:ascii="Times New Roman" w:eastAsiaTheme="minorEastAsia" w:hAnsi="Times New Roman" w:cs="Times New Roman"/>
        </w:rPr>
        <w:t xml:space="preserve"> </w:t>
      </w:r>
      <w:r w:rsidR="002630B7" w:rsidRPr="00B33A04">
        <w:rPr>
          <w:rFonts w:ascii="Times New Roman" w:eastAsiaTheme="minorEastAsia" w:hAnsi="Times New Roman" w:cs="Times New Roman"/>
        </w:rPr>
        <w:t>2)</w:t>
      </w:r>
      <w:r w:rsidRPr="00B33A04">
        <w:rPr>
          <w:rFonts w:ascii="Times New Roman" w:eastAsiaTheme="minorEastAsia" w:hAnsi="Times New Roman" w:cs="Times New Roman"/>
        </w:rPr>
        <w:t>, luego</w:t>
      </w:r>
      <w:r w:rsidR="009119A6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84A4B72" w14:textId="77777777" w:rsidR="008A452C" w:rsidRPr="00B33A04" w:rsidRDefault="008A452C" w:rsidP="008A452C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3D0E08" w14:textId="5D8C8B82" w:rsidR="008A452C" w:rsidRPr="00B33A04" w:rsidRDefault="00DE451E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>M.C.D</w:t>
      </w:r>
      <w:r w:rsidR="00BF5F88">
        <w:rPr>
          <w:rFonts w:ascii="Times New Roman" w:hAnsi="Times New Roman" w:cs="Times New Roman"/>
          <w:b/>
        </w:rPr>
        <w:t>.</w:t>
      </w:r>
      <w:r w:rsidR="008A452C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(9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36, 9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245CB1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54, 9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245CB1" w:rsidRPr="00B33A04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36)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9(</w:t>
      </w:r>
      <w:r w:rsidRPr="00B33A04">
        <w:rPr>
          <w:rFonts w:ascii="Times New Roman" w:eastAsiaTheme="minorEastAsia" w:hAnsi="Times New Roman" w:cs="Times New Roman"/>
          <w:b/>
          <w:i/>
        </w:rPr>
        <w:t>x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45CB1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2)</w:t>
      </w:r>
    </w:p>
    <w:p w14:paraId="10B04E83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664170" w:rsidRPr="00B33A04" w14:paraId="6D88D9D6" w14:textId="77777777" w:rsidTr="00664170">
        <w:tc>
          <w:tcPr>
            <w:tcW w:w="8828" w:type="dxa"/>
            <w:gridSpan w:val="2"/>
            <w:shd w:val="clear" w:color="auto" w:fill="000000" w:themeFill="text1"/>
          </w:tcPr>
          <w:p w14:paraId="2CAC6AC5" w14:textId="77777777" w:rsidR="00664170" w:rsidRPr="000B6194" w:rsidRDefault="00664170" w:rsidP="0066417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664170" w:rsidRPr="00B33A04" w14:paraId="45921E06" w14:textId="77777777" w:rsidTr="00664170">
        <w:tc>
          <w:tcPr>
            <w:tcW w:w="2480" w:type="dxa"/>
          </w:tcPr>
          <w:p w14:paraId="3619D184" w14:textId="77777777" w:rsidR="00664170" w:rsidRPr="00B33A04" w:rsidRDefault="00664170" w:rsidP="006641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178788A7" w14:textId="19F08E6C" w:rsidR="00664170" w:rsidRPr="00B33A04" w:rsidRDefault="006B084A" w:rsidP="006641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Máximo común divisor</w:t>
            </w:r>
          </w:p>
        </w:tc>
      </w:tr>
      <w:tr w:rsidR="00664170" w:rsidRPr="00B33A04" w14:paraId="22E65D68" w14:textId="77777777" w:rsidTr="00664170">
        <w:tc>
          <w:tcPr>
            <w:tcW w:w="2480" w:type="dxa"/>
          </w:tcPr>
          <w:p w14:paraId="11969E3B" w14:textId="77777777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1AF0CC9D" w14:textId="3272E292" w:rsidR="00664170" w:rsidRPr="00B33A04" w:rsidRDefault="00664170" w:rsidP="00664170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M.C.D</w:t>
            </w:r>
            <w:r w:rsidR="0086124C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M.C.D</w:t>
            </w:r>
            <w:r w:rsidR="00B95EAF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el producto de los factores comunes con su menor exponente.</w:t>
            </w:r>
          </w:p>
        </w:tc>
      </w:tr>
    </w:tbl>
    <w:p w14:paraId="56C09EDA" w14:textId="77777777" w:rsidR="00664170" w:rsidRPr="00B33A04" w:rsidRDefault="00664170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0DE633AF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A61216A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53597818" w14:textId="77777777" w:rsidR="00842DA2" w:rsidRPr="000B619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501AB663" w14:textId="77777777" w:rsidTr="001758C2">
        <w:tc>
          <w:tcPr>
            <w:tcW w:w="2518" w:type="dxa"/>
          </w:tcPr>
          <w:p w14:paraId="6B4B9A2D" w14:textId="77777777" w:rsidR="00842DA2" w:rsidRPr="000B619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6692CE" w14:textId="782AD1F2" w:rsidR="00842DA2" w:rsidRPr="00B33A04" w:rsidRDefault="00842DA2" w:rsidP="00DE451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</w:t>
            </w:r>
          </w:p>
        </w:tc>
      </w:tr>
      <w:tr w:rsidR="00842DA2" w:rsidRPr="00B33A04" w14:paraId="427DCFBA" w14:textId="77777777" w:rsidTr="001758C2">
        <w:tc>
          <w:tcPr>
            <w:tcW w:w="2518" w:type="dxa"/>
          </w:tcPr>
          <w:p w14:paraId="2BD3CDB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8849A2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Determina el máximo común divisor de polinomios</w:t>
            </w:r>
          </w:p>
        </w:tc>
      </w:tr>
      <w:tr w:rsidR="00842DA2" w:rsidRPr="00B33A04" w14:paraId="633281F5" w14:textId="77777777" w:rsidTr="001758C2">
        <w:tc>
          <w:tcPr>
            <w:tcW w:w="2518" w:type="dxa"/>
          </w:tcPr>
          <w:p w14:paraId="6F96E06B" w14:textId="77777777" w:rsidR="00842DA2" w:rsidRPr="000B619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2C5E83" w14:textId="5582B246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máximo común divisor de dos polinomios</w:t>
            </w:r>
          </w:p>
        </w:tc>
      </w:tr>
    </w:tbl>
    <w:p w14:paraId="23B080F4" w14:textId="77777777" w:rsidR="00842DA2" w:rsidRPr="00B33A04" w:rsidRDefault="00842DA2" w:rsidP="008A452C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</w:p>
    <w:p w14:paraId="454FC82A" w14:textId="2E606DD5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 </w:t>
      </w:r>
      <w:r w:rsidR="00E4550A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="0075795D" w:rsidRPr="00B33A04">
        <w:rPr>
          <w:rFonts w:ascii="Times New Roman" w:hAnsi="Times New Roman" w:cs="Times New Roman"/>
          <w:b/>
        </w:rPr>
        <w:t>común múltiplo</w:t>
      </w:r>
      <w:r w:rsidR="0022656D" w:rsidRPr="00B33A04">
        <w:rPr>
          <w:rFonts w:ascii="Times New Roman" w:hAnsi="Times New Roman" w:cs="Times New Roman"/>
          <w:b/>
        </w:rPr>
        <w:t xml:space="preserve"> (m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c</w:t>
      </w:r>
      <w:r w:rsidR="00B03F16" w:rsidRPr="00B33A04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m</w:t>
      </w:r>
      <w:r w:rsidR="007025C8">
        <w:rPr>
          <w:rFonts w:ascii="Times New Roman" w:hAnsi="Times New Roman" w:cs="Times New Roman"/>
          <w:b/>
        </w:rPr>
        <w:t>.</w:t>
      </w:r>
      <w:r w:rsidR="0022656D" w:rsidRPr="00B33A04">
        <w:rPr>
          <w:rFonts w:ascii="Times New Roman" w:hAnsi="Times New Roman" w:cs="Times New Roman"/>
          <w:b/>
        </w:rPr>
        <w:t>)</w:t>
      </w:r>
    </w:p>
    <w:p w14:paraId="20BEBD97" w14:textId="69EC0215" w:rsidR="0074052D" w:rsidRPr="00B33A04" w:rsidRDefault="0082517A" w:rsidP="0082517A">
      <w:pPr>
        <w:tabs>
          <w:tab w:val="left" w:pos="2360"/>
        </w:tabs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B1A8F" w:rsidRPr="00B33A04" w14:paraId="3C3CDB15" w14:textId="77777777" w:rsidTr="00370BF5">
        <w:tc>
          <w:tcPr>
            <w:tcW w:w="8978" w:type="dxa"/>
            <w:gridSpan w:val="2"/>
            <w:shd w:val="clear" w:color="auto" w:fill="000000" w:themeFill="text1"/>
          </w:tcPr>
          <w:p w14:paraId="4F2E3F3D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AB1A8F" w:rsidRPr="00B33A04" w14:paraId="0198E096" w14:textId="77777777" w:rsidTr="00370BF5">
        <w:tc>
          <w:tcPr>
            <w:tcW w:w="2518" w:type="dxa"/>
          </w:tcPr>
          <w:p w14:paraId="05AD78E4" w14:textId="77777777" w:rsidR="00AB1A8F" w:rsidRPr="00B33A04" w:rsidRDefault="00AB1A8F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B038882" w14:textId="2254A41C" w:rsidR="00AB1A8F" w:rsidRPr="00B33A04" w:rsidRDefault="00AB1A8F" w:rsidP="00AB1A8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El m.c.m</w:t>
            </w:r>
            <w:r w:rsidR="002A1725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cantidades es el menor número que es múltiplo común a las cantidades dadas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0C66B23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3D8CE2B8" w14:textId="44624664" w:rsidR="00AB1A8F" w:rsidRPr="00B33A04" w:rsidRDefault="00AB1A8F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Recordemos mediante el siguiente ejemplo </w:t>
      </w:r>
      <w:r w:rsidR="002A1725" w:rsidRPr="00B33A04">
        <w:rPr>
          <w:rFonts w:ascii="Times New Roman" w:hAnsi="Times New Roman" w:cs="Times New Roman"/>
        </w:rPr>
        <w:t>c</w:t>
      </w:r>
      <w:r w:rsidR="002A1725">
        <w:rPr>
          <w:rFonts w:ascii="Times New Roman" w:hAnsi="Times New Roman" w:cs="Times New Roman"/>
        </w:rPr>
        <w:t>ó</w:t>
      </w:r>
      <w:r w:rsidR="002A1725" w:rsidRPr="00B33A04">
        <w:rPr>
          <w:rFonts w:ascii="Times New Roman" w:hAnsi="Times New Roman" w:cs="Times New Roman"/>
        </w:rPr>
        <w:t xml:space="preserve">mo </w:t>
      </w:r>
      <w:r w:rsidRPr="00B33A04">
        <w:rPr>
          <w:rFonts w:ascii="Times New Roman" w:hAnsi="Times New Roman" w:cs="Times New Roman"/>
        </w:rPr>
        <w:t>se calcula el m.c</w:t>
      </w:r>
      <w:r w:rsidR="00245CB1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dos números</w:t>
      </w:r>
      <w:r w:rsidR="00245CB1" w:rsidRPr="00B33A04">
        <w:rPr>
          <w:rFonts w:ascii="Times New Roman" w:hAnsi="Times New Roman" w:cs="Times New Roman"/>
        </w:rPr>
        <w:t>.</w:t>
      </w:r>
    </w:p>
    <w:p w14:paraId="0BAAE5E1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7E40E926" w14:textId="5899984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m.c.m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48 y 72.</w:t>
      </w:r>
    </w:p>
    <w:p w14:paraId="69E4EA7A" w14:textId="77777777" w:rsidR="00AB1A8F" w:rsidRPr="00B33A04" w:rsidRDefault="00AB1A8F" w:rsidP="00AB1A8F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371"/>
      </w:tblGrid>
      <w:tr w:rsidR="00AB1A8F" w:rsidRPr="00B33A04" w14:paraId="4A840A09" w14:textId="77777777" w:rsidTr="00370BF5">
        <w:tc>
          <w:tcPr>
            <w:tcW w:w="9033" w:type="dxa"/>
            <w:gridSpan w:val="2"/>
            <w:shd w:val="clear" w:color="auto" w:fill="0D0D0D" w:themeFill="text1" w:themeFillTint="F2"/>
          </w:tcPr>
          <w:p w14:paraId="7CA7C02A" w14:textId="77777777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B1A8F" w:rsidRPr="00B33A04" w14:paraId="2F4DB10E" w14:textId="77777777" w:rsidTr="00370BF5">
        <w:tc>
          <w:tcPr>
            <w:tcW w:w="2518" w:type="dxa"/>
          </w:tcPr>
          <w:p w14:paraId="4681E1FF" w14:textId="77777777" w:rsidR="00AB1A8F" w:rsidRPr="000B619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C7CE99" w14:textId="34489B2E" w:rsidR="00AB1A8F" w:rsidRPr="00B33A04" w:rsidRDefault="00AB1A8F" w:rsidP="00370BF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</w:t>
            </w:r>
            <w:r w:rsidR="00245CB1" w:rsidRPr="00B33A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B1A8F" w:rsidRPr="00B33A04" w14:paraId="04122DBB" w14:textId="77777777" w:rsidTr="00370BF5">
        <w:tc>
          <w:tcPr>
            <w:tcW w:w="2518" w:type="dxa"/>
          </w:tcPr>
          <w:p w14:paraId="528E2819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A7F83F" w14:textId="77777777" w:rsidR="002A1725" w:rsidRDefault="002A1725" w:rsidP="00370BF5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Nota al diseñador: Los números sin cursiva y dejar espacio antes y después del signo igual.</w:t>
            </w:r>
          </w:p>
          <w:p w14:paraId="32A521E5" w14:textId="44EB4D4C" w:rsidR="00AB1A8F" w:rsidRPr="000B6194" w:rsidRDefault="00AB1A8F" w:rsidP="00370BF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3320" w:dyaOrig="3160" w14:anchorId="2AA7A668">
                <v:shape id="_x0000_i1026" type="#_x0000_t75" style="width:164.25pt;height:159.75pt" o:ole="">
                  <v:imagedata r:id="rId10" o:title=""/>
                </v:shape>
                <o:OLEObject Type="Embed" ProgID="PBrush" ShapeID="_x0000_i1026" DrawAspect="Content" ObjectID="_1510488085" r:id="rId11"/>
              </w:object>
            </w:r>
          </w:p>
        </w:tc>
      </w:tr>
      <w:tr w:rsidR="00AB1A8F" w:rsidRPr="00B33A04" w14:paraId="730E132A" w14:textId="77777777" w:rsidTr="00370BF5">
        <w:tc>
          <w:tcPr>
            <w:tcW w:w="2518" w:type="dxa"/>
          </w:tcPr>
          <w:p w14:paraId="487102C0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28352D9" w14:textId="77777777" w:rsidR="00AB1A8F" w:rsidRPr="00B33A0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B1A8F" w:rsidRPr="00B33A04" w14:paraId="08735CB7" w14:textId="77777777" w:rsidTr="00370BF5">
        <w:tc>
          <w:tcPr>
            <w:tcW w:w="2518" w:type="dxa"/>
          </w:tcPr>
          <w:p w14:paraId="7E022545" w14:textId="77777777" w:rsidR="00AB1A8F" w:rsidRPr="000B6194" w:rsidRDefault="00AB1A8F" w:rsidP="00370BF5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35CC160" w14:textId="754D0A98" w:rsidR="00AB1A8F" w:rsidRPr="000B6194" w:rsidRDefault="00833562" w:rsidP="0042710D">
            <w:pPr>
              <w:rPr>
                <w:rFonts w:ascii="Times New Roman" w:hAnsi="Times New Roman" w:cs="Times New Roman"/>
                <w:color w:val="000000"/>
              </w:rPr>
            </w:pPr>
            <w:r w:rsidRPr="0042710D">
              <w:rPr>
                <w:rFonts w:ascii="Times New Roman" w:hAnsi="Times New Roman" w:cs="Times New Roman"/>
              </w:rPr>
              <w:t>Simplificación</w:t>
            </w:r>
            <w:r w:rsidR="00AB1A8F" w:rsidRPr="00B33A04">
              <w:rPr>
                <w:rFonts w:ascii="Times New Roman" w:hAnsi="Times New Roman" w:cs="Times New Roman"/>
              </w:rPr>
              <w:t xml:space="preserve"> de 48 y 72</w:t>
            </w:r>
            <w:r w:rsidR="00245CB1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36419386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07CDD3BF" w14:textId="032F9E53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Tomamos los factores repetidos y no repetidos en cada número que tengan el mayor exponente, es decir,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Pr="00B33A04">
        <w:rPr>
          <w:rFonts w:ascii="Times New Roman" w:hAnsi="Times New Roman" w:cs="Times New Roman"/>
        </w:rPr>
        <w:t xml:space="preserve"> y 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BC04C6">
        <w:rPr>
          <w:rFonts w:ascii="Times New Roman" w:hAnsi="Times New Roman" w:cs="Times New Roman"/>
        </w:rPr>
        <w:t>;</w:t>
      </w:r>
      <w:r w:rsidRPr="00B33A04">
        <w:rPr>
          <w:rFonts w:ascii="Times New Roman" w:hAnsi="Times New Roman" w:cs="Times New Roman"/>
        </w:rPr>
        <w:t xml:space="preserve"> por tanto:</w:t>
      </w:r>
    </w:p>
    <w:p w14:paraId="7CD5216A" w14:textId="77777777" w:rsidR="00AB1A8F" w:rsidRPr="00B33A04" w:rsidRDefault="00AB1A8F" w:rsidP="0022656D">
      <w:pPr>
        <w:spacing w:after="0"/>
        <w:rPr>
          <w:rFonts w:ascii="Times New Roman" w:hAnsi="Times New Roman" w:cs="Times New Roman"/>
        </w:rPr>
      </w:pPr>
    </w:p>
    <w:p w14:paraId="176FDC0B" w14:textId="287D001B" w:rsidR="00AB1A8F" w:rsidRPr="00B33A04" w:rsidRDefault="00AB1A8F" w:rsidP="00AB1A8F">
      <w:pPr>
        <w:spacing w:after="0"/>
        <w:jc w:val="center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</w:rPr>
        <w:t>m.c.m</w:t>
      </w:r>
      <w:r w:rsidR="002A1725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(48, 72) = 2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3F50E6" w:rsidRPr="00B33A0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= 16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∙</w:t>
      </w:r>
      <w:r w:rsidR="003F50E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9 = 144</w:t>
      </w:r>
    </w:p>
    <w:p w14:paraId="79834053" w14:textId="77777777" w:rsidR="00AB1A8F" w:rsidRPr="00B33A04" w:rsidRDefault="00AB1A8F" w:rsidP="0022656D">
      <w:pPr>
        <w:spacing w:after="0"/>
        <w:rPr>
          <w:rFonts w:ascii="Times New Roman" w:hAnsi="Times New Roman" w:cs="Times New Roman"/>
          <w:highlight w:val="yellow"/>
        </w:rPr>
      </w:pPr>
    </w:p>
    <w:p w14:paraId="1708EB1E" w14:textId="3579D216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1.2.1 </w:t>
      </w:r>
      <w:r w:rsidR="00FF2D62" w:rsidRPr="00B33A04">
        <w:rPr>
          <w:rFonts w:ascii="Times New Roman" w:hAnsi="Times New Roman" w:cs="Times New Roman"/>
          <w:b/>
        </w:rPr>
        <w:t xml:space="preserve">El </w:t>
      </w:r>
      <w:r w:rsidR="007025C8">
        <w:rPr>
          <w:rFonts w:ascii="Times New Roman" w:hAnsi="Times New Roman" w:cs="Times New Roman"/>
          <w:b/>
        </w:rPr>
        <w:t>m</w:t>
      </w:r>
      <w:r w:rsidR="007025C8" w:rsidRPr="00B33A04">
        <w:rPr>
          <w:rFonts w:ascii="Times New Roman" w:hAnsi="Times New Roman" w:cs="Times New Roman"/>
          <w:b/>
        </w:rPr>
        <w:t xml:space="preserve">ínimo </w:t>
      </w:r>
      <w:r w:rsidRPr="00B33A04">
        <w:rPr>
          <w:rFonts w:ascii="Times New Roman" w:hAnsi="Times New Roman" w:cs="Times New Roman"/>
          <w:b/>
        </w:rPr>
        <w:t xml:space="preserve">común múltiplo de monomios </w:t>
      </w:r>
    </w:p>
    <w:p w14:paraId="4C30A9BA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</w:p>
    <w:p w14:paraId="01EC1785" w14:textId="1D7D5695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hallar el </w:t>
      </w:r>
      <w:r w:rsidR="00DE451E" w:rsidRPr="00B33A04">
        <w:rPr>
          <w:rFonts w:ascii="Times New Roman" w:hAnsi="Times New Roman" w:cs="Times New Roman"/>
        </w:rPr>
        <w:t xml:space="preserve">m.c.m. </w:t>
      </w:r>
      <w:r w:rsidRPr="00B33A04">
        <w:rPr>
          <w:rFonts w:ascii="Times New Roman" w:hAnsi="Times New Roman" w:cs="Times New Roman"/>
        </w:rPr>
        <w:t>entre dos o más monomios, se halla el 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m</w:t>
      </w:r>
      <w:r w:rsidR="00DE451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coeficientes y la parte literal </w:t>
      </w:r>
      <w:r w:rsidR="00F27890">
        <w:rPr>
          <w:rFonts w:ascii="Times New Roman" w:hAnsi="Times New Roman" w:cs="Times New Roman"/>
        </w:rPr>
        <w:t>son</w:t>
      </w:r>
      <w:r w:rsidR="00F2789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todas las letras, comunes y no comunes</w:t>
      </w:r>
      <w:r w:rsidR="00F27890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 tengan el mayor exponente.</w:t>
      </w:r>
    </w:p>
    <w:p w14:paraId="594EFFB7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2D9A73C5" w14:textId="2B0FE524" w:rsidR="00AC7318" w:rsidRPr="00B33A04" w:rsidRDefault="00AC7318" w:rsidP="00AC7318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Hallar el </w:t>
      </w:r>
      <w:r w:rsidR="00DE451E" w:rsidRPr="00B33A04">
        <w:rPr>
          <w:rFonts w:ascii="Times New Roman" w:hAnsi="Times New Roman" w:cs="Times New Roman"/>
        </w:rPr>
        <w:t>m.c.m</w:t>
      </w:r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DE451E" w:rsidRPr="00B33A04">
        <w:rPr>
          <w:rFonts w:ascii="Times New Roman" w:eastAsiaTheme="minorEastAsia" w:hAnsi="Times New Roman" w:cs="Times New Roman"/>
        </w:rPr>
        <w:t>12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hAnsi="Times New Roman" w:cs="Times New Roman"/>
        </w:rPr>
        <w:t xml:space="preserve">, </w:t>
      </w:r>
      <w:r w:rsidR="00DE451E" w:rsidRPr="00B33A04">
        <w:rPr>
          <w:rFonts w:ascii="Times New Roman" w:eastAsiaTheme="minorEastAsia" w:hAnsi="Times New Roman" w:cs="Times New Roman"/>
        </w:rPr>
        <w:t>18</w:t>
      </w:r>
      <w:r w:rsidR="00DE451E" w:rsidRPr="00B33A04">
        <w:rPr>
          <w:rFonts w:ascii="Times New Roman" w:eastAsiaTheme="minorEastAsia" w:hAnsi="Times New Roman" w:cs="Times New Roman"/>
          <w:i/>
        </w:rPr>
        <w:t>x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DE451E" w:rsidRPr="00B33A04">
        <w:rPr>
          <w:rFonts w:ascii="Times New Roman" w:eastAsiaTheme="minorEastAsia" w:hAnsi="Times New Roman" w:cs="Times New Roman"/>
          <w:i/>
        </w:rPr>
        <w:t>y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</w:p>
    <w:p w14:paraId="1958294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66337089" w14:textId="7DED2FE1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Descomponiendo en factores primos los coeficientes </w:t>
      </w:r>
      <w:r w:rsidR="003F50E6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5E713460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37F32356" w14:textId="327C6511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</w:p>
    <w:p w14:paraId="059F79A1" w14:textId="22734045" w:rsidR="00AC7318" w:rsidRPr="00B33A04" w:rsidRDefault="00DE451E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3F50E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6325B7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</w:p>
    <w:p w14:paraId="5209D1BB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DBFCE45" w14:textId="3A183E6E" w:rsidR="00AC7318" w:rsidRPr="00B33A04" w:rsidRDefault="003F50E6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</w:t>
      </w:r>
      <w:r w:rsidR="00AC7318" w:rsidRPr="00B33A04">
        <w:rPr>
          <w:rFonts w:ascii="Times New Roman" w:eastAsiaTheme="minorEastAsia" w:hAnsi="Times New Roman" w:cs="Times New Roman"/>
        </w:rPr>
        <w:t>os coeficientes comunes con mayor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</w:t>
      </w:r>
      <w:r w:rsidR="00DE451E" w:rsidRPr="00B33A04">
        <w:rPr>
          <w:rFonts w:ascii="Times New Roman" w:eastAsiaTheme="minorEastAsia" w:hAnsi="Times New Roman" w:cs="Times New Roman"/>
        </w:rPr>
        <w:t>2</w:t>
      </w:r>
      <w:r w:rsidR="00DE451E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E451E" w:rsidRPr="00B33A04">
        <w:rPr>
          <w:rFonts w:ascii="Times New Roman" w:eastAsiaTheme="minorEastAsia" w:hAnsi="Times New Roman" w:cs="Times New Roman"/>
        </w:rPr>
        <w:t xml:space="preserve"> y 3</w:t>
      </w:r>
      <w:r w:rsidR="00B26E9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F27890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es decir</w:t>
      </w:r>
      <w:r w:rsidR="00F27890">
        <w:rPr>
          <w:rFonts w:ascii="Times New Roman" w:eastAsiaTheme="minorEastAsia" w:hAnsi="Times New Roman" w:cs="Times New Roman"/>
        </w:rPr>
        <w:t>:</w:t>
      </w:r>
      <w:r w:rsidR="00AC7318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∙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31FEC">
        <w:rPr>
          <w:rFonts w:ascii="Times New Roman" w:eastAsiaTheme="minorEastAsia" w:hAnsi="Times New Roman" w:cs="Times New Roman"/>
        </w:rPr>
        <w:t>36</w:t>
      </w:r>
      <w:r w:rsidR="00031FEC" w:rsidRPr="00B33A04">
        <w:rPr>
          <w:rFonts w:ascii="Times New Roman" w:eastAsiaTheme="minorEastAsia" w:hAnsi="Times New Roman" w:cs="Times New Roman"/>
        </w:rPr>
        <w:t xml:space="preserve"> </w:t>
      </w:r>
      <w:r w:rsidR="00AC7318"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031FEC" w:rsidRPr="00B33A04">
        <w:rPr>
          <w:rFonts w:ascii="Times New Roman" w:hAnsi="Times New Roman" w:cs="Times New Roman"/>
        </w:rPr>
        <w:t>,</w:t>
      </w:r>
      <w:r w:rsidR="00AC7318" w:rsidRPr="00B33A04">
        <w:rPr>
          <w:rFonts w:ascii="Times New Roman" w:eastAsiaTheme="minorEastAsia" w:hAnsi="Times New Roman" w:cs="Times New Roman"/>
        </w:rPr>
        <w:t xml:space="preserve"> por tanto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22591704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4ED4C826" w14:textId="0A3E9D33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>m</w:t>
      </w:r>
      <w:r w:rsidR="00031FEC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(12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3F50E6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36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</w:p>
    <w:p w14:paraId="540F2F86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1EDF2A71" w14:textId="75533B77" w:rsidR="00FF2D62" w:rsidRPr="00B33A04" w:rsidRDefault="00AC7318" w:rsidP="00C14C30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Hallar el m</w:t>
      </w:r>
      <w:r w:rsidR="00C14C30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>c</w:t>
      </w:r>
      <w:r w:rsidR="00C14C30" w:rsidRPr="00B33A04">
        <w:rPr>
          <w:rFonts w:ascii="Times New Roman" w:hAnsi="Times New Roman" w:cs="Times New Roman"/>
        </w:rPr>
        <w:t>.m</w:t>
      </w:r>
      <w:r w:rsidR="00F27890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entre </w:t>
      </w:r>
      <w:r w:rsidR="00031FEC">
        <w:rPr>
          <w:rFonts w:ascii="Times New Roman" w:eastAsiaTheme="minorEastAsia" w:hAnsi="Times New Roman" w:cs="Times New Roman"/>
        </w:rPr>
        <w:t>12</w:t>
      </w:r>
      <w:r w:rsidR="00031FEC" w:rsidRPr="00B33A04">
        <w:rPr>
          <w:rFonts w:ascii="Times New Roman" w:eastAsiaTheme="minorEastAsia" w:hAnsi="Times New Roman" w:cs="Times New Roman"/>
          <w:i/>
        </w:rPr>
        <w:t>x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031FEC" w:rsidRPr="00B33A04">
        <w:rPr>
          <w:rFonts w:ascii="Times New Roman" w:eastAsiaTheme="minorEastAsia" w:hAnsi="Times New Roman" w:cs="Times New Roman"/>
          <w:i/>
        </w:rPr>
        <w:t>y</w:t>
      </w:r>
      <w:r w:rsidR="00031FE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031FEC"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hAnsi="Times New Roman" w:cs="Times New Roman"/>
        </w:rPr>
        <w:t xml:space="preserve">, </w:t>
      </w:r>
      <w:r w:rsidR="00C14C30" w:rsidRPr="00B33A04">
        <w:rPr>
          <w:rFonts w:ascii="Times New Roman" w:eastAsiaTheme="minorEastAsia" w:hAnsi="Times New Roman" w:cs="Times New Roman"/>
        </w:rPr>
        <w:t>18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y </w:t>
      </w:r>
      <w:r w:rsidR="00C14C30" w:rsidRPr="00B33A04">
        <w:rPr>
          <w:rFonts w:ascii="Times New Roman" w:eastAsiaTheme="minorEastAsia" w:hAnsi="Times New Roman" w:cs="Times New Roman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</w:rPr>
        <w:t>.</w:t>
      </w:r>
    </w:p>
    <w:p w14:paraId="726BEAAB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3116961C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Descomponiendo en factores primos los coeficientes tenemos:</w:t>
      </w:r>
    </w:p>
    <w:p w14:paraId="4A8990E7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1A88DADE" w14:textId="01FB2CFE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z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z</w:t>
      </w:r>
    </w:p>
    <w:p w14:paraId="0F412E2C" w14:textId="1B59303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18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="009F6905" w:rsidRPr="00B33A04">
        <w:rPr>
          <w:rFonts w:ascii="Times New Roman" w:eastAsiaTheme="minorEastAsia" w:hAnsi="Times New Roman" w:cs="Times New Roman"/>
          <w:i/>
        </w:rPr>
        <w:t>z</w:t>
      </w:r>
      <w:r w:rsidR="009F690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3</w:t>
      </w:r>
      <w:r w:rsidR="006325B7" w:rsidRPr="0042710D">
        <w:rPr>
          <w:rFonts w:ascii="Times New Roman" w:eastAsiaTheme="minorEastAsia" w:hAnsi="Times New Roman" w:cs="Times New Roman"/>
          <w:vertAlign w:val="superscript"/>
        </w:rPr>
        <w:t>2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6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2951850" w14:textId="479B9708" w:rsidR="00AC7318" w:rsidRPr="00B33A04" w:rsidRDefault="00C14C30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6325B7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273A3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∙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7</w:t>
      </w:r>
    </w:p>
    <w:p w14:paraId="3CD29618" w14:textId="77777777" w:rsidR="00FF2D62" w:rsidRPr="00B33A04" w:rsidRDefault="00FF2D62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75D4F92C" w14:textId="3A4A4062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 xml:space="preserve">Observa que los coeficientes comunes con </w:t>
      </w:r>
      <w:r w:rsidR="00512590" w:rsidRPr="00B33A04">
        <w:rPr>
          <w:rFonts w:ascii="Times New Roman" w:eastAsiaTheme="minorEastAsia" w:hAnsi="Times New Roman" w:cs="Times New Roman"/>
        </w:rPr>
        <w:t>mayor</w:t>
      </w:r>
      <w:r w:rsidRPr="00B33A04">
        <w:rPr>
          <w:rFonts w:ascii="Times New Roman" w:eastAsiaTheme="minorEastAsia" w:hAnsi="Times New Roman" w:cs="Times New Roman"/>
        </w:rPr>
        <w:t xml:space="preserve"> exponente son</w:t>
      </w:r>
      <w:r w:rsidR="00C14C30" w:rsidRPr="00B33A04">
        <w:rPr>
          <w:rFonts w:ascii="Times New Roman" w:eastAsiaTheme="minorEastAsia" w:hAnsi="Times New Roman" w:cs="Times New Roman"/>
        </w:rPr>
        <w:t xml:space="preserve"> 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</w:rPr>
        <w:t xml:space="preserve"> y 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es decir</w:t>
      </w:r>
      <w:r w:rsidR="009F6905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2</w:t>
      </w:r>
      <w:r w:rsidR="006325B7">
        <w:rPr>
          <w:rFonts w:ascii="Times New Roman" w:eastAsiaTheme="minorEastAsia" w:hAnsi="Times New Roman" w:cs="Times New Roman"/>
          <w:vertAlign w:val="superscript"/>
        </w:rPr>
        <w:t>3</w:t>
      </w:r>
      <w:r w:rsidR="00C31F75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C31F75" w:rsidRPr="00B33A04">
        <w:rPr>
          <w:rFonts w:ascii="Times New Roman" w:eastAsiaTheme="minorEastAsia" w:hAnsi="Times New Roman" w:cs="Times New Roman"/>
        </w:rPr>
        <w:t xml:space="preserve">∙ 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3</w:t>
      </w:r>
      <w:r w:rsidR="006325B7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</w:rPr>
        <w:t>=</w:t>
      </w:r>
      <w:r w:rsidR="00273A35" w:rsidRPr="00B33A04">
        <w:rPr>
          <w:rFonts w:ascii="Times New Roman" w:eastAsiaTheme="minorEastAsia" w:hAnsi="Times New Roman" w:cs="Times New Roman"/>
        </w:rPr>
        <w:t xml:space="preserve"> </w:t>
      </w:r>
      <w:r w:rsidR="00B26E95">
        <w:rPr>
          <w:rFonts w:ascii="Times New Roman" w:eastAsiaTheme="minorEastAsia" w:hAnsi="Times New Roman" w:cs="Times New Roman"/>
        </w:rPr>
        <w:t>72</w:t>
      </w:r>
      <w:r w:rsidR="00B26E9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y en la parte literal se tiene </w:t>
      </w:r>
      <w:r w:rsidR="00C14C30" w:rsidRPr="00B33A04">
        <w:rPr>
          <w:rFonts w:ascii="Times New Roman" w:eastAsiaTheme="minorEastAsia" w:hAnsi="Times New Roman" w:cs="Times New Roman"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9F6905" w:rsidRPr="00B33A04">
        <w:rPr>
          <w:rFonts w:ascii="Times New Roman" w:hAnsi="Times New Roman" w:cs="Times New Roman"/>
        </w:rPr>
        <w:t>,</w:t>
      </w:r>
      <w:r w:rsidR="009F69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tanto</w:t>
      </w:r>
      <w:r w:rsidR="00273A35" w:rsidRPr="00B33A04">
        <w:rPr>
          <w:rFonts w:ascii="Times New Roman" w:eastAsiaTheme="minorEastAsia" w:hAnsi="Times New Roman" w:cs="Times New Roman"/>
        </w:rPr>
        <w:t>:</w:t>
      </w:r>
    </w:p>
    <w:p w14:paraId="066800C1" w14:textId="77777777" w:rsidR="00AC7318" w:rsidRPr="00B33A04" w:rsidRDefault="00AC7318" w:rsidP="00AC7318">
      <w:pPr>
        <w:pStyle w:val="Prrafodelista"/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</w:p>
    <w:p w14:paraId="5EF191A7" w14:textId="67A7C30E" w:rsidR="00AC7318" w:rsidRPr="00B33A04" w:rsidRDefault="00AC7318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c</w:t>
      </w:r>
      <w:r w:rsidR="00C14C30" w:rsidRPr="00B33A04">
        <w:rPr>
          <w:rFonts w:ascii="Times New Roman" w:eastAsiaTheme="minorEastAsia" w:hAnsi="Times New Roman" w:cs="Times New Roman"/>
          <w:b/>
        </w:rPr>
        <w:t>.</w:t>
      </w:r>
      <w:r w:rsidR="00EB71B3" w:rsidRPr="00B33A04">
        <w:rPr>
          <w:rFonts w:ascii="Times New Roman" w:eastAsiaTheme="minorEastAsia" w:hAnsi="Times New Roman" w:cs="Times New Roman"/>
          <w:b/>
        </w:rPr>
        <w:t>m</w:t>
      </w:r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(</w:t>
      </w:r>
      <w:r w:rsidR="00B26E95">
        <w:rPr>
          <w:rFonts w:ascii="Times New Roman" w:eastAsiaTheme="minorEastAsia" w:hAnsi="Times New Roman" w:cs="Times New Roman"/>
          <w:b/>
        </w:rPr>
        <w:t>12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x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y</w:t>
      </w:r>
      <w:r w:rsidR="00B26E95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B26E95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</w:rPr>
        <w:t>, 18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6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4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14C30" w:rsidRPr="00B33A04">
        <w:rPr>
          <w:rFonts w:ascii="Times New Roman" w:eastAsiaTheme="minorEastAsia" w:hAnsi="Times New Roman" w:cs="Times New Roman"/>
          <w:b/>
        </w:rPr>
        <w:t>, 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3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</w:rPr>
        <w:t>)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C14C30" w:rsidRPr="00B33A04">
        <w:rPr>
          <w:rFonts w:ascii="Times New Roman" w:eastAsiaTheme="minorEastAsia" w:hAnsi="Times New Roman" w:cs="Times New Roman"/>
          <w:b/>
        </w:rPr>
        <w:t>=</w:t>
      </w:r>
      <w:r w:rsidR="00273A35" w:rsidRPr="00B33A04">
        <w:rPr>
          <w:rFonts w:ascii="Times New Roman" w:eastAsiaTheme="minorEastAsia" w:hAnsi="Times New Roman" w:cs="Times New Roman"/>
          <w:b/>
        </w:rPr>
        <w:t xml:space="preserve"> </w:t>
      </w:r>
      <w:r w:rsidR="006325B7">
        <w:rPr>
          <w:rFonts w:ascii="Times New Roman" w:eastAsiaTheme="minorEastAsia" w:hAnsi="Times New Roman" w:cs="Times New Roman"/>
          <w:b/>
        </w:rPr>
        <w:t>72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x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8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y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7</w:t>
      </w:r>
      <w:r w:rsidR="00C14C30" w:rsidRPr="00B33A04">
        <w:rPr>
          <w:rFonts w:ascii="Times New Roman" w:eastAsiaTheme="minorEastAsia" w:hAnsi="Times New Roman" w:cs="Times New Roman"/>
          <w:b/>
          <w:i/>
        </w:rPr>
        <w:t>z</w:t>
      </w:r>
      <w:r w:rsidR="00C14C30"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746D8D94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2D960BE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9DD65C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16C2018B" w14:textId="77777777" w:rsidTr="001758C2">
        <w:tc>
          <w:tcPr>
            <w:tcW w:w="2518" w:type="dxa"/>
          </w:tcPr>
          <w:p w14:paraId="7053BF36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7DB6517" w14:textId="2E6808FE" w:rsidR="00842DA2" w:rsidRPr="00B33A04" w:rsidRDefault="00842DA2" w:rsidP="00B03F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4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1D466957" w14:textId="77777777" w:rsidTr="001758C2">
        <w:tc>
          <w:tcPr>
            <w:tcW w:w="2518" w:type="dxa"/>
          </w:tcPr>
          <w:p w14:paraId="2BC1F156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5440CA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Encuentra el mínimo común múltiplo de monomios</w:t>
            </w:r>
          </w:p>
        </w:tc>
      </w:tr>
      <w:tr w:rsidR="00842DA2" w:rsidRPr="00B33A04" w14:paraId="482AEB16" w14:textId="77777777" w:rsidTr="001758C2">
        <w:tc>
          <w:tcPr>
            <w:tcW w:w="2518" w:type="dxa"/>
          </w:tcPr>
          <w:p w14:paraId="3143EDE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60B3CDF" w14:textId="29F2F05D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relacionar dos o más monomios con su mínimo común múltiplo</w:t>
            </w:r>
          </w:p>
        </w:tc>
      </w:tr>
    </w:tbl>
    <w:p w14:paraId="31898E0C" w14:textId="77777777" w:rsidR="00842DA2" w:rsidRPr="00B33A04" w:rsidRDefault="00842DA2" w:rsidP="00AC7318">
      <w:pPr>
        <w:pStyle w:val="Prrafodelista"/>
        <w:tabs>
          <w:tab w:val="right" w:pos="8498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051B4126" w14:textId="77777777" w:rsidR="0022656D" w:rsidRPr="00B33A04" w:rsidRDefault="0022656D" w:rsidP="0022656D">
      <w:pPr>
        <w:spacing w:after="0"/>
        <w:rPr>
          <w:rFonts w:ascii="Times New Roman" w:hAnsi="Times New Roman" w:cs="Times New Roman"/>
        </w:rPr>
      </w:pPr>
    </w:p>
    <w:p w14:paraId="019EF9AB" w14:textId="77777777" w:rsidR="00646013" w:rsidRPr="00B33A04" w:rsidRDefault="00646013" w:rsidP="00646013">
      <w:pPr>
        <w:spacing w:after="0"/>
        <w:rPr>
          <w:rFonts w:ascii="Times New Roman" w:hAnsi="Times New Roman" w:cs="Times New Roman"/>
        </w:rPr>
      </w:pPr>
    </w:p>
    <w:p w14:paraId="4ADCC4B3" w14:textId="77777777" w:rsidR="0022656D" w:rsidRPr="00B33A04" w:rsidRDefault="0022656D" w:rsidP="0022656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</w:t>
      </w:r>
      <w:r w:rsidR="00446C5F" w:rsidRPr="00B33A04">
        <w:rPr>
          <w:rFonts w:ascii="Times New Roman" w:hAnsi="Times New Roman" w:cs="Times New Roman"/>
          <w:highlight w:val="yellow"/>
        </w:rPr>
        <w:t xml:space="preserve"> 3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1.2.2 </w:t>
      </w:r>
      <w:r w:rsidR="00573072" w:rsidRPr="00B33A04">
        <w:rPr>
          <w:rFonts w:ascii="Times New Roman" w:hAnsi="Times New Roman" w:cs="Times New Roman"/>
          <w:b/>
        </w:rPr>
        <w:t xml:space="preserve">El </w:t>
      </w:r>
      <w:r w:rsidRPr="00B33A04">
        <w:rPr>
          <w:rFonts w:ascii="Times New Roman" w:hAnsi="Times New Roman" w:cs="Times New Roman"/>
          <w:b/>
        </w:rPr>
        <w:t>mínimo común múltiplo de polinomios</w:t>
      </w:r>
    </w:p>
    <w:p w14:paraId="1272EDFC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532CB1" w14:textId="4CD22C14" w:rsidR="00EB71B3" w:rsidRPr="00B33A04" w:rsidRDefault="00BB11D0" w:rsidP="00EB71B3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Para hallar el m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ED3368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B20B57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dos o más polinomios, se factoriza cada polinomio y se hallan los términos comunes y no comunes que tengan mayor exponente.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EB71B3" w:rsidRPr="00B33A04">
        <w:rPr>
          <w:rFonts w:ascii="Times New Roman" w:hAnsi="Times New Roman" w:cs="Times New Roman"/>
        </w:rPr>
        <w:t>Por ejemplo</w:t>
      </w:r>
      <w:r w:rsidR="00FF2D62" w:rsidRPr="00B33A04">
        <w:rPr>
          <w:rFonts w:ascii="Times New Roman" w:hAnsi="Times New Roman" w:cs="Times New Roman"/>
        </w:rPr>
        <w:t>:</w:t>
      </w:r>
    </w:p>
    <w:p w14:paraId="43E65E8A" w14:textId="77777777" w:rsidR="00EB71B3" w:rsidRPr="00B33A04" w:rsidRDefault="00EB71B3" w:rsidP="00EB71B3">
      <w:pPr>
        <w:spacing w:after="0"/>
        <w:rPr>
          <w:rFonts w:ascii="Times New Roman" w:hAnsi="Times New Roman" w:cs="Times New Roman"/>
        </w:rPr>
      </w:pPr>
    </w:p>
    <w:p w14:paraId="77C59E9C" w14:textId="487642DE" w:rsidR="00EB71B3" w:rsidRPr="00B33A0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Hallar el m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B03F16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B20B5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xy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5D53F4" w:rsidRPr="00B33A04">
        <w:rPr>
          <w:rFonts w:ascii="Times New Roman" w:eastAsiaTheme="minorEastAsia" w:hAnsi="Times New Roman" w:cs="Times New Roman"/>
          <w:i/>
        </w:rPr>
        <w:t>xyz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+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</w:rPr>
        <w:t>4</w:t>
      </w:r>
      <w:r w:rsidR="005D53F4" w:rsidRPr="00B33A04">
        <w:rPr>
          <w:rFonts w:ascii="Times New Roman" w:eastAsiaTheme="minorEastAsia" w:hAnsi="Times New Roman" w:cs="Times New Roman"/>
          <w:i/>
        </w:rPr>
        <w:t>xz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y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ED3368" w:rsidRPr="00B33A04">
        <w:rPr>
          <w:rFonts w:ascii="Times New Roman" w:eastAsiaTheme="minorEastAsia" w:hAnsi="Times New Roman" w:cs="Times New Roman"/>
        </w:rPr>
        <w:t xml:space="preserve"> </w:t>
      </w:r>
      <w:r w:rsidR="00ED3368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</w:rPr>
        <w:t>8</w:t>
      </w:r>
      <w:r w:rsidR="009A06AC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>
        <w:rPr>
          <w:rFonts w:ascii="Times New Roman" w:eastAsiaTheme="minorEastAsia" w:hAnsi="Times New Roman" w:cs="Times New Roman"/>
          <w:color w:val="000000"/>
        </w:rPr>
        <w:t>.</w:t>
      </w:r>
    </w:p>
    <w:p w14:paraId="7362B5A3" w14:textId="77777777" w:rsidR="00EB71B3" w:rsidRPr="00B33A04" w:rsidRDefault="00EB71B3" w:rsidP="00EB71B3">
      <w:pPr>
        <w:pStyle w:val="Prrafodelista"/>
        <w:spacing w:after="0"/>
        <w:rPr>
          <w:rFonts w:ascii="Times New Roman" w:hAnsi="Times New Roman" w:cs="Times New Roman"/>
        </w:rPr>
      </w:pPr>
    </w:p>
    <w:p w14:paraId="2CDF2EDE" w14:textId="7BF00D3F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cada polinomio </w:t>
      </w:r>
      <w:r w:rsidR="00236563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0915CFD8" w14:textId="77777777" w:rsidR="00EB71B3" w:rsidRPr="00B33A04" w:rsidRDefault="00EB71B3" w:rsidP="00EB71B3">
      <w:pPr>
        <w:spacing w:after="0"/>
        <w:ind w:left="708"/>
        <w:rPr>
          <w:rFonts w:ascii="Times New Roman" w:hAnsi="Times New Roman" w:cs="Times New Roman"/>
        </w:rPr>
      </w:pPr>
    </w:p>
    <w:p w14:paraId="24D3591A" w14:textId="006D046C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xyz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yz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4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A7638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</w:p>
    <w:p w14:paraId="5B0E06CC" w14:textId="5EFE9B85" w:rsidR="00EB71B3" w:rsidRPr="00B33A04" w:rsidRDefault="005D53F4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ym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zm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8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=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</w:rPr>
        <w:t>m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>)</w:t>
      </w:r>
    </w:p>
    <w:p w14:paraId="44279D78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3ED0EADF" w14:textId="714F5FA0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El coeficiente con mayor exponente es </w:t>
      </w:r>
      <w:r w:rsidR="005D53F4" w:rsidRPr="00B33A04">
        <w:rPr>
          <w:rFonts w:ascii="Times New Roman" w:eastAsiaTheme="minorEastAsia" w:hAnsi="Times New Roman" w:cs="Times New Roman"/>
        </w:rPr>
        <w:t>2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D760DA">
        <w:rPr>
          <w:rFonts w:ascii="Times New Roman" w:eastAsiaTheme="minorEastAsia" w:hAnsi="Times New Roman" w:cs="Times New Roman"/>
        </w:rPr>
        <w:t>y l</w:t>
      </w:r>
      <w:r w:rsidR="00D760DA" w:rsidRPr="00B33A04">
        <w:rPr>
          <w:rFonts w:ascii="Times New Roman" w:eastAsiaTheme="minorEastAsia" w:hAnsi="Times New Roman" w:cs="Times New Roman"/>
        </w:rPr>
        <w:t xml:space="preserve">as </w:t>
      </w:r>
      <w:r w:rsidRPr="00B33A04">
        <w:rPr>
          <w:rFonts w:ascii="Times New Roman" w:eastAsiaTheme="minorEastAsia" w:hAnsi="Times New Roman" w:cs="Times New Roman"/>
        </w:rPr>
        <w:t xml:space="preserve">partes literales son </w:t>
      </w:r>
      <w:r w:rsidR="005D53F4" w:rsidRPr="00B33A04">
        <w:rPr>
          <w:rFonts w:ascii="Times New Roman" w:eastAsiaTheme="minorEastAsia" w:hAnsi="Times New Roman" w:cs="Times New Roman"/>
          <w:i/>
        </w:rPr>
        <w:t>x</w:t>
      </w:r>
      <w:r w:rsidR="005D53F4" w:rsidRPr="00B33A04">
        <w:rPr>
          <w:rFonts w:ascii="Times New Roman" w:eastAsiaTheme="minorEastAsia" w:hAnsi="Times New Roman" w:cs="Times New Roman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</w:rPr>
        <w:t>m</w:t>
      </w:r>
      <w:r w:rsidR="005D53F4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</w:rPr>
        <w:t>, (</w:t>
      </w:r>
      <w:r w:rsidR="005D53F4" w:rsidRPr="00B33A04">
        <w:rPr>
          <w:rFonts w:ascii="Times New Roman" w:eastAsiaTheme="minorEastAsia" w:hAnsi="Times New Roman" w:cs="Times New Roman"/>
          <w:i/>
        </w:rPr>
        <w:t>y</w:t>
      </w:r>
      <w:r w:rsidR="00236563" w:rsidRPr="00B33A04">
        <w:rPr>
          <w:rFonts w:ascii="Times New Roman" w:eastAsiaTheme="minorEastAsia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i/>
        </w:rPr>
        <w:t>z</w:t>
      </w:r>
      <w:r w:rsidR="005D53F4" w:rsidRPr="00B33A04">
        <w:rPr>
          <w:rFonts w:ascii="Times New Roman" w:eastAsiaTheme="minorEastAsia" w:hAnsi="Times New Roman" w:cs="Times New Roman"/>
        </w:rPr>
        <w:t>)</w:t>
      </w:r>
      <w:r w:rsidR="00D76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</w:rPr>
        <w:t>:</w:t>
      </w:r>
    </w:p>
    <w:p w14:paraId="6FCF4486" w14:textId="77777777" w:rsidR="00EB71B3" w:rsidRPr="00B33A04" w:rsidRDefault="00EB71B3" w:rsidP="00EB71B3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D84CEDF" w14:textId="019C1899" w:rsidR="00EB71B3" w:rsidRPr="00B33A04" w:rsidRDefault="005D53F4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  <w:r w:rsidRPr="00B33A04">
        <w:rPr>
          <w:rFonts w:ascii="Times New Roman" w:eastAsiaTheme="minorEastAsia" w:hAnsi="Times New Roman" w:cs="Times New Roman"/>
          <w:b/>
        </w:rPr>
        <w:t>m.c.m</w:t>
      </w:r>
      <w:r w:rsidR="00B20B57">
        <w:rPr>
          <w:rFonts w:ascii="Times New Roman" w:eastAsiaTheme="minorEastAsia" w:hAnsi="Times New Roman" w:cs="Times New Roman"/>
          <w:b/>
        </w:rPr>
        <w:t>.</w:t>
      </w:r>
      <w:r w:rsidRPr="00B33A04">
        <w:rPr>
          <w:rFonts w:ascii="Times New Roman" w:eastAsiaTheme="minorEastAsia" w:hAnsi="Times New Roman" w:cs="Times New Roman"/>
          <w:b/>
        </w:rPr>
        <w:t xml:space="preserve"> (4</w:t>
      </w:r>
      <w:r w:rsidRPr="00B33A04">
        <w:rPr>
          <w:rFonts w:ascii="Times New Roman" w:eastAsiaTheme="minorEastAsia" w:hAnsi="Times New Roman" w:cs="Times New Roman"/>
          <w:b/>
          <w:i/>
        </w:rPr>
        <w:t>xy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xyz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+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4</w:t>
      </w:r>
      <w:r w:rsidRPr="00B33A04">
        <w:rPr>
          <w:rFonts w:ascii="Times New Roman" w:eastAsiaTheme="minorEastAsia" w:hAnsi="Times New Roman" w:cs="Times New Roman"/>
          <w:b/>
          <w:i/>
        </w:rPr>
        <w:t>xz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, 8</w:t>
      </w:r>
      <w:r w:rsidR="00D760DA">
        <w:rPr>
          <w:rFonts w:ascii="Times New Roman" w:eastAsiaTheme="minorEastAsia" w:hAnsi="Times New Roman" w:cs="Times New Roman"/>
          <w:b/>
          <w:i/>
        </w:rPr>
        <w:t>y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="00CB7646" w:rsidRPr="00B33A04">
        <w:rPr>
          <w:rFonts w:ascii="Times New Roman" w:hAnsi="Times New Roman" w:cs="Times New Roman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="00D760DA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  <w:i/>
        </w:rPr>
        <w:t>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=</w:t>
      </w:r>
      <w:r w:rsidR="00236563" w:rsidRPr="00B33A04">
        <w:rPr>
          <w:rFonts w:ascii="Times New Roman" w:eastAsiaTheme="minorEastAsia" w:hAnsi="Times New Roman" w:cs="Times New Roman"/>
          <w:b/>
        </w:rPr>
        <w:t xml:space="preserve"> </w:t>
      </w:r>
      <w:r w:rsidRPr="00B33A04">
        <w:rPr>
          <w:rFonts w:ascii="Times New Roman" w:eastAsiaTheme="minorEastAsia" w:hAnsi="Times New Roman" w:cs="Times New Roman"/>
          <w:b/>
        </w:rPr>
        <w:t>8</w:t>
      </w:r>
      <w:r w:rsidRPr="00B33A04">
        <w:rPr>
          <w:rFonts w:ascii="Times New Roman" w:eastAsiaTheme="minorEastAsia" w:hAnsi="Times New Roman" w:cs="Times New Roman"/>
          <w:b/>
          <w:i/>
        </w:rPr>
        <w:t>xm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b/>
        </w:rPr>
        <w:t>(</w:t>
      </w:r>
      <w:r w:rsidR="00381057">
        <w:rPr>
          <w:rFonts w:ascii="Times New Roman" w:eastAsiaTheme="minorEastAsia" w:hAnsi="Times New Roman" w:cs="Times New Roman"/>
          <w:b/>
          <w:i/>
        </w:rPr>
        <w:t>y</w:t>
      </w:r>
      <w:r w:rsidR="00236563" w:rsidRPr="00B33A04">
        <w:rPr>
          <w:rFonts w:ascii="Times New Roman" w:eastAsiaTheme="minorEastAsia" w:hAnsi="Times New Roman" w:cs="Times New Roman"/>
          <w:b/>
          <w:i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381057">
        <w:rPr>
          <w:rFonts w:ascii="Times New Roman" w:eastAsiaTheme="minorEastAsia" w:hAnsi="Times New Roman" w:cs="Times New Roman"/>
          <w:b/>
          <w:i/>
        </w:rPr>
        <w:t>z</w:t>
      </w:r>
      <w:r w:rsidRPr="00B33A04">
        <w:rPr>
          <w:rFonts w:ascii="Times New Roman" w:eastAsiaTheme="minorEastAsia" w:hAnsi="Times New Roman" w:cs="Times New Roman"/>
          <w:b/>
        </w:rPr>
        <w:t>)</w:t>
      </w:r>
      <w:r w:rsidRPr="00B33A04">
        <w:rPr>
          <w:rFonts w:ascii="Times New Roman" w:eastAsiaTheme="minorEastAsia" w:hAnsi="Times New Roman" w:cs="Times New Roman"/>
          <w:b/>
          <w:vertAlign w:val="superscript"/>
        </w:rPr>
        <w:t>2</w:t>
      </w:r>
    </w:p>
    <w:p w14:paraId="6B014D80" w14:textId="77777777" w:rsidR="00EB71B3" w:rsidRPr="00B33A04" w:rsidRDefault="00EB71B3" w:rsidP="00EB71B3">
      <w:pPr>
        <w:spacing w:after="0"/>
        <w:ind w:left="708"/>
        <w:jc w:val="center"/>
        <w:rPr>
          <w:rFonts w:ascii="Times New Roman" w:eastAsiaTheme="minorEastAsia" w:hAnsi="Times New Roman" w:cs="Times New Roman"/>
          <w:b/>
        </w:rPr>
      </w:pPr>
    </w:p>
    <w:p w14:paraId="2C071785" w14:textId="5C6858AF" w:rsidR="000C190F" w:rsidRPr="000B6194" w:rsidRDefault="00EB71B3" w:rsidP="00EB71B3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 w:rsidRPr="000B6194">
        <w:rPr>
          <w:rFonts w:ascii="Times New Roman" w:eastAsiaTheme="minorEastAsia" w:hAnsi="Times New Roman" w:cs="Times New Roman"/>
          <w:color w:val="000000"/>
        </w:rPr>
        <w:t>Hallar el m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c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>m</w:t>
      </w:r>
      <w:r w:rsidR="00977336">
        <w:rPr>
          <w:rFonts w:ascii="Times New Roman" w:eastAsiaTheme="minorEastAsia" w:hAnsi="Times New Roman" w:cs="Times New Roman"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de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F74438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 xml:space="preserve">,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.</w:t>
      </w:r>
    </w:p>
    <w:p w14:paraId="271E1213" w14:textId="77777777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7A824B0" w14:textId="7EFA4FC5" w:rsidR="000C190F" w:rsidRPr="00B33A04" w:rsidRDefault="000C190F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Factorizando cada polinomio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se tiene</w:t>
      </w:r>
      <w:r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18946036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F3BBD27" w14:textId="3661EC18" w:rsidR="00EB71B3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xz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01D44A3A" w14:textId="65AB215F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</w:p>
    <w:p w14:paraId="48304A5E" w14:textId="712C2362" w:rsidR="00626F9B" w:rsidRPr="00B33A04" w:rsidRDefault="00BA1060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kxz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B33A04">
        <w:rPr>
          <w:rFonts w:ascii="Times New Roman" w:eastAsiaTheme="minorEastAsia" w:hAnsi="Times New Roman" w:cs="Times New Roman"/>
          <w:color w:val="000000"/>
        </w:rPr>
        <w:t>4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977336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9E12B5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</w:p>
    <w:p w14:paraId="7FA1D3EF" w14:textId="77777777" w:rsidR="00626F9B" w:rsidRPr="000B619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E4C7C38" w14:textId="2593E018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 xml:space="preserve">En este caso el coeficiente común es 1, y la parte literal común y no común con mayor exponente es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z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,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y 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i/>
          <w:color w:val="000000"/>
        </w:rPr>
        <w:t>x</w:t>
      </w:r>
      <w:r w:rsidR="00BA1060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BA1060" w:rsidRPr="00B33A04">
        <w:rPr>
          <w:rFonts w:ascii="Times New Roman" w:eastAsiaTheme="minorEastAsia" w:hAnsi="Times New Roman" w:cs="Times New Roman"/>
          <w:color w:val="000000"/>
        </w:rPr>
        <w:t>4</w:t>
      </w:r>
      <w:r w:rsidR="00BA1060" w:rsidRPr="00B33A04">
        <w:rPr>
          <w:rFonts w:ascii="Times New Roman" w:eastAsiaTheme="minorEastAsia" w:hAnsi="Times New Roman" w:cs="Times New Roman"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color w:val="000000"/>
        </w:rPr>
        <w:t>)</w:t>
      </w:r>
      <w:r w:rsidR="00977336">
        <w:rPr>
          <w:rFonts w:ascii="Times New Roman" w:eastAsiaTheme="minorEastAsia" w:hAnsi="Times New Roman" w:cs="Times New Roman"/>
          <w:color w:val="000000"/>
        </w:rPr>
        <w:t>,</w:t>
      </w:r>
      <w:r w:rsidRPr="000B6194">
        <w:rPr>
          <w:rFonts w:ascii="Times New Roman" w:eastAsiaTheme="minorEastAsia" w:hAnsi="Times New Roman" w:cs="Times New Roman"/>
          <w:color w:val="000000"/>
        </w:rPr>
        <w:t xml:space="preserve"> luego</w:t>
      </w:r>
      <w:r w:rsidR="00236563" w:rsidRPr="00B33A04">
        <w:rPr>
          <w:rFonts w:ascii="Times New Roman" w:eastAsiaTheme="minorEastAsia" w:hAnsi="Times New Roman" w:cs="Times New Roman"/>
          <w:color w:val="000000"/>
        </w:rPr>
        <w:t>:</w:t>
      </w:r>
    </w:p>
    <w:p w14:paraId="57466F0C" w14:textId="77777777" w:rsidR="00626F9B" w:rsidRPr="00B33A04" w:rsidRDefault="00626F9B" w:rsidP="000C190F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441EFF31" w14:textId="455659B1" w:rsidR="00626F9B" w:rsidRPr="00B33A04" w:rsidRDefault="00626F9B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</w:rPr>
      </w:pP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c</w:t>
      </w:r>
      <w:r w:rsidR="00BA1060" w:rsidRPr="00B33A04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>m</w:t>
      </w:r>
      <w:r w:rsidR="00B14F93">
        <w:rPr>
          <w:rFonts w:ascii="Times New Roman" w:eastAsiaTheme="minorEastAsia" w:hAnsi="Times New Roman" w:cs="Times New Roman"/>
          <w:b/>
          <w:color w:val="000000"/>
        </w:rPr>
        <w:t>.</w:t>
      </w:r>
      <w:r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C82DB8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3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 xml:space="preserve">, 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kxz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=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z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+</w:t>
      </w:r>
      <w:r w:rsidR="00236563" w:rsidRPr="00B33A04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(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x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236563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 xml:space="preserve"> </w:t>
      </w:r>
      <w:r w:rsidR="00236563" w:rsidRPr="00B33A04">
        <w:rPr>
          <w:rFonts w:ascii="Times New Roman" w:hAnsi="Times New Roman" w:cs="Times New Roman"/>
        </w:rPr>
        <w:t xml:space="preserve">– 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4</w:t>
      </w:r>
      <w:r w:rsidR="005D53F4" w:rsidRPr="00B33A04">
        <w:rPr>
          <w:rFonts w:ascii="Times New Roman" w:eastAsiaTheme="minorEastAsia" w:hAnsi="Times New Roman" w:cs="Times New Roman"/>
          <w:b/>
          <w:i/>
          <w:color w:val="000000"/>
        </w:rPr>
        <w:t>k</w:t>
      </w:r>
      <w:r w:rsidR="005D53F4" w:rsidRPr="00B33A04">
        <w:rPr>
          <w:rFonts w:ascii="Times New Roman" w:eastAsiaTheme="minorEastAsia" w:hAnsi="Times New Roman" w:cs="Times New Roman"/>
          <w:b/>
          <w:color w:val="000000"/>
          <w:vertAlign w:val="superscript"/>
        </w:rPr>
        <w:t>2</w:t>
      </w:r>
      <w:r w:rsidR="005D53F4" w:rsidRPr="00B33A04">
        <w:rPr>
          <w:rFonts w:ascii="Times New Roman" w:eastAsiaTheme="minorEastAsia" w:hAnsi="Times New Roman" w:cs="Times New Roman"/>
          <w:b/>
          <w:color w:val="000000"/>
        </w:rPr>
        <w:t>)</w:t>
      </w:r>
    </w:p>
    <w:p w14:paraId="7430E0DA" w14:textId="77777777" w:rsidR="00C36CF7" w:rsidRPr="000B619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D71D06" w:rsidRPr="00B33A04" w14:paraId="396A7AC0" w14:textId="77777777" w:rsidTr="00370BF5">
        <w:tc>
          <w:tcPr>
            <w:tcW w:w="8828" w:type="dxa"/>
            <w:gridSpan w:val="2"/>
            <w:shd w:val="clear" w:color="auto" w:fill="000000" w:themeFill="text1"/>
          </w:tcPr>
          <w:p w14:paraId="63FB43F2" w14:textId="77777777" w:rsidR="00D71D06" w:rsidRPr="00B33A04" w:rsidRDefault="00D71D06" w:rsidP="00370B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71D06" w:rsidRPr="00B33A04" w14:paraId="6F645B97" w14:textId="77777777" w:rsidTr="00370BF5">
        <w:tc>
          <w:tcPr>
            <w:tcW w:w="2480" w:type="dxa"/>
          </w:tcPr>
          <w:p w14:paraId="44F3D770" w14:textId="77777777" w:rsidR="00D71D06" w:rsidRPr="00B33A04" w:rsidRDefault="00D71D06" w:rsidP="00370BF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599CCCA9" w14:textId="34BAC54D" w:rsidR="00D71D06" w:rsidRPr="00B33A04" w:rsidRDefault="00D71D06" w:rsidP="00D71D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Mínimo  común múltiplo</w:t>
            </w:r>
          </w:p>
        </w:tc>
      </w:tr>
      <w:tr w:rsidR="00D71D06" w:rsidRPr="00B33A04" w14:paraId="30D92B66" w14:textId="77777777" w:rsidTr="00370BF5">
        <w:tc>
          <w:tcPr>
            <w:tcW w:w="2480" w:type="dxa"/>
          </w:tcPr>
          <w:p w14:paraId="781A94C8" w14:textId="77777777" w:rsidR="00D71D06" w:rsidRPr="00B33A04" w:rsidRDefault="00D71D06" w:rsidP="00370BF5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2ECAB046" w14:textId="2C0875F1" w:rsidR="00D71D06" w:rsidRPr="00B33A04" w:rsidRDefault="00D71D06" w:rsidP="00D71D06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Para hallar el m.c.m</w:t>
            </w:r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de dos o más polinomios se factorizan los polinomios como el producto de factores primos y el m.c.m</w:t>
            </w:r>
            <w:r w:rsidR="005D03D7">
              <w:rPr>
                <w:rFonts w:ascii="Times New Roman" w:hAnsi="Times New Roman" w:cs="Times New Roman"/>
              </w:rPr>
              <w:t>.</w:t>
            </w:r>
            <w:r w:rsidRPr="00B33A04">
              <w:rPr>
                <w:rFonts w:ascii="Times New Roman" w:hAnsi="Times New Roman" w:cs="Times New Roman"/>
              </w:rPr>
              <w:t xml:space="preserve"> es </w:t>
            </w:r>
            <w:r w:rsidRPr="00B33A04">
              <w:rPr>
                <w:rFonts w:ascii="Times New Roman" w:hAnsi="Times New Roman" w:cs="Times New Roman"/>
              </w:rPr>
              <w:lastRenderedPageBreak/>
              <w:t>el producto de los factores comunes y no comunes con mayor exponente.</w:t>
            </w:r>
          </w:p>
        </w:tc>
      </w:tr>
    </w:tbl>
    <w:p w14:paraId="1676BB47" w14:textId="77777777" w:rsidR="00D71D06" w:rsidRPr="000B6194" w:rsidRDefault="00D71D06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p w14:paraId="122EF42C" w14:textId="77777777" w:rsidR="00C36CF7" w:rsidRPr="00B33A04" w:rsidRDefault="00C36CF7" w:rsidP="00626F9B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842DA2" w:rsidRPr="00B33A04" w14:paraId="4E0773B9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E5A01E5" w14:textId="77777777" w:rsidR="00842DA2" w:rsidRPr="00B33A04" w:rsidRDefault="00842DA2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42DA2" w:rsidRPr="00B33A04" w14:paraId="3F683CCF" w14:textId="77777777" w:rsidTr="001758C2">
        <w:tc>
          <w:tcPr>
            <w:tcW w:w="2518" w:type="dxa"/>
          </w:tcPr>
          <w:p w14:paraId="0EEF6FA1" w14:textId="77777777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9A2ACA" w14:textId="1AC6D9B1" w:rsidR="00842DA2" w:rsidRPr="00B33A04" w:rsidRDefault="00842DA2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5</w:t>
            </w:r>
            <w:r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42DA2" w:rsidRPr="00B33A04" w14:paraId="2A46672C" w14:textId="77777777" w:rsidTr="001758C2">
        <w:tc>
          <w:tcPr>
            <w:tcW w:w="2518" w:type="dxa"/>
          </w:tcPr>
          <w:p w14:paraId="1CF1983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B69F0C3" w14:textId="77777777" w:rsidR="00842DA2" w:rsidRPr="00B33A04" w:rsidRDefault="001758C2" w:rsidP="00842DA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Halla el mínimo común múltiplo de polinomios</w:t>
            </w:r>
          </w:p>
        </w:tc>
      </w:tr>
      <w:tr w:rsidR="00842DA2" w:rsidRPr="00B33A04" w14:paraId="4DC7DF87" w14:textId="77777777" w:rsidTr="001758C2">
        <w:tc>
          <w:tcPr>
            <w:tcW w:w="2518" w:type="dxa"/>
          </w:tcPr>
          <w:p w14:paraId="69F0C00C" w14:textId="77777777" w:rsidR="00842DA2" w:rsidRPr="00B33A04" w:rsidRDefault="00842DA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4048DFC" w14:textId="1CBBB524" w:rsidR="00842DA2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calcular el mínimo común múltiplo de dos polinomios</w:t>
            </w:r>
          </w:p>
        </w:tc>
      </w:tr>
    </w:tbl>
    <w:p w14:paraId="6488FC45" w14:textId="77777777" w:rsidR="00FF2D62" w:rsidRPr="000B6194" w:rsidRDefault="00FF2D62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D5A3E29" w14:textId="77777777" w:rsidR="0082517A" w:rsidRPr="00B33A04" w:rsidRDefault="0082517A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A0F6B42" w14:textId="5D29DF46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1.3 Propiedad del m.c.m</w:t>
      </w:r>
      <w:r w:rsidR="005D03D7">
        <w:rPr>
          <w:rFonts w:ascii="Times New Roman" w:hAnsi="Times New Roman" w:cs="Times New Roman"/>
          <w:b/>
        </w:rPr>
        <w:t>.</w:t>
      </w:r>
      <w:r w:rsidRPr="00B33A04">
        <w:rPr>
          <w:rFonts w:ascii="Times New Roman" w:hAnsi="Times New Roman" w:cs="Times New Roman"/>
          <w:b/>
        </w:rPr>
        <w:t xml:space="preserve"> y el M.C.D</w:t>
      </w:r>
      <w:r w:rsidR="005D03D7">
        <w:rPr>
          <w:rFonts w:ascii="Times New Roman" w:hAnsi="Times New Roman" w:cs="Times New Roman"/>
          <w:b/>
        </w:rPr>
        <w:t>.</w:t>
      </w:r>
    </w:p>
    <w:p w14:paraId="64C2E4A4" w14:textId="77777777" w:rsidR="0082517A" w:rsidRPr="00B33A04" w:rsidRDefault="0082517A" w:rsidP="0082517A">
      <w:pPr>
        <w:spacing w:after="0"/>
        <w:rPr>
          <w:rFonts w:ascii="Times New Roman" w:hAnsi="Times New Roman" w:cs="Times New Roman"/>
          <w:b/>
        </w:rPr>
      </w:pPr>
    </w:p>
    <w:p w14:paraId="23CA46BD" w14:textId="5DC39386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Dados dos polinomios cualesquiera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</w:t>
      </w:r>
      <w:r w:rsidR="005D03D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el producto entre 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y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 es igual al producto del 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por el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de los polinomios dados.</w:t>
      </w:r>
    </w:p>
    <w:p w14:paraId="631B3F3C" w14:textId="77777777" w:rsidR="0082517A" w:rsidRPr="00B33A04" w:rsidRDefault="0082517A" w:rsidP="0082517A">
      <w:pPr>
        <w:spacing w:after="0"/>
        <w:rPr>
          <w:rFonts w:ascii="Times New Roman" w:hAnsi="Times New Roman" w:cs="Times New Roman"/>
        </w:rPr>
      </w:pPr>
    </w:p>
    <w:p w14:paraId="2204ECF0" w14:textId="0C94120C" w:rsidR="0082517A" w:rsidRPr="00B33A04" w:rsidRDefault="00236563" w:rsidP="0082517A">
      <w:pPr>
        <w:spacing w:after="0"/>
        <w:jc w:val="center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 ∙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 = m.c.m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 ∙ M.C.</w:t>
      </w:r>
      <w:r w:rsidR="00CF3B45" w:rsidRPr="00B33A04">
        <w:rPr>
          <w:rFonts w:ascii="Times New Roman" w:hAnsi="Times New Roman" w:cs="Times New Roman"/>
          <w:b/>
        </w:rPr>
        <w:t>D</w:t>
      </w:r>
      <w:r w:rsidR="005D03D7">
        <w:rPr>
          <w:rFonts w:ascii="Times New Roman" w:hAnsi="Times New Roman" w:cs="Times New Roman"/>
          <w:b/>
        </w:rPr>
        <w:t>.</w:t>
      </w:r>
      <w:r w:rsidR="0082517A" w:rsidRPr="00B33A04">
        <w:rPr>
          <w:rFonts w:ascii="Times New Roman" w:hAnsi="Times New Roman" w:cs="Times New Roman"/>
          <w:b/>
        </w:rPr>
        <w:t xml:space="preserve"> (</w:t>
      </w:r>
      <w:r w:rsidR="0082517A" w:rsidRPr="00B33A04">
        <w:rPr>
          <w:rFonts w:ascii="Times New Roman" w:hAnsi="Times New Roman" w:cs="Times New Roman"/>
          <w:b/>
          <w:i/>
        </w:rPr>
        <w:t>p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 xml:space="preserve">), </w:t>
      </w:r>
      <w:r w:rsidR="0082517A" w:rsidRPr="00B33A04">
        <w:rPr>
          <w:rFonts w:ascii="Times New Roman" w:hAnsi="Times New Roman" w:cs="Times New Roman"/>
          <w:b/>
          <w:i/>
        </w:rPr>
        <w:t>q</w:t>
      </w:r>
      <w:r w:rsidR="0082517A" w:rsidRPr="00B33A04">
        <w:rPr>
          <w:rFonts w:ascii="Times New Roman" w:hAnsi="Times New Roman" w:cs="Times New Roman"/>
          <w:b/>
        </w:rPr>
        <w:t>(</w:t>
      </w:r>
      <w:r w:rsidR="0082517A" w:rsidRPr="00B33A04">
        <w:rPr>
          <w:rFonts w:ascii="Times New Roman" w:hAnsi="Times New Roman" w:cs="Times New Roman"/>
          <w:b/>
          <w:i/>
        </w:rPr>
        <w:t>x</w:t>
      </w:r>
      <w:r w:rsidR="0082517A" w:rsidRPr="00B33A04">
        <w:rPr>
          <w:rFonts w:ascii="Times New Roman" w:hAnsi="Times New Roman" w:cs="Times New Roman"/>
          <w:b/>
        </w:rPr>
        <w:t>))</w:t>
      </w:r>
    </w:p>
    <w:p w14:paraId="46A8A74C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Por ejemplo:</w:t>
      </w:r>
    </w:p>
    <w:p w14:paraId="2154851A" w14:textId="77777777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</w:p>
    <w:p w14:paraId="60ACD47B" w14:textId="35CE88CE" w:rsidR="0082517A" w:rsidRPr="00B33A04" w:rsidRDefault="0082517A" w:rsidP="0082517A">
      <w:pPr>
        <w:spacing w:after="0"/>
        <w:jc w:val="both"/>
        <w:rPr>
          <w:rFonts w:ascii="Times New Roman" w:hAnsi="Times New Roman" w:cs="Times New Roman"/>
        </w:rPr>
      </w:pPr>
      <w:r w:rsidRPr="000B6194">
        <w:rPr>
          <w:rFonts w:ascii="Times New Roman" w:hAnsi="Times New Roman" w:cs="Times New Roman"/>
        </w:rPr>
        <w:t xml:space="preserve">Sean </w:t>
      </w:r>
      <w:r w:rsidR="00CF3B45" w:rsidRPr="00B33A04">
        <w:rPr>
          <w:rFonts w:ascii="Times New Roman" w:hAnsi="Times New Roman" w:cs="Times New Roman"/>
          <w:i/>
        </w:rPr>
        <w:t>p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) =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="00CF3B45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CF3B45" w:rsidRPr="00B33A04">
        <w:rPr>
          <w:rFonts w:ascii="Times New Roman" w:hAnsi="Times New Roman" w:cs="Times New Roman"/>
        </w:rPr>
        <w:t xml:space="preserve"> 1 y </w:t>
      </w:r>
      <w:r w:rsidR="00CF3B45" w:rsidRPr="00B33A04">
        <w:rPr>
          <w:rFonts w:ascii="Times New Roman" w:hAnsi="Times New Roman" w:cs="Times New Roman"/>
          <w:i/>
        </w:rPr>
        <w:t>q</w:t>
      </w:r>
      <w:r w:rsidR="00CF3B45" w:rsidRPr="00B33A04">
        <w:rPr>
          <w:rFonts w:ascii="Times New Roman" w:hAnsi="Times New Roman" w:cs="Times New Roman"/>
        </w:rPr>
        <w:t>(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>)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=</w:t>
      </w:r>
      <w:r w:rsidR="00714C3D"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</w:t>
      </w:r>
      <w:r w:rsidR="00CF3B45" w:rsidRPr="00B33A04">
        <w:rPr>
          <w:rFonts w:ascii="Times New Roman" w:hAnsi="Times New Roman" w:cs="Times New Roman"/>
        </w:rPr>
        <w:t>+ 4</w:t>
      </w:r>
      <w:r w:rsidR="00CF3B45" w:rsidRPr="00B33A04">
        <w:rPr>
          <w:rFonts w:ascii="Times New Roman" w:hAnsi="Times New Roman" w:cs="Times New Roman"/>
          <w:i/>
        </w:rPr>
        <w:t>x</w:t>
      </w:r>
      <w:r w:rsidR="00CF3B45" w:rsidRPr="00B33A04">
        <w:rPr>
          <w:rFonts w:ascii="Times New Roman" w:hAnsi="Times New Roman" w:cs="Times New Roman"/>
        </w:rPr>
        <w:t xml:space="preserve"> + 3</w:t>
      </w:r>
      <w:r w:rsidR="005D03D7">
        <w:rPr>
          <w:rFonts w:ascii="Times New Roman" w:hAnsi="Times New Roman" w:cs="Times New Roman"/>
        </w:rPr>
        <w:t>;</w:t>
      </w:r>
      <w:r w:rsidR="00CF3B45" w:rsidRPr="00B33A04">
        <w:rPr>
          <w:rFonts w:ascii="Times New Roman" w:hAnsi="Times New Roman" w:cs="Times New Roman"/>
        </w:rPr>
        <w:t xml:space="preserve"> hallar el m.c.m</w:t>
      </w:r>
      <w:r w:rsidR="005D03D7">
        <w:rPr>
          <w:rFonts w:ascii="Times New Roman" w:hAnsi="Times New Roman" w:cs="Times New Roman"/>
        </w:rPr>
        <w:t>.</w:t>
      </w:r>
      <w:r w:rsidR="00CF3B45" w:rsidRPr="00B33A04">
        <w:rPr>
          <w:rFonts w:ascii="Times New Roman" w:hAnsi="Times New Roman" w:cs="Times New Roman"/>
        </w:rPr>
        <w:t xml:space="preserve"> y el M.C.D</w:t>
      </w:r>
      <w:r w:rsidR="00714C3D" w:rsidRPr="00B33A04">
        <w:rPr>
          <w:rFonts w:ascii="Times New Roman" w:hAnsi="Times New Roman" w:cs="Times New Roman"/>
        </w:rPr>
        <w:t>.</w:t>
      </w:r>
    </w:p>
    <w:p w14:paraId="7BCE47CA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606B65CA" w14:textId="4F63063A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714C3D" w:rsidRPr="00B33A04">
        <w:rPr>
          <w:rFonts w:ascii="Times New Roman" w:hAnsi="Times New Roman" w:cs="Times New Roman"/>
          <w:vertAlign w:val="superscript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>–</w:t>
      </w:r>
      <w:r w:rsidR="00265768" w:rsidRPr="00B33A04">
        <w:rPr>
          <w:rFonts w:ascii="Times New Roman" w:hAnsi="Times New Roman" w:cs="Times New Roman"/>
        </w:rPr>
        <w:t xml:space="preserve"> 3</w:t>
      </w:r>
    </w:p>
    <w:p w14:paraId="415F0726" w14:textId="24F2AC2C" w:rsidR="00CF3B45" w:rsidRPr="00B33A04" w:rsidRDefault="00CF3B45" w:rsidP="00CF3B45">
      <w:pPr>
        <w:spacing w:after="0"/>
        <w:jc w:val="both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1,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</w:t>
      </w:r>
      <w:r w:rsidR="00265768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  <w:i/>
        </w:rPr>
        <w:t>x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="00714C3D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1</w:t>
      </w:r>
    </w:p>
    <w:p w14:paraId="60301743" w14:textId="77777777" w:rsidR="00CF3B45" w:rsidRPr="00B33A04" w:rsidRDefault="00CF3B45" w:rsidP="0082517A">
      <w:pPr>
        <w:spacing w:after="0"/>
        <w:jc w:val="both"/>
        <w:rPr>
          <w:rFonts w:ascii="Times New Roman" w:hAnsi="Times New Roman" w:cs="Times New Roman"/>
        </w:rPr>
      </w:pPr>
    </w:p>
    <w:p w14:paraId="18C3FD0D" w14:textId="75B3FF30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  <w:r w:rsidRPr="000B6194">
        <w:rPr>
          <w:rFonts w:ascii="Times New Roman" w:eastAsiaTheme="minorEastAsia" w:hAnsi="Times New Roman" w:cs="Times New Roman"/>
          <w:color w:val="000000"/>
        </w:rPr>
        <w:t xml:space="preserve">Ahora hacemos el producto de </w:t>
      </w:r>
      <w:r w:rsidR="00714C3D"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 ∙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 y el producto de m.c.m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</w:t>
      </w:r>
      <w:r w:rsidR="00714C3D" w:rsidRPr="00B33A0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∙ M.C.D</w:t>
      </w:r>
      <w:r w:rsidR="005D03D7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)). Con lo cual </w:t>
      </w:r>
      <w:r w:rsidR="00714C3D" w:rsidRPr="000B619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 xml:space="preserve"> que:</w:t>
      </w:r>
    </w:p>
    <w:p w14:paraId="0392BF3F" w14:textId="77777777" w:rsidR="00265768" w:rsidRPr="00B33A04" w:rsidRDefault="00265768" w:rsidP="00005818">
      <w:pPr>
        <w:spacing w:after="0"/>
        <w:rPr>
          <w:rFonts w:ascii="Times New Roman" w:hAnsi="Times New Roman" w:cs="Times New Roman"/>
        </w:rPr>
      </w:pPr>
    </w:p>
    <w:p w14:paraId="7BD4053D" w14:textId="0807E54F" w:rsidR="00BB11D0" w:rsidRPr="00B33A04" w:rsidRDefault="00714C3D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i/>
        </w:rPr>
        <w:t>p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) ∙ </w:t>
      </w:r>
      <w:r w:rsidR="00265768" w:rsidRPr="00B33A04">
        <w:rPr>
          <w:rFonts w:ascii="Times New Roman" w:hAnsi="Times New Roman" w:cs="Times New Roman"/>
          <w:i/>
        </w:rPr>
        <w:t>q</w:t>
      </w:r>
      <w:r w:rsidR="00265768" w:rsidRPr="00B33A04">
        <w:rPr>
          <w:rFonts w:ascii="Times New Roman" w:hAnsi="Times New Roman" w:cs="Times New Roman"/>
        </w:rPr>
        <w:t>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>) =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– 1) ∙ (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265768" w:rsidRPr="00B33A04">
        <w:rPr>
          <w:rFonts w:ascii="Times New Roman" w:hAnsi="Times New Roman" w:cs="Times New Roman"/>
        </w:rPr>
        <w:t xml:space="preserve"> + 4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</w:rPr>
        <w:t xml:space="preserve"> + 3) = 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4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3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+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2</w:t>
      </w:r>
      <w:r w:rsidR="00265768" w:rsidRPr="00B33A04">
        <w:rPr>
          <w:rFonts w:ascii="Times New Roman" w:hAnsi="Times New Roman" w:cs="Times New Roman"/>
          <w:i/>
        </w:rPr>
        <w:t>x</w:t>
      </w:r>
      <w:r w:rsidR="00265768" w:rsidRPr="00B33A04">
        <w:rPr>
          <w:rFonts w:ascii="Times New Roman" w:hAnsi="Times New Roman" w:cs="Times New Roman"/>
          <w:vertAlign w:val="superscript"/>
        </w:rPr>
        <w:t>2</w:t>
      </w:r>
      <w:r w:rsidR="005120CA"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4</w:t>
      </w:r>
      <w:r w:rsidR="00265768"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–</w:t>
      </w:r>
      <w:r w:rsidRPr="00B33A04">
        <w:rPr>
          <w:rFonts w:ascii="Times New Roman" w:hAnsi="Times New Roman" w:cs="Times New Roman"/>
        </w:rPr>
        <w:t xml:space="preserve"> </w:t>
      </w:r>
      <w:r w:rsidR="00265768" w:rsidRPr="00B33A04">
        <w:rPr>
          <w:rFonts w:ascii="Times New Roman" w:hAnsi="Times New Roman" w:cs="Times New Roman"/>
        </w:rPr>
        <w:t>3</w:t>
      </w:r>
    </w:p>
    <w:p w14:paraId="671D9488" w14:textId="39E49A12" w:rsidR="00265768" w:rsidRPr="000B619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hAnsi="Times New Roman" w:cs="Times New Roman"/>
        </w:rPr>
        <w:t>m.c.m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∙ M.C.D</w:t>
      </w:r>
      <w:r w:rsidR="005120CA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(</w:t>
      </w:r>
      <w:r w:rsidRPr="00B33A04">
        <w:rPr>
          <w:rFonts w:ascii="Times New Roman" w:hAnsi="Times New Roman" w:cs="Times New Roman"/>
          <w:i/>
        </w:rPr>
        <w:t>p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), </w:t>
      </w:r>
      <w:r w:rsidRPr="00B33A04">
        <w:rPr>
          <w:rFonts w:ascii="Times New Roman" w:hAnsi="Times New Roman" w:cs="Times New Roman"/>
          <w:i/>
        </w:rPr>
        <w:t>q</w:t>
      </w: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>))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1) =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4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2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="00714C3D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–</w:t>
      </w:r>
      <w:r w:rsidR="00714C3D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4</w:t>
      </w:r>
      <w:r w:rsidRPr="00B33A04">
        <w:rPr>
          <w:rFonts w:ascii="Times New Roman" w:hAnsi="Times New Roman" w:cs="Times New Roman"/>
          <w:i/>
        </w:rPr>
        <w:t>x</w:t>
      </w:r>
      <w:r w:rsidR="00714C3D" w:rsidRPr="000B6194">
        <w:rPr>
          <w:rFonts w:ascii="Times New Roman" w:hAnsi="Times New Roman" w:cs="Times New Roman"/>
        </w:rPr>
        <w:t xml:space="preserve"> </w:t>
      </w:r>
      <w:r w:rsidR="00714C3D" w:rsidRPr="00B33A04">
        <w:rPr>
          <w:rFonts w:ascii="Times New Roman" w:hAnsi="Times New Roman" w:cs="Times New Roman"/>
        </w:rPr>
        <w:t xml:space="preserve">– </w:t>
      </w:r>
      <w:r w:rsidRPr="00B33A04">
        <w:rPr>
          <w:rFonts w:ascii="Times New Roman" w:hAnsi="Times New Roman" w:cs="Times New Roman"/>
        </w:rPr>
        <w:t>3</w:t>
      </w:r>
    </w:p>
    <w:p w14:paraId="70E32A29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E66C611" w14:textId="3B8E185E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B33A04">
        <w:rPr>
          <w:rFonts w:ascii="Times New Roman" w:eastAsiaTheme="minorEastAsia" w:hAnsi="Times New Roman" w:cs="Times New Roman"/>
          <w:color w:val="000000"/>
        </w:rPr>
        <w:t>Por tanto</w:t>
      </w:r>
      <w:r w:rsidR="0077367F">
        <w:rPr>
          <w:rFonts w:ascii="Times New Roman" w:eastAsiaTheme="minorEastAsia" w:hAnsi="Times New Roman" w:cs="Times New Roman"/>
          <w:color w:val="000000"/>
        </w:rPr>
        <w:t>,</w:t>
      </w:r>
      <w:r w:rsidRPr="00B33A04">
        <w:rPr>
          <w:rFonts w:ascii="Times New Roman" w:eastAsiaTheme="minorEastAsia" w:hAnsi="Times New Roman" w:cs="Times New Roman"/>
          <w:color w:val="000000"/>
        </w:rPr>
        <w:t xml:space="preserve"> </w:t>
      </w:r>
      <w:r w:rsidR="00714C3D" w:rsidRPr="00B33A04">
        <w:rPr>
          <w:rFonts w:ascii="Times New Roman" w:eastAsiaTheme="minorEastAsia" w:hAnsi="Times New Roman" w:cs="Times New Roman"/>
          <w:color w:val="000000"/>
        </w:rPr>
        <w:t xml:space="preserve">se puede </w:t>
      </w:r>
      <w:r w:rsidRPr="00B33A04">
        <w:rPr>
          <w:rFonts w:ascii="Times New Roman" w:eastAsiaTheme="minorEastAsia" w:hAnsi="Times New Roman" w:cs="Times New Roman"/>
          <w:color w:val="000000"/>
        </w:rPr>
        <w:t>decir que:</w:t>
      </w:r>
    </w:p>
    <w:p w14:paraId="67C94135" w14:textId="77777777" w:rsidR="00265768" w:rsidRPr="00B33A04" w:rsidRDefault="0026576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E0A576" w14:textId="083C7A32" w:rsidR="00265768" w:rsidRPr="000B6194" w:rsidRDefault="00265768" w:rsidP="00265768">
      <w:pPr>
        <w:spacing w:after="0"/>
        <w:jc w:val="center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1) ∙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+ 4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+ 3) = (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3</w:t>
      </w:r>
      <w:r w:rsidR="008B4CBF" w:rsidRPr="000B6194">
        <w:rPr>
          <w:rFonts w:ascii="Times New Roman" w:hAnsi="Times New Roman" w:cs="Times New Roman"/>
          <w:vertAlign w:val="superscript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3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  <w:vertAlign w:val="superscript"/>
        </w:rPr>
        <w:t>2</w:t>
      </w:r>
      <w:r w:rsidRPr="00B33A04">
        <w:rPr>
          <w:rFonts w:ascii="Times New Roman" w:hAnsi="Times New Roman" w:cs="Times New Roman"/>
        </w:rPr>
        <w:t xml:space="preserve"> – </w:t>
      </w:r>
      <w:r w:rsidRPr="00B33A04">
        <w:rPr>
          <w:rFonts w:ascii="Times New Roman" w:hAnsi="Times New Roman" w:cs="Times New Roman"/>
          <w:i/>
        </w:rPr>
        <w:t>x</w:t>
      </w:r>
      <w:r w:rsidRPr="00B33A04">
        <w:rPr>
          <w:rFonts w:ascii="Times New Roman" w:hAnsi="Times New Roman" w:cs="Times New Roman"/>
        </w:rPr>
        <w:t xml:space="preserve"> – 3) ∙ (</w:t>
      </w:r>
      <w:r w:rsidRPr="00B33A04">
        <w:rPr>
          <w:rFonts w:ascii="Times New Roman" w:hAnsi="Times New Roman" w:cs="Times New Roman"/>
          <w:i/>
        </w:rPr>
        <w:t>x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+</w:t>
      </w:r>
      <w:r w:rsidR="008B4CBF" w:rsidRPr="000B619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1)</w:t>
      </w:r>
    </w:p>
    <w:p w14:paraId="2F259250" w14:textId="77777777" w:rsidR="008B4CBF" w:rsidRPr="00B33A04" w:rsidRDefault="008B4CBF" w:rsidP="00265768">
      <w:pPr>
        <w:spacing w:after="0"/>
        <w:jc w:val="center"/>
        <w:rPr>
          <w:rFonts w:ascii="Times New Roman" w:hAnsi="Times New Roman" w:cs="Times New Roman"/>
        </w:rPr>
      </w:pPr>
    </w:p>
    <w:p w14:paraId="00F5C6E5" w14:textId="77777777" w:rsidR="00265768" w:rsidRPr="000B6194" w:rsidRDefault="00265768" w:rsidP="00265768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FD9FAC3" w14:textId="2D4946BA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</w:t>
      </w:r>
      <w:r w:rsidR="00036BDF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1</w:t>
      </w:r>
      <w:r w:rsidR="0082517A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</w:t>
      </w:r>
      <w:r w:rsidR="0075795D" w:rsidRPr="00B33A04">
        <w:rPr>
          <w:rFonts w:ascii="Times New Roman" w:hAnsi="Times New Roman" w:cs="Times New Roman"/>
          <w:b/>
        </w:rPr>
        <w:t>Consolidación</w:t>
      </w:r>
    </w:p>
    <w:p w14:paraId="3875B93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6083A6E8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35A6ED65" w14:textId="77777777" w:rsidR="00005818" w:rsidRPr="000B6194" w:rsidRDefault="00005818" w:rsidP="0000581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005818" w:rsidRPr="00B33A04" w14:paraId="148663A8" w14:textId="77777777" w:rsidTr="008770B5">
        <w:tc>
          <w:tcPr>
            <w:tcW w:w="8828" w:type="dxa"/>
            <w:gridSpan w:val="2"/>
            <w:shd w:val="clear" w:color="auto" w:fill="000000" w:themeFill="text1"/>
          </w:tcPr>
          <w:p w14:paraId="4B04DC5B" w14:textId="77777777" w:rsidR="00005818" w:rsidRPr="00B33A04" w:rsidRDefault="00005818" w:rsidP="0000581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05818" w:rsidRPr="00B33A04" w14:paraId="157509E7" w14:textId="77777777" w:rsidTr="008770B5">
        <w:tc>
          <w:tcPr>
            <w:tcW w:w="2468" w:type="dxa"/>
          </w:tcPr>
          <w:p w14:paraId="02A9DA49" w14:textId="77777777" w:rsidR="00005818" w:rsidRPr="000B6194" w:rsidRDefault="0000581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0" w:type="dxa"/>
          </w:tcPr>
          <w:p w14:paraId="4927C31D" w14:textId="182F7A47" w:rsidR="00005818" w:rsidRPr="00B33A04" w:rsidRDefault="00CF2158" w:rsidP="0000581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_REC6</w:t>
            </w:r>
            <w:r w:rsidR="00005818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818" w:rsidRPr="00B33A04" w14:paraId="40709854" w14:textId="77777777" w:rsidTr="008770B5">
        <w:tc>
          <w:tcPr>
            <w:tcW w:w="2468" w:type="dxa"/>
          </w:tcPr>
          <w:p w14:paraId="4609AFA5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0" w:type="dxa"/>
          </w:tcPr>
          <w:p w14:paraId="7CA426C7" w14:textId="77777777" w:rsidR="00005818" w:rsidRPr="00B33A04" w:rsidRDefault="00842DA2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El máximo común divisor y el mínimo común múltiplo</w:t>
            </w:r>
          </w:p>
        </w:tc>
      </w:tr>
      <w:tr w:rsidR="00005818" w:rsidRPr="00B33A04" w14:paraId="477F43C3" w14:textId="77777777" w:rsidTr="008770B5">
        <w:tc>
          <w:tcPr>
            <w:tcW w:w="2468" w:type="dxa"/>
          </w:tcPr>
          <w:p w14:paraId="3A90A80E" w14:textId="77777777" w:rsidR="00005818" w:rsidRPr="000B6194" w:rsidRDefault="00005818" w:rsidP="00005818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0" w:type="dxa"/>
          </w:tcPr>
          <w:p w14:paraId="5A8BFD3F" w14:textId="31F4AD17" w:rsidR="00005818" w:rsidRPr="00B33A04" w:rsidRDefault="00842DA2" w:rsidP="00031FE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el máximo común divisor y el mínimo común múltiplo</w:t>
            </w:r>
          </w:p>
        </w:tc>
      </w:tr>
    </w:tbl>
    <w:p w14:paraId="4A870084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7BB44862" w14:textId="7E5DD97D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 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2 </w:t>
      </w:r>
      <w:r w:rsidR="00EE5CCF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Las e</w:t>
      </w:r>
      <w:r w:rsidR="00EE5CCF" w:rsidRPr="00B33A04">
        <w:rPr>
          <w:rFonts w:ascii="Times New Roman" w:hAnsi="Times New Roman" w:cs="Times New Roman"/>
          <w:b/>
        </w:rPr>
        <w:t>xpresiones algebraicas racionales</w:t>
      </w:r>
    </w:p>
    <w:p w14:paraId="4E49C812" w14:textId="77777777" w:rsidR="00303AE6" w:rsidRPr="00B33A04" w:rsidRDefault="00303AE6" w:rsidP="00005818">
      <w:pPr>
        <w:spacing w:after="0"/>
        <w:rPr>
          <w:rFonts w:ascii="Times New Roman" w:hAnsi="Times New Roman" w:cs="Times New Roman"/>
          <w:b/>
        </w:rPr>
      </w:pPr>
    </w:p>
    <w:p w14:paraId="7F8D26BD" w14:textId="76488B7E" w:rsidR="00B563FB" w:rsidRDefault="007362C5" w:rsidP="00005818">
      <w:pPr>
        <w:spacing w:after="0"/>
        <w:rPr>
          <w:ins w:id="0" w:author="Edgar Josué Malagón Montaña" w:date="2015-12-01T13:33:00Z"/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Una expresión algebraica racional es una fracción de la forma</w:t>
      </w:r>
      <w:r w:rsidR="00A5373A" w:rsidRPr="00B33A04">
        <w:rPr>
          <w:rFonts w:ascii="Times New Roman" w:hAnsi="Times New Roman" w:cs="Times New Roman"/>
        </w:rPr>
        <w:t>:</w:t>
      </w:r>
    </w:p>
    <w:p w14:paraId="7B028DB5" w14:textId="77777777" w:rsidR="00914D67" w:rsidRDefault="00914D67" w:rsidP="00005818">
      <w:pPr>
        <w:spacing w:after="0"/>
        <w:rPr>
          <w:ins w:id="1" w:author="Edgar Josué Malagón Montaña" w:date="2015-12-01T13:33:00Z"/>
          <w:rFonts w:ascii="Times New Roman" w:hAnsi="Times New Roman" w:cs="Times New Roman"/>
        </w:rPr>
      </w:pPr>
    </w:p>
    <w:p w14:paraId="2C034C12" w14:textId="158A16FF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  <w:pPrChange w:id="2" w:author="Edgar Josué Malagón Montaña" w:date="2015-12-01T13:34:00Z">
          <w:pPr>
            <w:spacing w:after="0"/>
          </w:pPr>
        </w:pPrChange>
      </w:pPr>
      <w:ins w:id="3" w:author="Edgar Josué Malagón Montaña" w:date="2015-12-01T13:33:00Z">
        <w:r w:rsidRPr="00C97ECC">
          <w:rPr>
            <w:highlight w:val="yellow"/>
          </w:rPr>
          <w:t>&lt;&lt;MC_08_05_004&gt;&gt;</w:t>
        </w:r>
      </w:ins>
    </w:p>
    <w:p w14:paraId="192424E0" w14:textId="77777777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</w:p>
    <w:p w14:paraId="1AA76C2F" w14:textId="62F5671B" w:rsidR="007362C5" w:rsidRPr="00B33A04" w:rsidDel="00914D67" w:rsidRDefault="00914D67" w:rsidP="00005818">
      <w:pPr>
        <w:spacing w:after="0"/>
        <w:rPr>
          <w:del w:id="4" w:author="Edgar Josué Malagón Montaña" w:date="2015-12-01T13:34:00Z"/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del w:id="5" w:author="Edgar Josué Malagón Montaña" w:date="2015-12-01T13:34:00Z">
                  <w:rPr>
                    <w:rFonts w:ascii="Cambria Math" w:hAnsi="Cambria Math" w:cs="Times New Roman"/>
                    <w:i/>
                  </w:rPr>
                </w:del>
              </m:ctrlPr>
            </m:fPr>
            <m:num>
              <w:del w:id="6" w:author="Edgar Josué Malagón Montaña" w:date="2015-12-01T13:34:00Z">
                <m:r>
                  <w:rPr>
                    <w:rFonts w:ascii="Cambria Math" w:hAnsi="Cambria Math" w:cs="Times New Roman"/>
                  </w:rPr>
                  <m:t>p(x)</m:t>
                </m:r>
              </w:del>
            </m:num>
            <m:den>
              <w:del w:id="7" w:author="Edgar Josué Malagón Montaña" w:date="2015-12-01T13:34:00Z">
                <m:r>
                  <w:rPr>
                    <w:rFonts w:ascii="Cambria Math" w:hAnsi="Cambria Math" w:cs="Times New Roman"/>
                  </w:rPr>
                  <m:t>q(x)</m:t>
                </m:r>
              </w:del>
            </m:den>
          </m:f>
        </m:oMath>
      </m:oMathPara>
    </w:p>
    <w:p w14:paraId="322BF85C" w14:textId="581C5B21" w:rsidR="007362C5" w:rsidRPr="00B33A04" w:rsidRDefault="007362C5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Con </w:t>
      </w:r>
      <w:r w:rsidRPr="00B33A04">
        <w:rPr>
          <w:rFonts w:ascii="Times New Roman" w:eastAsiaTheme="minorEastAsia" w:hAnsi="Times New Roman" w:cs="Times New Roman"/>
          <w:i/>
        </w:rPr>
        <w:t>q</w:t>
      </w:r>
      <w:r w:rsidRPr="00B33A04">
        <w:rPr>
          <w:rFonts w:ascii="Times New Roman" w:eastAsiaTheme="minorEastAsia" w:hAnsi="Times New Roman" w:cs="Times New Roman"/>
        </w:rPr>
        <w:t>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) ≠ 0</w:t>
      </w:r>
      <w:r w:rsidR="00A5373A" w:rsidRPr="00B33A04">
        <w:rPr>
          <w:rFonts w:ascii="Times New Roman" w:eastAsiaTheme="minorEastAsia" w:hAnsi="Times New Roman" w:cs="Times New Roman"/>
        </w:rPr>
        <w:t>.</w:t>
      </w:r>
    </w:p>
    <w:p w14:paraId="65141672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048D049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4EAE01EF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5CD0599B" w14:textId="77777777" w:rsidTr="001758C2">
        <w:tc>
          <w:tcPr>
            <w:tcW w:w="2518" w:type="dxa"/>
          </w:tcPr>
          <w:p w14:paraId="30F5FBBC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C71DD5" w14:textId="716D8106" w:rsidR="00ED3B85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_REC7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D3B85" w:rsidRPr="00B33A04" w14:paraId="70D22183" w14:textId="77777777" w:rsidTr="001758C2">
        <w:tc>
          <w:tcPr>
            <w:tcW w:w="2518" w:type="dxa"/>
          </w:tcPr>
          <w:p w14:paraId="400A785C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CB82E39" w14:textId="5AB3F940" w:rsidR="00ED3B85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Establece</w:t>
            </w:r>
            <w:r w:rsidR="00ED3B85" w:rsidRPr="00B33A04">
              <w:rPr>
                <w:rFonts w:ascii="Times New Roman" w:hAnsi="Times New Roman" w:cs="Times New Roman"/>
                <w:color w:val="000000"/>
              </w:rPr>
              <w:t xml:space="preserve"> fracciones algebraicas equivalentes</w:t>
            </w:r>
          </w:p>
        </w:tc>
      </w:tr>
      <w:tr w:rsidR="00ED3B85" w:rsidRPr="00B33A04" w14:paraId="53252310" w14:textId="77777777" w:rsidTr="001758C2">
        <w:tc>
          <w:tcPr>
            <w:tcW w:w="2518" w:type="dxa"/>
          </w:tcPr>
          <w:p w14:paraId="485C9281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26D38B4" w14:textId="12A11756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establecer expresiones racionales equivalentes</w:t>
            </w:r>
          </w:p>
        </w:tc>
      </w:tr>
    </w:tbl>
    <w:p w14:paraId="52BEF633" w14:textId="77777777" w:rsidR="00ED3B85" w:rsidRPr="00B33A04" w:rsidRDefault="00ED3B85" w:rsidP="00005818">
      <w:pPr>
        <w:spacing w:after="0"/>
        <w:rPr>
          <w:rFonts w:ascii="Times New Roman" w:hAnsi="Times New Roman" w:cs="Times New Roman"/>
        </w:rPr>
      </w:pPr>
    </w:p>
    <w:p w14:paraId="02F7F71F" w14:textId="77777777" w:rsidR="00B563FB" w:rsidRPr="00B33A04" w:rsidRDefault="00B563FB" w:rsidP="00005818">
      <w:pPr>
        <w:spacing w:after="0"/>
        <w:rPr>
          <w:rFonts w:ascii="Times New Roman" w:hAnsi="Times New Roman" w:cs="Times New Roman"/>
        </w:rPr>
      </w:pPr>
    </w:p>
    <w:p w14:paraId="7DD005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2.1 La ley de los signos en las expresiones algebraicas</w:t>
      </w:r>
    </w:p>
    <w:p w14:paraId="3075A3A6" w14:textId="77777777" w:rsidR="00ED3B85" w:rsidRPr="00B33A04" w:rsidRDefault="00ED3B85" w:rsidP="00ED3B85">
      <w:pPr>
        <w:spacing w:after="0"/>
        <w:rPr>
          <w:rFonts w:ascii="Times New Roman" w:hAnsi="Times New Roman" w:cs="Times New Roman"/>
          <w:b/>
        </w:rPr>
      </w:pPr>
    </w:p>
    <w:p w14:paraId="2C13E8E7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Como toda expresión algebraica es un cociente indicado</w:t>
      </w:r>
      <w:r w:rsidR="00446C5F" w:rsidRPr="00B33A04">
        <w:rPr>
          <w:rFonts w:ascii="Times New Roman" w:hAnsi="Times New Roman" w:cs="Times New Roman"/>
        </w:rPr>
        <w:t xml:space="preserve"> debemos aplicar la ley de los signos estudiada para los números enteros.</w:t>
      </w:r>
    </w:p>
    <w:p w14:paraId="12DAB858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446C5F" w:rsidRPr="00B33A04" w14:paraId="59AA6304" w14:textId="77777777" w:rsidTr="00FA18F9">
        <w:tc>
          <w:tcPr>
            <w:tcW w:w="8978" w:type="dxa"/>
            <w:gridSpan w:val="2"/>
            <w:shd w:val="clear" w:color="auto" w:fill="000000" w:themeFill="text1"/>
          </w:tcPr>
          <w:p w14:paraId="6BDEB3F3" w14:textId="77777777" w:rsidR="00446C5F" w:rsidRPr="000B6194" w:rsidRDefault="00446C5F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46C5F" w:rsidRPr="00B33A04" w14:paraId="243178B7" w14:textId="77777777" w:rsidTr="00FA18F9">
        <w:tc>
          <w:tcPr>
            <w:tcW w:w="2518" w:type="dxa"/>
          </w:tcPr>
          <w:p w14:paraId="78A58676" w14:textId="77777777" w:rsidR="00446C5F" w:rsidRPr="00B33A04" w:rsidRDefault="00446C5F" w:rsidP="00FA18F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124604C" w14:textId="77777777" w:rsidR="00446C5F" w:rsidRPr="00B33A04" w:rsidRDefault="00446C5F" w:rsidP="00446C5F">
            <w:pPr>
              <w:jc w:val="both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La ley de los signos para la división de números enteros se define de la siguiente forma:</w:t>
            </w:r>
          </w:p>
          <w:p w14:paraId="6B8EE7CC" w14:textId="77777777" w:rsidR="00446C5F" w:rsidRDefault="00446C5F" w:rsidP="00446C5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B58B8B9" w14:textId="5F40FB7A" w:rsidR="00914D67" w:rsidRDefault="00914D67" w:rsidP="00914D67">
            <w:pPr>
              <w:jc w:val="center"/>
            </w:pPr>
            <w:r>
              <w:rPr>
                <w:highlight w:val="yellow"/>
              </w:rPr>
              <w:t>&lt;&lt;MC_08_05_005</w:t>
            </w:r>
            <w:r w:rsidRPr="00C97ECC">
              <w:rPr>
                <w:highlight w:val="yellow"/>
              </w:rPr>
              <w:t>&gt;&gt;</w:t>
            </w:r>
          </w:p>
          <w:p w14:paraId="5AFC6BFB" w14:textId="77777777" w:rsidR="00914D67" w:rsidRDefault="00914D67" w:rsidP="00914D67">
            <w:pPr>
              <w:jc w:val="center"/>
            </w:pPr>
          </w:p>
          <w:p w14:paraId="1EEA9FED" w14:textId="43873E4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6</w:t>
            </w:r>
            <w:r w:rsidRPr="00C97ECC">
              <w:rPr>
                <w:highlight w:val="yellow"/>
              </w:rPr>
              <w:t>&gt;&gt;</w:t>
            </w:r>
          </w:p>
          <w:p w14:paraId="20C77545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5B9FC8D" w14:textId="4B5EC2D5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7</w:t>
            </w:r>
            <w:r w:rsidRPr="00C97ECC">
              <w:rPr>
                <w:highlight w:val="yellow"/>
              </w:rPr>
              <w:t>&gt;&gt;</w:t>
            </w:r>
          </w:p>
          <w:p w14:paraId="366CC478" w14:textId="77777777" w:rsidR="00914D67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</w:p>
          <w:p w14:paraId="0050F7DB" w14:textId="0B620986" w:rsidR="00914D67" w:rsidRPr="00B33A04" w:rsidRDefault="00914D67" w:rsidP="00914D67">
            <w:pPr>
              <w:jc w:val="center"/>
              <w:rPr>
                <w:rFonts w:ascii="Times New Roman" w:hAnsi="Times New Roman" w:cs="Times New Roman"/>
              </w:rPr>
            </w:pPr>
            <w:r w:rsidRPr="00C97ECC">
              <w:rPr>
                <w:highlight w:val="yellow"/>
              </w:rPr>
              <w:t>&lt;&lt;MC_08_05_00</w:t>
            </w:r>
            <w:r>
              <w:rPr>
                <w:highlight w:val="yellow"/>
              </w:rPr>
              <w:t>8</w:t>
            </w:r>
            <w:r w:rsidRPr="00C97ECC">
              <w:rPr>
                <w:highlight w:val="yellow"/>
              </w:rPr>
              <w:t>&gt;&gt;</w:t>
            </w:r>
          </w:p>
          <w:p w14:paraId="3F89CAAF" w14:textId="77777777" w:rsidR="00446C5F" w:rsidRPr="00B33A04" w:rsidRDefault="00446C5F" w:rsidP="00914D67">
            <w:pPr>
              <w:jc w:val="both"/>
              <w:rPr>
                <w:rFonts w:ascii="Times New Roman" w:eastAsiaTheme="minorEastAsia" w:hAnsi="Times New Roman" w:cs="Times New Roman"/>
                <w:b/>
                <w:sz w:val="18"/>
                <w:szCs w:val="18"/>
              </w:rPr>
            </w:pPr>
          </w:p>
        </w:tc>
      </w:tr>
    </w:tbl>
    <w:p w14:paraId="18F0BAF5" w14:textId="77777777" w:rsidR="00446C5F" w:rsidRPr="00B33A04" w:rsidRDefault="00446C5F" w:rsidP="00ED3B85">
      <w:pPr>
        <w:spacing w:after="0"/>
        <w:rPr>
          <w:rFonts w:ascii="Times New Roman" w:hAnsi="Times New Roman" w:cs="Times New Roman"/>
        </w:rPr>
      </w:pPr>
    </w:p>
    <w:p w14:paraId="6640FE80" w14:textId="1BF4A27A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algebraicas pueden ser positivas o negativas y para ello el signo se coloca antes de la fracción</w:t>
      </w:r>
      <w:r w:rsidR="00EA0C61">
        <w:rPr>
          <w:rFonts w:ascii="Times New Roman" w:hAnsi="Times New Roman" w:cs="Times New Roman"/>
        </w:rPr>
        <w:t>;</w:t>
      </w:r>
      <w:r w:rsidR="00EA0C61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 xml:space="preserve">si la fracción no tiene signo escrito se </w:t>
      </w:r>
      <w:r w:rsidR="00E6400C">
        <w:rPr>
          <w:rFonts w:ascii="Times New Roman" w:hAnsi="Times New Roman" w:cs="Times New Roman"/>
        </w:rPr>
        <w:t>interpreta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como</w:t>
      </w:r>
      <w:r w:rsidRPr="00B33A04">
        <w:rPr>
          <w:rFonts w:ascii="Times New Roman" w:hAnsi="Times New Roman" w:cs="Times New Roman"/>
        </w:rPr>
        <w:t xml:space="preserve"> positiva, y si tiene el signo menos es porque es negativa</w:t>
      </w:r>
      <w:r w:rsidR="00E6400C">
        <w:rPr>
          <w:rFonts w:ascii="Times New Roman" w:hAnsi="Times New Roman" w:cs="Times New Roman"/>
        </w:rPr>
        <w:t>.</w:t>
      </w:r>
      <w:r w:rsidR="00E6400C" w:rsidRPr="00B33A04">
        <w:rPr>
          <w:rFonts w:ascii="Times New Roman" w:hAnsi="Times New Roman" w:cs="Times New Roman"/>
        </w:rPr>
        <w:t xml:space="preserve"> </w:t>
      </w:r>
      <w:r w:rsidR="00E6400C">
        <w:rPr>
          <w:rFonts w:ascii="Times New Roman" w:hAnsi="Times New Roman" w:cs="Times New Roman"/>
        </w:rPr>
        <w:t>V</w:t>
      </w:r>
      <w:r w:rsidR="00E6400C" w:rsidRPr="00B33A04">
        <w:rPr>
          <w:rFonts w:ascii="Times New Roman" w:hAnsi="Times New Roman" w:cs="Times New Roman"/>
        </w:rPr>
        <w:t xml:space="preserve">eamos </w:t>
      </w:r>
      <w:r w:rsidRPr="00B33A04">
        <w:rPr>
          <w:rFonts w:ascii="Times New Roman" w:hAnsi="Times New Roman" w:cs="Times New Roman"/>
        </w:rPr>
        <w:t>algunos ejemplos.</w:t>
      </w:r>
    </w:p>
    <w:p w14:paraId="667068DD" w14:textId="77777777" w:rsidR="00FA18F9" w:rsidRPr="00B33A04" w:rsidRDefault="00FA18F9" w:rsidP="00ED3B85">
      <w:pPr>
        <w:spacing w:after="0"/>
        <w:rPr>
          <w:rFonts w:ascii="Times New Roman" w:hAnsi="Times New Roman" w:cs="Times New Roman"/>
        </w:rPr>
      </w:pPr>
    </w:p>
    <w:p w14:paraId="0173C380" w14:textId="37595785" w:rsidR="0048638F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Fracciones positivas </w:t>
      </w:r>
      <w:r w:rsidR="00A5373A" w:rsidRPr="00B33A04">
        <w:rPr>
          <w:rFonts w:ascii="Times New Roman" w:hAnsi="Times New Roman" w:cs="Times New Roman"/>
        </w:rPr>
        <w:t>:</w:t>
      </w:r>
    </w:p>
    <w:p w14:paraId="3D4AB3AB" w14:textId="2BC07F13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&lt;&lt;MC_08_05_00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5DA27AB7" w14:textId="77777777" w:rsidR="00914D67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ECE7FA" w14:textId="2806B2DA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 w:rsidRPr="00C97ECC">
        <w:rPr>
          <w:highlight w:val="yellow"/>
        </w:rPr>
        <w:t>&lt;&lt;MC_08_05_0</w:t>
      </w:r>
      <w:r>
        <w:rPr>
          <w:highlight w:val="yellow"/>
        </w:rPr>
        <w:t>10</w:t>
      </w:r>
      <w:r w:rsidRPr="00C97ECC">
        <w:rPr>
          <w:highlight w:val="yellow"/>
        </w:rPr>
        <w:t>&gt;&gt;</w:t>
      </w:r>
    </w:p>
    <w:p w14:paraId="7F249ECC" w14:textId="77777777" w:rsidR="00914D67" w:rsidRPr="00B33A04" w:rsidRDefault="00914D67" w:rsidP="00914D67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240821D9" w14:textId="1F495330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</w:t>
      </w:r>
      <w:r w:rsidRPr="00C97ECC">
        <w:rPr>
          <w:highlight w:val="yellow"/>
        </w:rPr>
        <w:t>&gt;&gt;</w:t>
      </w:r>
    </w:p>
    <w:p w14:paraId="221EB0A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0E6B5EB2" w14:textId="5B090B16" w:rsidR="00FA5064" w:rsidRPr="00B33A04" w:rsidRDefault="00FA5064" w:rsidP="00FA5064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089AED08" w14:textId="77777777" w:rsidR="00FA5064" w:rsidRPr="00B33A04" w:rsidRDefault="00FA5064" w:rsidP="00FA18F9">
      <w:pPr>
        <w:pStyle w:val="Prrafodelista"/>
        <w:spacing w:after="0"/>
        <w:ind w:left="360"/>
        <w:rPr>
          <w:rFonts w:ascii="Times New Roman" w:hAnsi="Times New Roman" w:cs="Times New Roman"/>
        </w:rPr>
      </w:pPr>
    </w:p>
    <w:p w14:paraId="3A83FA23" w14:textId="797F5810" w:rsidR="00FA18F9" w:rsidRPr="00B33A04" w:rsidRDefault="00FA18F9" w:rsidP="00FA18F9">
      <w:pPr>
        <w:pStyle w:val="Prrafodelista"/>
        <w:numPr>
          <w:ilvl w:val="0"/>
          <w:numId w:val="16"/>
        </w:numPr>
        <w:spacing w:after="0"/>
        <w:ind w:left="36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Fracciones negativas</w:t>
      </w:r>
      <w:r w:rsidR="00A5373A" w:rsidRPr="00B33A04">
        <w:rPr>
          <w:rFonts w:ascii="Times New Roman" w:hAnsi="Times New Roman" w:cs="Times New Roman"/>
        </w:rPr>
        <w:t>:</w:t>
      </w:r>
    </w:p>
    <w:p w14:paraId="741FED53" w14:textId="77777777" w:rsidR="00ED3B85" w:rsidRPr="00B33A04" w:rsidRDefault="00ED3B85" w:rsidP="00ED3B85">
      <w:pPr>
        <w:spacing w:after="0"/>
        <w:rPr>
          <w:rFonts w:ascii="Times New Roman" w:hAnsi="Times New Roman" w:cs="Times New Roman"/>
        </w:rPr>
      </w:pPr>
    </w:p>
    <w:p w14:paraId="543FD4F0" w14:textId="2FD8EDA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&lt;&lt;MC_08_05_011a</w:t>
      </w:r>
      <w:r w:rsidRPr="00C97ECC">
        <w:rPr>
          <w:highlight w:val="yellow"/>
        </w:rPr>
        <w:t>&gt;&gt;</w:t>
      </w:r>
    </w:p>
    <w:p w14:paraId="364A1CCE" w14:textId="77777777" w:rsidR="00914D67" w:rsidRDefault="00914D67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022F4AB" w14:textId="51AEEF72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&lt;&lt;MC_08_05_012</w:t>
      </w:r>
      <w:r w:rsidRPr="00C97ECC">
        <w:rPr>
          <w:highlight w:val="yellow"/>
        </w:rPr>
        <w:t>&gt;&gt;</w:t>
      </w:r>
    </w:p>
    <w:p w14:paraId="492DDA65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3F24D2D0" w14:textId="736378BE" w:rsidR="00914D67" w:rsidRPr="00B33A04" w:rsidRDefault="00914D67" w:rsidP="00914D67">
      <w:pPr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&lt;&lt;MC_08_05_013</w:t>
      </w:r>
      <w:r w:rsidRPr="00C97ECC">
        <w:rPr>
          <w:highlight w:val="yellow"/>
        </w:rPr>
        <w:t>&gt;&gt;</w:t>
      </w:r>
    </w:p>
    <w:p w14:paraId="1207792D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5EDCD11" w14:textId="77777777" w:rsidR="00FA5064" w:rsidRPr="00B33A04" w:rsidRDefault="00FA5064" w:rsidP="00FA5064">
      <w:pPr>
        <w:pStyle w:val="Prrafodelista"/>
        <w:spacing w:after="0"/>
        <w:ind w:left="360"/>
        <w:rPr>
          <w:rFonts w:ascii="Times New Roman" w:eastAsiaTheme="minorEastAsia" w:hAnsi="Times New Roman" w:cs="Times New Roman"/>
        </w:rPr>
      </w:pPr>
    </w:p>
    <w:p w14:paraId="4EE0E801" w14:textId="77777777" w:rsidR="00FA5064" w:rsidRPr="00B33A04" w:rsidRDefault="00443D80" w:rsidP="00ED3B85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En l</w:t>
      </w:r>
      <w:r w:rsidR="00FA5064" w:rsidRPr="00B33A04">
        <w:rPr>
          <w:rFonts w:ascii="Times New Roman" w:hAnsi="Times New Roman" w:cs="Times New Roman"/>
        </w:rPr>
        <w:t>as fracciones algebraicas se pueden factorizar su signo ya sea en el numerador, el denominador o en los dos</w:t>
      </w:r>
      <w:r w:rsidRPr="00B33A04">
        <w:rPr>
          <w:rFonts w:ascii="Times New Roman" w:hAnsi="Times New Roman" w:cs="Times New Roman"/>
        </w:rPr>
        <w:t xml:space="preserve"> y obtener así fracciones algebraicas equivalentes</w:t>
      </w:r>
      <w:r w:rsidR="00FA5064" w:rsidRPr="00B33A04">
        <w:rPr>
          <w:rFonts w:ascii="Times New Roman" w:hAnsi="Times New Roman" w:cs="Times New Roman"/>
        </w:rPr>
        <w:t>.</w:t>
      </w:r>
    </w:p>
    <w:p w14:paraId="25315E9C" w14:textId="77777777" w:rsidR="00FA5064" w:rsidRPr="00B33A04" w:rsidRDefault="00FA5064" w:rsidP="00ED3B85">
      <w:pPr>
        <w:spacing w:after="0"/>
        <w:rPr>
          <w:rFonts w:ascii="Times New Roman" w:hAnsi="Times New Roman" w:cs="Times New Roman"/>
        </w:rPr>
      </w:pPr>
    </w:p>
    <w:p w14:paraId="72073DE4" w14:textId="77777777" w:rsidR="00FA5064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1:</w:t>
      </w:r>
    </w:p>
    <w:p w14:paraId="4A1C0BAF" w14:textId="65E8F045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1ADE4F03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0FF8B87C" w14:textId="13288A03" w:rsidR="00FA5064" w:rsidRPr="00B33A04" w:rsidRDefault="00443D80" w:rsidP="00F86654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factorizamos el signo menos en el numerador </w:t>
      </w:r>
      <w:r w:rsidR="00A5373A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3CA222C" w14:textId="77777777" w:rsidR="00443D80" w:rsidRDefault="00443D80" w:rsidP="00ED3B85">
      <w:pPr>
        <w:spacing w:after="0"/>
        <w:rPr>
          <w:rFonts w:ascii="Times New Roman" w:hAnsi="Times New Roman" w:cs="Times New Roman"/>
        </w:rPr>
      </w:pPr>
    </w:p>
    <w:p w14:paraId="42AEE51F" w14:textId="602F9587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74E9A6BF" w14:textId="77777777" w:rsidR="00914D67" w:rsidRPr="00B33A04" w:rsidRDefault="00914D67" w:rsidP="00ED3B85">
      <w:pPr>
        <w:spacing w:after="0"/>
        <w:rPr>
          <w:rFonts w:ascii="Times New Roman" w:hAnsi="Times New Roman" w:cs="Times New Roman"/>
        </w:rPr>
      </w:pPr>
    </w:p>
    <w:p w14:paraId="418972AE" w14:textId="77777777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2:</w:t>
      </w:r>
    </w:p>
    <w:p w14:paraId="51014837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1C596FF1" w14:textId="59985D10" w:rsidR="00914D67" w:rsidRPr="00914D67" w:rsidRDefault="00914D67" w:rsidP="00914D67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5009A05A" w14:textId="77777777" w:rsidR="00914D67" w:rsidRPr="00B33A04" w:rsidRDefault="00914D67" w:rsidP="00443D80">
      <w:pPr>
        <w:spacing w:after="0"/>
        <w:rPr>
          <w:rFonts w:ascii="Times New Roman" w:eastAsiaTheme="minorEastAsia" w:hAnsi="Times New Roman" w:cs="Times New Roman"/>
        </w:rPr>
      </w:pPr>
    </w:p>
    <w:p w14:paraId="566398BA" w14:textId="52912558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</w:t>
      </w:r>
      <w:r w:rsidR="00A5373A" w:rsidRPr="00B33A04">
        <w:rPr>
          <w:rFonts w:ascii="Times New Roman" w:eastAsiaTheme="minorEastAsia" w:hAnsi="Times New Roman" w:cs="Times New Roman"/>
        </w:rPr>
        <w:t xml:space="preserve"> se factoriza</w:t>
      </w:r>
      <w:r w:rsidRPr="00B33A04">
        <w:rPr>
          <w:rFonts w:ascii="Times New Roman" w:eastAsiaTheme="minorEastAsia" w:hAnsi="Times New Roman" w:cs="Times New Roman"/>
        </w:rPr>
        <w:t xml:space="preserve"> el signo menos en el denominador </w:t>
      </w:r>
      <w:r w:rsidR="00A5373A" w:rsidRPr="00B33A04">
        <w:rPr>
          <w:rFonts w:ascii="Times New Roman" w:eastAsiaTheme="minorEastAsia" w:hAnsi="Times New Roman" w:cs="Times New Roman"/>
        </w:rPr>
        <w:t>se tiene:</w:t>
      </w:r>
    </w:p>
    <w:p w14:paraId="45E70EB5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261BA7BC" w14:textId="7E5A235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570BA1E6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764995B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 utilidad de factorizar el signo de una fracción algebraica radica en que a partir de ello es posible simplificar y factorizar algunas expresiones algebraicas.</w:t>
      </w:r>
    </w:p>
    <w:p w14:paraId="0000BFA2" w14:textId="77777777" w:rsidR="00443D80" w:rsidRPr="00B33A04" w:rsidRDefault="00443D80" w:rsidP="00443D80">
      <w:pPr>
        <w:spacing w:after="0"/>
        <w:rPr>
          <w:rFonts w:ascii="Times New Roman" w:hAnsi="Times New Roman" w:cs="Times New Roman"/>
        </w:rPr>
      </w:pPr>
    </w:p>
    <w:p w14:paraId="37C467F8" w14:textId="23C1CE1E" w:rsidR="00443D80" w:rsidRPr="00B33A04" w:rsidRDefault="00443D80" w:rsidP="00F8665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1. Factorizar el signo del numerador y simplificar</w:t>
      </w:r>
      <w:r w:rsidR="00BE7CED" w:rsidRPr="00B33A04">
        <w:rPr>
          <w:rFonts w:ascii="Times New Roman" w:hAnsi="Times New Roman" w:cs="Times New Roman"/>
        </w:rPr>
        <w:t>.</w:t>
      </w:r>
    </w:p>
    <w:p w14:paraId="04D55ED4" w14:textId="77777777" w:rsidR="00443D80" w:rsidRDefault="00443D80" w:rsidP="00443D80">
      <w:pPr>
        <w:spacing w:after="0"/>
        <w:rPr>
          <w:rFonts w:ascii="Times New Roman" w:hAnsi="Times New Roman" w:cs="Times New Roman"/>
        </w:rPr>
      </w:pPr>
    </w:p>
    <w:p w14:paraId="22ACA009" w14:textId="10EC0A9B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630A7162" w14:textId="77777777" w:rsidR="00366A64" w:rsidRPr="00B33A04" w:rsidRDefault="00366A64" w:rsidP="00443D80">
      <w:pPr>
        <w:spacing w:after="0"/>
        <w:rPr>
          <w:rFonts w:ascii="Times New Roman" w:hAnsi="Times New Roman" w:cs="Times New Roman"/>
        </w:rPr>
      </w:pPr>
    </w:p>
    <w:p w14:paraId="4D84DE8E" w14:textId="25528F0A" w:rsidR="00443D80" w:rsidRPr="00B33A04" w:rsidRDefault="00443D80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Al factorizar el signo menos del numerador </w:t>
      </w:r>
      <w:r w:rsidR="00A5373A" w:rsidRPr="00B33A04">
        <w:rPr>
          <w:rFonts w:ascii="Times New Roman" w:eastAsiaTheme="minorEastAsia" w:hAnsi="Times New Roman" w:cs="Times New Roman"/>
        </w:rPr>
        <w:t>se tiene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D5ACDCA" w14:textId="77777777" w:rsidR="00443D80" w:rsidRDefault="00443D80" w:rsidP="00443D80">
      <w:pPr>
        <w:spacing w:after="0"/>
        <w:rPr>
          <w:rFonts w:ascii="Times New Roman" w:eastAsiaTheme="minorEastAsia" w:hAnsi="Times New Roman" w:cs="Times New Roman"/>
        </w:rPr>
      </w:pPr>
    </w:p>
    <w:p w14:paraId="4ECE472F" w14:textId="07FE9D0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 w:rsidRPr="00914D67">
        <w:rPr>
          <w:highlight w:val="yellow"/>
        </w:rPr>
        <w:t>&lt;&lt;MC_08_05_01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4A5F8DC3" w14:textId="77777777" w:rsidR="00366A64" w:rsidRPr="00B33A04" w:rsidRDefault="00366A64" w:rsidP="00443D80">
      <w:pPr>
        <w:spacing w:after="0"/>
        <w:rPr>
          <w:rFonts w:ascii="Times New Roman" w:eastAsiaTheme="minorEastAsia" w:hAnsi="Times New Roman" w:cs="Times New Roman"/>
        </w:rPr>
      </w:pPr>
    </w:p>
    <w:p w14:paraId="47F0C9D6" w14:textId="01F67AE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en el denominador </w:t>
      </w:r>
      <w:r w:rsidR="00A5373A" w:rsidRPr="00B33A04">
        <w:rPr>
          <w:rFonts w:ascii="Times New Roman" w:eastAsiaTheme="minorEastAsia" w:hAnsi="Times New Roman" w:cs="Times New Roman"/>
        </w:rPr>
        <w:t>se factoriza</w:t>
      </w:r>
      <w:r w:rsidRPr="00B33A04">
        <w:rPr>
          <w:rFonts w:ascii="Times New Roman" w:eastAsiaTheme="minorEastAsia" w:hAnsi="Times New Roman" w:cs="Times New Roman"/>
        </w:rPr>
        <w:t xml:space="preserve"> la diferencia de cuadrados y </w:t>
      </w:r>
      <w:r w:rsidR="00A5373A" w:rsidRPr="00B33A04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simplifica</w:t>
      </w:r>
      <w:r w:rsidR="00A5373A" w:rsidRPr="00B33A04">
        <w:rPr>
          <w:rFonts w:ascii="Times New Roman" w:eastAsiaTheme="minorEastAsia" w:hAnsi="Times New Roman" w:cs="Times New Roman"/>
        </w:rPr>
        <w:t>n los</w:t>
      </w:r>
      <w:r w:rsidRPr="00B33A04">
        <w:rPr>
          <w:rFonts w:ascii="Times New Roman" w:eastAsiaTheme="minorEastAsia" w:hAnsi="Times New Roman" w:cs="Times New Roman"/>
        </w:rPr>
        <w:t xml:space="preserve"> términos semejantes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4DDBD9D5" w14:textId="1BFEC2F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&lt;&lt;MC_08_05_020</w:t>
      </w:r>
      <w:r w:rsidRPr="00914D67">
        <w:rPr>
          <w:highlight w:val="yellow"/>
        </w:rPr>
        <w:t>&gt;&gt;</w:t>
      </w:r>
    </w:p>
    <w:p w14:paraId="29F6930A" w14:textId="77777777" w:rsidR="00A5373A" w:rsidRPr="00B33A04" w:rsidRDefault="00A5373A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7DEB664" w14:textId="0FDC4922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395E30DB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25A9F30A" w14:textId="66CFA5B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&lt;&lt;MC_08_05_021</w:t>
      </w:r>
      <w:r w:rsidRPr="00914D67">
        <w:rPr>
          <w:highlight w:val="yellow"/>
        </w:rPr>
        <w:t>&gt;&gt;</w:t>
      </w:r>
    </w:p>
    <w:p w14:paraId="6D851600" w14:textId="77777777" w:rsidR="00366A6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24D00DD" w14:textId="3D9ECAF1" w:rsidR="00F86654" w:rsidRPr="00B33A04" w:rsidRDefault="00F86654" w:rsidP="00F86654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2. Factorizar el signo del denominador y simplificar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3F26F98C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6A2F09B" w14:textId="35E1F958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</w:t>
      </w:r>
      <w:r>
        <w:rPr>
          <w:highlight w:val="yellow"/>
        </w:rPr>
        <w:t>2</w:t>
      </w:r>
      <w:r w:rsidRPr="00914D67">
        <w:rPr>
          <w:highlight w:val="yellow"/>
        </w:rPr>
        <w:t>&gt;&gt;</w:t>
      </w:r>
    </w:p>
    <w:p w14:paraId="2096DCD7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44D30814" w14:textId="12F78B11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Al factorizar el signo menos del denominador tenemos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EE9BCD5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3AFC3F96" w14:textId="425ED9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&lt;&lt;MC_08_05_023</w:t>
      </w:r>
      <w:r w:rsidRPr="00914D67">
        <w:rPr>
          <w:highlight w:val="yellow"/>
        </w:rPr>
        <w:t>&gt;&gt;</w:t>
      </w:r>
    </w:p>
    <w:p w14:paraId="39277D3C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50E11D71" w14:textId="7777777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factorizamos el denominador como el producto de dos binomios y simplificamos los términos semejantes.</w:t>
      </w:r>
    </w:p>
    <w:p w14:paraId="67334899" w14:textId="77777777" w:rsidR="00F86654" w:rsidRDefault="00F86654" w:rsidP="00F86654">
      <w:pPr>
        <w:spacing w:after="0"/>
        <w:rPr>
          <w:rFonts w:ascii="Times New Roman" w:eastAsiaTheme="minorEastAsia" w:hAnsi="Times New Roman" w:cs="Times New Roman"/>
        </w:rPr>
      </w:pPr>
    </w:p>
    <w:p w14:paraId="175DC17B" w14:textId="23D29635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4BC67405" w14:textId="77777777" w:rsidR="00366A64" w:rsidRPr="00B33A04" w:rsidRDefault="00366A64" w:rsidP="00F86654">
      <w:pPr>
        <w:spacing w:after="0"/>
        <w:rPr>
          <w:rFonts w:ascii="Times New Roman" w:eastAsiaTheme="minorEastAsia" w:hAnsi="Times New Roman" w:cs="Times New Roman"/>
        </w:rPr>
      </w:pPr>
    </w:p>
    <w:p w14:paraId="6395E272" w14:textId="1C6CBF67" w:rsidR="00F86654" w:rsidRPr="00B33A04" w:rsidRDefault="00F86654" w:rsidP="00F86654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Así</w:t>
      </w:r>
      <w:r w:rsidR="00BE7CED" w:rsidRPr="00B33A04">
        <w:rPr>
          <w:rFonts w:ascii="Times New Roman" w:eastAsiaTheme="minorEastAsia" w:hAnsi="Times New Roman" w:cs="Times New Roman"/>
        </w:rPr>
        <w:t>:</w:t>
      </w:r>
    </w:p>
    <w:p w14:paraId="60D92A39" w14:textId="566DB60F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&lt;&lt;MC_08_05_025</w:t>
      </w:r>
      <w:r w:rsidRPr="00914D67">
        <w:rPr>
          <w:highlight w:val="yellow"/>
        </w:rPr>
        <w:t>&gt;&gt;</w:t>
      </w:r>
    </w:p>
    <w:p w14:paraId="0FC6345D" w14:textId="77777777" w:rsidR="00443D80" w:rsidRPr="00B33A04" w:rsidRDefault="00443D80" w:rsidP="00ED3B85">
      <w:pPr>
        <w:spacing w:after="0"/>
        <w:rPr>
          <w:rFonts w:ascii="Times New Roman" w:hAnsi="Times New Roman" w:cs="Times New Roman"/>
        </w:rPr>
      </w:pPr>
    </w:p>
    <w:p w14:paraId="276C6517" w14:textId="77777777" w:rsidR="00303AE6" w:rsidRPr="00B33A04" w:rsidRDefault="00303AE6" w:rsidP="00303AE6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2.2</w:t>
      </w:r>
      <w:r w:rsidR="00EE781E" w:rsidRPr="00B33A04">
        <w:rPr>
          <w:rFonts w:ascii="Times New Roman" w:hAnsi="Times New Roman" w:cs="Times New Roman"/>
          <w:b/>
        </w:rPr>
        <w:t xml:space="preserve"> Simplificación de </w:t>
      </w:r>
      <w:r w:rsidR="002D151A" w:rsidRPr="00B33A04">
        <w:rPr>
          <w:rFonts w:ascii="Times New Roman" w:hAnsi="Times New Roman" w:cs="Times New Roman"/>
          <w:b/>
        </w:rPr>
        <w:t>fracciones</w:t>
      </w:r>
      <w:r w:rsidR="00EE781E" w:rsidRPr="00B33A04">
        <w:rPr>
          <w:rFonts w:ascii="Times New Roman" w:hAnsi="Times New Roman" w:cs="Times New Roman"/>
          <w:b/>
        </w:rPr>
        <w:t xml:space="preserve"> algebraicas cuyo numerador y denominador son monomios</w:t>
      </w:r>
    </w:p>
    <w:p w14:paraId="2C6DCCF5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Si en una expresión algebraica el numerador y el denominador son </w:t>
      </w:r>
      <w:r w:rsidRPr="00B33A04">
        <w:rPr>
          <w:rFonts w:ascii="Times New Roman" w:hAnsi="Times New Roman" w:cs="Times New Roman"/>
          <w:b/>
        </w:rPr>
        <w:t>dos</w:t>
      </w:r>
      <w:r w:rsidRPr="00B33A04">
        <w:rPr>
          <w:rFonts w:ascii="Times New Roman" w:hAnsi="Times New Roman" w:cs="Times New Roman"/>
        </w:rPr>
        <w:t xml:space="preserve"> monomios, se simplifican los coeficientes si tienen divisores comunes y se simplifican los coeficientes mediante la ley de los exponentes.</w:t>
      </w:r>
    </w:p>
    <w:p w14:paraId="0B5C9133" w14:textId="77777777" w:rsidR="00EE781E" w:rsidRPr="00B33A04" w:rsidRDefault="00EE781E" w:rsidP="00303AE6">
      <w:pPr>
        <w:spacing w:after="0"/>
        <w:rPr>
          <w:rFonts w:ascii="Times New Roman" w:hAnsi="Times New Roman" w:cs="Times New Roman"/>
        </w:rPr>
      </w:pPr>
    </w:p>
    <w:p w14:paraId="793AFBDC" w14:textId="5D0D1E8D" w:rsidR="000C5353" w:rsidRDefault="00EE781E" w:rsidP="00EE781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56CB3583" w14:textId="0323A83C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49EE51F6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B0DC0FF" w14:textId="1309D773" w:rsidR="00EE781E" w:rsidRPr="00B33A04" w:rsidRDefault="00EE781E" w:rsidP="00EE781E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72 y 32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BE7CED" w:rsidRPr="00B33A04">
        <w:rPr>
          <w:rFonts w:ascii="Times New Roman" w:eastAsiaTheme="minorEastAsia" w:hAnsi="Times New Roman" w:cs="Times New Roman"/>
        </w:rPr>
        <w:t>.</w:t>
      </w:r>
    </w:p>
    <w:p w14:paraId="69B1E3E1" w14:textId="77777777" w:rsidR="00EE781E" w:rsidRDefault="00EE781E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4C008735" w14:textId="51C92163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&lt;&lt;MC_08_05_027</w:t>
      </w:r>
      <w:r w:rsidRPr="00914D67">
        <w:rPr>
          <w:highlight w:val="yellow"/>
        </w:rPr>
        <w:t>&gt;&gt;</w:t>
      </w:r>
    </w:p>
    <w:p w14:paraId="09F9B77A" w14:textId="77777777" w:rsidR="00366A64" w:rsidRPr="00B33A04" w:rsidRDefault="00366A64" w:rsidP="00EE781E">
      <w:pPr>
        <w:pStyle w:val="Prrafodelista"/>
        <w:spacing w:after="0"/>
        <w:rPr>
          <w:rFonts w:ascii="Times New Roman" w:hAnsi="Times New Roman" w:cs="Times New Roman"/>
        </w:rPr>
      </w:pPr>
    </w:p>
    <w:p w14:paraId="3448C280" w14:textId="25496FE3" w:rsidR="000C5353" w:rsidRPr="00B33A04" w:rsidRDefault="00AE3BE8" w:rsidP="00AE3BE8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Simplificar</w:t>
      </w:r>
      <w:r w:rsidR="00BE7CED" w:rsidRPr="00B33A04">
        <w:rPr>
          <w:rFonts w:ascii="Times New Roman" w:hAnsi="Times New Roman" w:cs="Times New Roman"/>
        </w:rPr>
        <w:t>:</w:t>
      </w:r>
    </w:p>
    <w:p w14:paraId="2C12A53D" w14:textId="2BFC89A9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&lt;&lt;MC_08_05_028</w:t>
      </w:r>
      <w:r w:rsidRPr="00914D67">
        <w:rPr>
          <w:highlight w:val="yellow"/>
        </w:rPr>
        <w:t>&gt;&gt;</w:t>
      </w:r>
    </w:p>
    <w:p w14:paraId="38753EB8" w14:textId="77777777" w:rsidR="00390FD5" w:rsidRPr="00B33A04" w:rsidRDefault="00390FD5" w:rsidP="00390FD5">
      <w:pPr>
        <w:spacing w:after="0"/>
        <w:rPr>
          <w:rFonts w:ascii="Times New Roman" w:hAnsi="Times New Roman" w:cs="Times New Roman"/>
        </w:rPr>
      </w:pPr>
    </w:p>
    <w:p w14:paraId="04F3EC2B" w14:textId="7B9B01EF" w:rsidR="00AE3BE8" w:rsidRPr="00B33A04" w:rsidRDefault="00AE3BE8" w:rsidP="00AE3BE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simplifican los coeficientes 54 y 36 como una fracción, y se </w:t>
      </w:r>
      <w:r w:rsidR="00CF205E">
        <w:rPr>
          <w:rFonts w:ascii="Times New Roman" w:eastAsiaTheme="minorEastAsia" w:hAnsi="Times New Roman" w:cs="Times New Roman"/>
        </w:rPr>
        <w:t>sustrae</w:t>
      </w:r>
      <w:r w:rsidR="00CF205E" w:rsidRPr="00B33A04">
        <w:rPr>
          <w:rFonts w:ascii="Times New Roman" w:eastAsiaTheme="minorEastAsia" w:hAnsi="Times New Roman" w:cs="Times New Roman"/>
        </w:rPr>
        <w:t xml:space="preserve">n </w:t>
      </w:r>
      <w:r w:rsidRPr="00B33A04">
        <w:rPr>
          <w:rFonts w:ascii="Times New Roman" w:eastAsiaTheme="minorEastAsia" w:hAnsi="Times New Roman" w:cs="Times New Roman"/>
        </w:rPr>
        <w:t>los exponentes de las partes literales que son iguales</w:t>
      </w:r>
      <w:r w:rsidR="00FC4323" w:rsidRPr="00B33A04">
        <w:rPr>
          <w:rFonts w:ascii="Times New Roman" w:eastAsiaTheme="minorEastAsia" w:hAnsi="Times New Roman" w:cs="Times New Roman"/>
        </w:rPr>
        <w:t>:</w:t>
      </w:r>
      <w:r w:rsidRPr="00B33A04">
        <w:rPr>
          <w:rFonts w:ascii="Times New Roman" w:eastAsiaTheme="minorEastAsia" w:hAnsi="Times New Roman" w:cs="Times New Roman"/>
        </w:rPr>
        <w:t xml:space="preserve"> </w:t>
      </w:r>
    </w:p>
    <w:p w14:paraId="1CB7E080" w14:textId="77777777" w:rsidR="00AE3BE8" w:rsidRDefault="00AE3BE8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52654C9C" w14:textId="05E378C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&lt;&lt;MC_08_05_029</w:t>
      </w:r>
      <w:r w:rsidRPr="00914D67">
        <w:rPr>
          <w:highlight w:val="yellow"/>
        </w:rPr>
        <w:t>&gt;&gt;</w:t>
      </w:r>
    </w:p>
    <w:p w14:paraId="1239E726" w14:textId="77777777" w:rsidR="00366A64" w:rsidRPr="00B33A04" w:rsidRDefault="00366A64" w:rsidP="00AE3BE8">
      <w:pPr>
        <w:pStyle w:val="Prrafodelista"/>
        <w:spacing w:after="0"/>
        <w:rPr>
          <w:rFonts w:ascii="Times New Roman" w:hAnsi="Times New Roman" w:cs="Times New Roman"/>
        </w:rPr>
      </w:pPr>
    </w:p>
    <w:p w14:paraId="4D81C599" w14:textId="77777777" w:rsidR="00681457" w:rsidRPr="00B33A04" w:rsidRDefault="00681457" w:rsidP="00AE3BE8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ED3B85" w:rsidRPr="00B33A04" w14:paraId="6C81E75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0686629D" w14:textId="77777777" w:rsidR="00ED3B85" w:rsidRPr="000B6194" w:rsidRDefault="00ED3B8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D3B85" w:rsidRPr="00B33A04" w14:paraId="6A8B3CEC" w14:textId="77777777" w:rsidTr="001758C2">
        <w:tc>
          <w:tcPr>
            <w:tcW w:w="2518" w:type="dxa"/>
          </w:tcPr>
          <w:p w14:paraId="4E93F6CD" w14:textId="77777777" w:rsidR="00ED3B85" w:rsidRPr="000B6194" w:rsidRDefault="00ED3B8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6FF15D" w14:textId="3C59275A" w:rsidR="00ED3B85" w:rsidRPr="00B33A04" w:rsidRDefault="00ED3B85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</w:t>
            </w:r>
            <w:r w:rsidR="00CF2158" w:rsidRPr="00B33A04">
              <w:rPr>
                <w:rFonts w:ascii="Times New Roman" w:hAnsi="Times New Roman" w:cs="Times New Roman"/>
                <w:color w:val="000000"/>
              </w:rPr>
              <w:t>A_08_05</w:t>
            </w:r>
            <w:r w:rsidRPr="00B33A04">
              <w:rPr>
                <w:rFonts w:ascii="Times New Roman" w:hAnsi="Times New Roman" w:cs="Times New Roman"/>
                <w:color w:val="000000"/>
              </w:rPr>
              <w:t>_REC90</w:t>
            </w:r>
          </w:p>
        </w:tc>
      </w:tr>
      <w:tr w:rsidR="00ED3B85" w:rsidRPr="00B33A04" w14:paraId="41337754" w14:textId="77777777" w:rsidTr="001758C2">
        <w:tc>
          <w:tcPr>
            <w:tcW w:w="2518" w:type="dxa"/>
          </w:tcPr>
          <w:p w14:paraId="7AAD1627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37D000" w14:textId="77777777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cuyos términos son monomios</w:t>
            </w:r>
          </w:p>
        </w:tc>
      </w:tr>
      <w:tr w:rsidR="00ED3B85" w:rsidRPr="00B33A04" w14:paraId="68BBA95F" w14:textId="77777777" w:rsidTr="001758C2">
        <w:tc>
          <w:tcPr>
            <w:tcW w:w="2518" w:type="dxa"/>
          </w:tcPr>
          <w:p w14:paraId="6E75977F" w14:textId="77777777" w:rsidR="00ED3B85" w:rsidRPr="000B619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41D601" w14:textId="04A61FA5" w:rsidR="00ED3B85" w:rsidRPr="00B33A04" w:rsidRDefault="00ED3B8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cuyos términos son monomios</w:t>
            </w:r>
          </w:p>
        </w:tc>
      </w:tr>
    </w:tbl>
    <w:p w14:paraId="025D8685" w14:textId="77777777" w:rsidR="00ED3B85" w:rsidRPr="00B33A04" w:rsidRDefault="00ED3B85" w:rsidP="00AE3BE8">
      <w:pPr>
        <w:spacing w:after="0"/>
        <w:rPr>
          <w:rFonts w:ascii="Times New Roman" w:hAnsi="Times New Roman" w:cs="Times New Roman"/>
          <w:b/>
        </w:rPr>
      </w:pPr>
    </w:p>
    <w:p w14:paraId="58FE4A19" w14:textId="77777777" w:rsidR="00005818" w:rsidRPr="00B33A04" w:rsidRDefault="00005818" w:rsidP="00005818">
      <w:pPr>
        <w:spacing w:after="0"/>
        <w:rPr>
          <w:rFonts w:ascii="Times New Roman" w:hAnsi="Times New Roman" w:cs="Times New Roman"/>
          <w:b/>
        </w:rPr>
      </w:pPr>
    </w:p>
    <w:p w14:paraId="2E6D7A40" w14:textId="77777777" w:rsidR="00EE781E" w:rsidRPr="00B33A04" w:rsidRDefault="00EE781E" w:rsidP="00005818">
      <w:pPr>
        <w:spacing w:after="0"/>
        <w:rPr>
          <w:rFonts w:ascii="Times New Roman" w:hAnsi="Times New Roman" w:cs="Times New Roman"/>
          <w:b/>
        </w:rPr>
      </w:pPr>
    </w:p>
    <w:p w14:paraId="38F7B993" w14:textId="77777777" w:rsidR="002D151A" w:rsidRPr="00B33A04" w:rsidRDefault="002D151A" w:rsidP="002D151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 xml:space="preserve">[SECCIÓN 2 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2.3</w:t>
      </w:r>
      <w:r w:rsidRPr="00B33A04">
        <w:rPr>
          <w:rFonts w:ascii="Times New Roman" w:hAnsi="Times New Roman" w:cs="Times New Roman"/>
          <w:b/>
        </w:rPr>
        <w:t xml:space="preserve"> Simplificación de fracciones algebraicas cuyo numerador y denominador son polinomios</w:t>
      </w:r>
    </w:p>
    <w:p w14:paraId="479F2CD1" w14:textId="6F19E031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simplificar fracciones en las que intervienen polinomios, se debe factorizar tanto el numerador como el denominador, </w:t>
      </w:r>
      <w:r w:rsidR="00F86654" w:rsidRPr="00B33A04">
        <w:rPr>
          <w:rFonts w:ascii="Times New Roman" w:hAnsi="Times New Roman" w:cs="Times New Roman"/>
        </w:rPr>
        <w:t>luego cancelar términos semejantes en el numerador y el denominador. En los siguientes ejemplos se aplican los casos de factorización para simplificar una expresión algebraica</w:t>
      </w:r>
      <w:r w:rsidR="00FC4323" w:rsidRPr="00B33A04">
        <w:rPr>
          <w:rFonts w:ascii="Times New Roman" w:hAnsi="Times New Roman" w:cs="Times New Roman"/>
        </w:rPr>
        <w:t>.</w:t>
      </w:r>
    </w:p>
    <w:p w14:paraId="4087394C" w14:textId="77777777" w:rsidR="00F00504" w:rsidRPr="00B33A04" w:rsidRDefault="00F00504" w:rsidP="00005818">
      <w:pPr>
        <w:spacing w:after="0"/>
        <w:rPr>
          <w:rFonts w:ascii="Times New Roman" w:hAnsi="Times New Roman" w:cs="Times New Roman"/>
        </w:rPr>
      </w:pPr>
    </w:p>
    <w:p w14:paraId="1EADFD9D" w14:textId="4EBABC46" w:rsidR="00005818" w:rsidRDefault="00F86654" w:rsidP="00F00504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1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508E9866" w14:textId="0F61AEB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0</w:t>
      </w:r>
      <w:r w:rsidRPr="00914D67">
        <w:rPr>
          <w:highlight w:val="yellow"/>
        </w:rPr>
        <w:t>&gt;&gt;</w:t>
      </w:r>
    </w:p>
    <w:p w14:paraId="029CB313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79307E0E" w14:textId="6CD5A8A9" w:rsidR="00F8665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una diferencia de cuadrados y el denominador como el producto de dos binomios </w:t>
      </w:r>
      <w:r w:rsidR="006D3E5E" w:rsidRPr="00B33A04">
        <w:rPr>
          <w:rFonts w:ascii="Times New Roman" w:hAnsi="Times New Roman" w:cs="Times New Roman"/>
        </w:rPr>
        <w:t>se tiene</w:t>
      </w:r>
      <w:r w:rsidRPr="00B33A04">
        <w:rPr>
          <w:rFonts w:ascii="Times New Roman" w:hAnsi="Times New Roman" w:cs="Times New Roman"/>
        </w:rPr>
        <w:t>:</w:t>
      </w:r>
    </w:p>
    <w:p w14:paraId="59CB52C9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7130020B" w14:textId="2659B17D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1</w:t>
      </w:r>
      <w:r w:rsidRPr="00914D67">
        <w:rPr>
          <w:highlight w:val="yellow"/>
        </w:rPr>
        <w:t>&gt;&gt;</w:t>
      </w:r>
    </w:p>
    <w:p w14:paraId="5460DD90" w14:textId="77777777" w:rsidR="000C5353" w:rsidRPr="00B33A04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60A63361" w14:textId="1489A43F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Luego se cancelan los términos semejantes en el numerador y </w:t>
      </w:r>
      <w:r w:rsidR="00111A0A">
        <w:rPr>
          <w:rFonts w:ascii="Times New Roman" w:hAnsi="Times New Roman" w:cs="Times New Roman"/>
        </w:rPr>
        <w:t xml:space="preserve">el </w:t>
      </w:r>
      <w:r w:rsidRPr="00B33A04">
        <w:rPr>
          <w:rFonts w:ascii="Times New Roman" w:hAnsi="Times New Roman" w:cs="Times New Roman"/>
        </w:rPr>
        <w:t>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087BC64A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9FAE04D" w14:textId="3DD58194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2</w:t>
      </w:r>
      <w:r w:rsidRPr="00914D67">
        <w:rPr>
          <w:highlight w:val="yellow"/>
        </w:rPr>
        <w:t>&gt;&gt;</w:t>
      </w:r>
    </w:p>
    <w:p w14:paraId="630E06A0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0949B2EC" w14:textId="30647754" w:rsidR="001A4932" w:rsidRDefault="001A4932" w:rsidP="001A4932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2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</w:t>
      </w:r>
      <w:r w:rsidR="006D3E5E" w:rsidRPr="00B33A04">
        <w:rPr>
          <w:rFonts w:ascii="Times New Roman" w:hAnsi="Times New Roman" w:cs="Times New Roman"/>
        </w:rPr>
        <w:t>F</w:t>
      </w:r>
      <w:r w:rsidRPr="00B33A04">
        <w:rPr>
          <w:rFonts w:ascii="Times New Roman" w:hAnsi="Times New Roman" w:cs="Times New Roman"/>
        </w:rPr>
        <w:t>actoriza</w:t>
      </w:r>
      <w:r w:rsidR="006D3E5E" w:rsidRPr="00B33A04">
        <w:rPr>
          <w:rFonts w:ascii="Times New Roman" w:hAnsi="Times New Roman" w:cs="Times New Roman"/>
        </w:rPr>
        <w:t>r</w:t>
      </w:r>
      <w:r w:rsidRPr="00B33A04">
        <w:rPr>
          <w:rFonts w:ascii="Times New Roman" w:hAnsi="Times New Roman" w:cs="Times New Roman"/>
        </w:rPr>
        <w:t xml:space="preserve"> el numerador y el denominador para cancelar términos semejantes</w:t>
      </w:r>
      <w:r w:rsidR="006D3E5E" w:rsidRPr="00B33A04">
        <w:rPr>
          <w:rFonts w:ascii="Times New Roman" w:hAnsi="Times New Roman" w:cs="Times New Roman"/>
        </w:rPr>
        <w:t>:</w:t>
      </w:r>
    </w:p>
    <w:p w14:paraId="15E39EB1" w14:textId="77777777" w:rsidR="00366A64" w:rsidRPr="00B33A04" w:rsidRDefault="00366A64" w:rsidP="00366A64">
      <w:pPr>
        <w:pStyle w:val="Prrafodelista"/>
        <w:spacing w:after="0"/>
        <w:rPr>
          <w:rFonts w:ascii="Times New Roman" w:hAnsi="Times New Roman" w:cs="Times New Roman"/>
        </w:rPr>
      </w:pPr>
    </w:p>
    <w:p w14:paraId="42D8E55B" w14:textId="67BEECA7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3</w:t>
      </w:r>
      <w:r w:rsidRPr="00914D67">
        <w:rPr>
          <w:highlight w:val="yellow"/>
        </w:rPr>
        <w:t>&gt;&gt;</w:t>
      </w:r>
    </w:p>
    <w:p w14:paraId="6B61CB3E" w14:textId="77777777" w:rsidR="001A4932" w:rsidRPr="00B33A04" w:rsidRDefault="001A4932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60A51F0C" w14:textId="1942A24A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Factorizando el numerador como </w:t>
      </w:r>
      <w:r w:rsidR="00C33528" w:rsidRPr="00B33A04">
        <w:rPr>
          <w:rFonts w:ascii="Times New Roman" w:hAnsi="Times New Roman" w:cs="Times New Roman"/>
        </w:rPr>
        <w:t>un trinomio cuadrado perfecto</w:t>
      </w:r>
      <w:r w:rsidRPr="00B33A04">
        <w:rPr>
          <w:rFonts w:ascii="Times New Roman" w:hAnsi="Times New Roman" w:cs="Times New Roman"/>
        </w:rPr>
        <w:t xml:space="preserve"> y el denominador como el producto de dos binomios:</w:t>
      </w:r>
    </w:p>
    <w:p w14:paraId="39A4E8C0" w14:textId="77777777" w:rsidR="000C5353" w:rsidRDefault="000C5353" w:rsidP="001A4932">
      <w:pPr>
        <w:spacing w:after="0"/>
        <w:ind w:left="708"/>
        <w:rPr>
          <w:rFonts w:ascii="Times New Roman" w:hAnsi="Times New Roman" w:cs="Times New Roman"/>
        </w:rPr>
      </w:pPr>
    </w:p>
    <w:p w14:paraId="18620991" w14:textId="5363845A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2289B7EF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51D4C061" w14:textId="2C58C361" w:rsidR="001A4932" w:rsidRDefault="001A4932" w:rsidP="001A4932">
      <w:pPr>
        <w:spacing w:after="0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Luego se cancelan los términos semejantes en el numerador y denominador para obtener finalmente</w:t>
      </w:r>
      <w:r w:rsidR="006D3E5E" w:rsidRPr="00B33A04">
        <w:rPr>
          <w:rFonts w:ascii="Times New Roman" w:hAnsi="Times New Roman" w:cs="Times New Roman"/>
        </w:rPr>
        <w:t>:</w:t>
      </w:r>
    </w:p>
    <w:p w14:paraId="4A40F91D" w14:textId="77777777" w:rsidR="00366A64" w:rsidRPr="00B33A04" w:rsidRDefault="00366A64" w:rsidP="001A4932">
      <w:pPr>
        <w:spacing w:after="0"/>
        <w:ind w:left="708"/>
        <w:rPr>
          <w:rFonts w:ascii="Times New Roman" w:hAnsi="Times New Roman" w:cs="Times New Roman"/>
        </w:rPr>
      </w:pPr>
    </w:p>
    <w:p w14:paraId="2BD94BE2" w14:textId="09EF5BEE" w:rsidR="00366A64" w:rsidRPr="00914D67" w:rsidRDefault="00366A64" w:rsidP="00366A64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&lt;&lt;MC_08_05_03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69E52A1E" w14:textId="77777777" w:rsidR="001A4932" w:rsidRPr="00B33A04" w:rsidRDefault="001A4932" w:rsidP="001A4932">
      <w:pPr>
        <w:spacing w:after="0"/>
        <w:ind w:left="708"/>
        <w:rPr>
          <w:rFonts w:ascii="Times New Roman" w:hAnsi="Times New Roman" w:cs="Times New Roman"/>
        </w:rPr>
      </w:pPr>
    </w:p>
    <w:p w14:paraId="3E1A381A" w14:textId="7B6B9B0C" w:rsidR="009F7BBF" w:rsidRPr="00B33A04" w:rsidRDefault="009F7BBF" w:rsidP="009F7BB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Ejemplo 3</w:t>
      </w:r>
      <w:r w:rsidR="006D3E5E" w:rsidRPr="00B33A04">
        <w:rPr>
          <w:rFonts w:ascii="Times New Roman" w:hAnsi="Times New Roman" w:cs="Times New Roman"/>
        </w:rPr>
        <w:t>.</w:t>
      </w:r>
      <w:r w:rsidRPr="00B33A04">
        <w:rPr>
          <w:rFonts w:ascii="Times New Roman" w:hAnsi="Times New Roman" w:cs="Times New Roman"/>
        </w:rPr>
        <w:t xml:space="preserve"> Si el área de </w:t>
      </w:r>
      <w:r w:rsidRPr="00B33A04">
        <w:rPr>
          <w:rFonts w:ascii="Times New Roman" w:hAnsi="Times New Roman" w:cs="Times New Roman"/>
          <w:lang w:val="es-CO"/>
        </w:rPr>
        <w:t>un rectángulo se representa por 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hAnsi="Times New Roman" w:cs="Times New Roman"/>
          <w:lang w:val="es-CO"/>
        </w:rPr>
        <w:t xml:space="preserve"> y la base del rectángulo se representa por 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lang w:val="es-CO"/>
        </w:rPr>
        <w:t xml:space="preserve"> + </w:t>
      </w:r>
      <w:r w:rsidR="009A6B50">
        <w:rPr>
          <w:rFonts w:ascii="Times New Roman" w:hAnsi="Times New Roman" w:cs="Times New Roman"/>
          <w:i/>
          <w:lang w:val="es-CO"/>
        </w:rPr>
        <w:t>y</w:t>
      </w:r>
      <w:r w:rsidR="00111A0A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hAnsi="Times New Roman" w:cs="Times New Roman"/>
          <w:lang w:val="es-CO"/>
        </w:rPr>
        <w:t xml:space="preserve"> ¿</w:t>
      </w:r>
      <w:r w:rsidR="00111A0A">
        <w:rPr>
          <w:rFonts w:ascii="Times New Roman" w:hAnsi="Times New Roman" w:cs="Times New Roman"/>
          <w:lang w:val="es-CO"/>
        </w:rPr>
        <w:t>c</w:t>
      </w:r>
      <w:r w:rsidRPr="00B33A04">
        <w:rPr>
          <w:rFonts w:ascii="Times New Roman" w:hAnsi="Times New Roman" w:cs="Times New Roman"/>
          <w:lang w:val="es-CO"/>
        </w:rPr>
        <w:t>uál es la expresión que representa la altura del rectángulo?</w:t>
      </w:r>
    </w:p>
    <w:p w14:paraId="0CD4FA13" w14:textId="77777777" w:rsidR="00FE2B08" w:rsidRPr="00B33A04" w:rsidRDefault="00FE2B08" w:rsidP="00B33A04">
      <w:pPr>
        <w:pStyle w:val="Prrafodelista"/>
        <w:spacing w:after="0"/>
        <w:rPr>
          <w:rFonts w:ascii="Times New Roman" w:hAnsi="Times New Roman" w:cs="Times New Roman"/>
        </w:rPr>
      </w:pPr>
    </w:p>
    <w:p w14:paraId="3BCB65F6" w14:textId="10CE465A" w:rsidR="009F7BBF" w:rsidRPr="00B33A04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  <w:r w:rsidRPr="00B33A04">
        <w:rPr>
          <w:rFonts w:ascii="Times New Roman" w:hAnsi="Times New Roman" w:cs="Times New Roman"/>
          <w:lang w:val="es-CO"/>
        </w:rPr>
        <w:t xml:space="preserve">Sabemos que el área de un rectángulo se halla multiplicando la base por la altura, es decir,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 xml:space="preserve">= 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∙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D2767C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="00D2767C">
        <w:rPr>
          <w:rFonts w:ascii="Times New Roman" w:hAnsi="Times New Roman" w:cs="Times New Roman"/>
          <w:lang w:val="es-CO"/>
        </w:rPr>
        <w:t>C</w:t>
      </w:r>
      <w:r w:rsidRPr="000B6194">
        <w:rPr>
          <w:rFonts w:ascii="Times New Roman" w:hAnsi="Times New Roman" w:cs="Times New Roman"/>
          <w:lang w:val="es-CO"/>
        </w:rPr>
        <w:t>omo conocemos el área y la base despejamos la altura y obtenemos la expresión</w:t>
      </w:r>
      <w:r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h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lang w:val="es-CO"/>
        </w:rPr>
        <w:t>=</w:t>
      </w:r>
      <w:r w:rsidR="00FE2B08" w:rsidRPr="00B33A04">
        <w:rPr>
          <w:rFonts w:ascii="Times New Roman" w:hAnsi="Times New Roman" w:cs="Times New Roman"/>
          <w:lang w:val="es-CO"/>
        </w:rPr>
        <w:t xml:space="preserve"> </w:t>
      </w:r>
      <w:r w:rsidRPr="00B33A04">
        <w:rPr>
          <w:rFonts w:ascii="Times New Roman" w:hAnsi="Times New Roman" w:cs="Times New Roman"/>
          <w:i/>
          <w:lang w:val="es-CO"/>
        </w:rPr>
        <w:t>A</w:t>
      </w:r>
      <w:r w:rsidRPr="00B33A04">
        <w:rPr>
          <w:rFonts w:ascii="Times New Roman" w:hAnsi="Times New Roman" w:cs="Times New Roman"/>
          <w:lang w:val="es-CO"/>
        </w:rPr>
        <w:t>/</w:t>
      </w:r>
      <w:r w:rsidRPr="00B33A04">
        <w:rPr>
          <w:rFonts w:ascii="Times New Roman" w:hAnsi="Times New Roman" w:cs="Times New Roman"/>
          <w:i/>
          <w:lang w:val="es-CO"/>
        </w:rPr>
        <w:t>b</w:t>
      </w:r>
      <w:r w:rsidR="00D2767C">
        <w:rPr>
          <w:rFonts w:ascii="Times New Roman" w:hAnsi="Times New Roman" w:cs="Times New Roman"/>
          <w:lang w:val="es-CO"/>
        </w:rPr>
        <w:t>;</w:t>
      </w:r>
      <w:r w:rsidR="00D2767C" w:rsidRPr="00B33A04">
        <w:rPr>
          <w:rFonts w:ascii="Times New Roman" w:hAnsi="Times New Roman" w:cs="Times New Roman"/>
          <w:lang w:val="es-CO"/>
        </w:rPr>
        <w:t xml:space="preserve"> </w:t>
      </w:r>
      <w:r w:rsidRPr="000B6194">
        <w:rPr>
          <w:rFonts w:ascii="Times New Roman" w:hAnsi="Times New Roman" w:cs="Times New Roman"/>
          <w:lang w:val="es-CO"/>
        </w:rPr>
        <w:t>al reemplazar los datos</w:t>
      </w:r>
      <w:r w:rsidRPr="00B33A04">
        <w:rPr>
          <w:rFonts w:ascii="Times New Roman" w:hAnsi="Times New Roman" w:cs="Times New Roman"/>
          <w:lang w:val="es-CO"/>
        </w:rPr>
        <w:t>:</w:t>
      </w:r>
    </w:p>
    <w:p w14:paraId="53EDB24C" w14:textId="77777777" w:rsidR="009F7BBF" w:rsidRDefault="009F7BBF" w:rsidP="009F7BBF">
      <w:pPr>
        <w:pStyle w:val="Prrafodelista"/>
        <w:spacing w:after="0"/>
        <w:rPr>
          <w:rFonts w:ascii="Times New Roman" w:hAnsi="Times New Roman" w:cs="Times New Roman"/>
          <w:lang w:val="es-CO"/>
        </w:rPr>
      </w:pPr>
    </w:p>
    <w:p w14:paraId="6A280634" w14:textId="5509DE4C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>= (</w:t>
      </w:r>
      <w:r w:rsidRPr="00B33A04">
        <w:rPr>
          <w:rFonts w:ascii="Times New Roman" w:hAnsi="Times New Roman" w:cs="Times New Roman"/>
          <w:lang w:val="es-CO"/>
        </w:rPr>
        <w:t>4</w:t>
      </w:r>
      <w:r w:rsidRPr="00B33A04">
        <w:rPr>
          <w:rFonts w:ascii="Times New Roman" w:hAnsi="Times New Roman" w:cs="Times New Roman"/>
          <w:i/>
          <w:lang w:val="es-CO"/>
        </w:rPr>
        <w:t>x</w:t>
      </w:r>
      <w:r w:rsidRPr="00B33A04">
        <w:rPr>
          <w:rFonts w:ascii="Times New Roman" w:hAnsi="Times New Roman" w:cs="Times New Roman"/>
          <w:vertAlign w:val="superscript"/>
          <w:lang w:val="es-CO"/>
        </w:rPr>
        <w:t xml:space="preserve">2 </w:t>
      </w:r>
      <w:r w:rsidRPr="00B33A04">
        <w:rPr>
          <w:rFonts w:ascii="Times New Roman" w:hAnsi="Times New Roman" w:cs="Times New Roman"/>
          <w:lang w:val="es-CO"/>
        </w:rPr>
        <w:t>+ 10</w:t>
      </w:r>
      <w:r w:rsidRPr="00B33A04">
        <w:rPr>
          <w:rFonts w:ascii="Times New Roman" w:hAnsi="Times New Roman" w:cs="Times New Roman"/>
          <w:i/>
          <w:lang w:val="es-CO"/>
        </w:rPr>
        <w:t>xy</w:t>
      </w:r>
      <w:r w:rsidRPr="00B33A04">
        <w:rPr>
          <w:rFonts w:ascii="Times New Roman" w:hAnsi="Times New Roman" w:cs="Times New Roman"/>
          <w:lang w:val="es-CO"/>
        </w:rPr>
        <w:t xml:space="preserve"> + 6</w:t>
      </w:r>
      <w:r w:rsidRPr="00B33A04">
        <w:rPr>
          <w:rFonts w:ascii="Times New Roman" w:hAnsi="Times New Roman" w:cs="Times New Roman"/>
          <w:i/>
          <w:lang w:val="es-CO"/>
        </w:rPr>
        <w:t>y</w:t>
      </w:r>
      <w:r w:rsidRPr="00B33A04">
        <w:rPr>
          <w:rFonts w:ascii="Times New Roman" w:hAnsi="Times New Roman" w:cs="Times New Roman"/>
          <w:vertAlign w:val="superscript"/>
          <w:lang w:val="es-CO"/>
        </w:rPr>
        <w:t>2</w:t>
      </w:r>
      <w:r>
        <w:rPr>
          <w:rFonts w:ascii="Times New Roman" w:hAnsi="Times New Roman" w:cs="Times New Roman"/>
          <w:lang w:val="es-CO"/>
        </w:rPr>
        <w:t>)/(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093F58B" w14:textId="77777777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173F9064" w14:textId="2C07E172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lastRenderedPageBreak/>
        <w:t xml:space="preserve">Factorizando el numerador como un trinomio de la forma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ax</w:t>
      </w:r>
      <w:r w:rsidRPr="00B33A04">
        <w:rPr>
          <w:rFonts w:ascii="Times New Roman" w:eastAsiaTheme="minorEastAsia" w:hAnsi="Times New Roman" w:cs="Times New Roman"/>
          <w:vertAlign w:val="superscript"/>
          <w:lang w:val="es-CO"/>
        </w:rPr>
        <w:t>2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bx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  <w:lang w:val="es-CO"/>
        </w:rPr>
        <w:t>c</w:t>
      </w:r>
      <w:r w:rsidRPr="000B6194">
        <w:rPr>
          <w:rFonts w:ascii="Times New Roman" w:eastAsiaTheme="minorEastAsia" w:hAnsi="Times New Roman" w:cs="Times New Roman"/>
          <w:lang w:val="es-CO"/>
        </w:rPr>
        <w:t>:</w:t>
      </w:r>
    </w:p>
    <w:p w14:paraId="6DBC2401" w14:textId="77777777" w:rsidR="009A6B50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4CC2CB0B" w14:textId="34BDC783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</w:t>
      </w:r>
      <w:r>
        <w:rPr>
          <w:rFonts w:ascii="Times New Roman" w:hAnsi="Times New Roman" w:cs="Times New Roman"/>
          <w:lang w:val="es-CO"/>
        </w:rPr>
        <w:t>[(2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)(2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>+ 2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)]</w:t>
      </w:r>
      <w:r>
        <w:rPr>
          <w:rFonts w:ascii="Times New Roman" w:hAnsi="Times New Roman" w:cs="Times New Roman"/>
          <w:lang w:val="es-CO"/>
        </w:rPr>
        <w:t>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65BE334C" w14:textId="77777777" w:rsidR="009A6B50" w:rsidRPr="000B619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BBAE1C1" w14:textId="4560952D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Y sacando factor común en la segunda expresión del denominador:</w:t>
      </w:r>
    </w:p>
    <w:p w14:paraId="21176A9B" w14:textId="77777777" w:rsidR="009F7BBF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73E805" w14:textId="746433BF" w:rsidR="009A6B50" w:rsidRPr="009A6B50" w:rsidRDefault="009A6B50" w:rsidP="009A6B50">
      <w:pPr>
        <w:pStyle w:val="Prrafodelista"/>
        <w:spacing w:before="240" w:after="0"/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i/>
          <w:lang w:val="es-CO"/>
        </w:rPr>
        <w:t xml:space="preserve">h </w:t>
      </w:r>
      <w:r>
        <w:rPr>
          <w:rFonts w:ascii="Times New Roman" w:hAnsi="Times New Roman" w:cs="Times New Roman"/>
          <w:lang w:val="es-CO"/>
        </w:rPr>
        <w:t xml:space="preserve">= </w:t>
      </w:r>
      <w:r>
        <w:rPr>
          <w:rFonts w:ascii="Times New Roman" w:hAnsi="Times New Roman" w:cs="Times New Roman"/>
          <w:lang w:val="es-CO"/>
        </w:rPr>
        <w:t>[2 ∙</w:t>
      </w:r>
      <w:r>
        <w:rPr>
          <w:rFonts w:ascii="Times New Roman" w:hAnsi="Times New Roman" w:cs="Times New Roman"/>
          <w:lang w:val="es-CO"/>
        </w:rPr>
        <w:t>(2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+ 3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)(</w:t>
      </w:r>
      <w:r>
        <w:rPr>
          <w:rFonts w:ascii="Times New Roman" w:hAnsi="Times New Roman" w:cs="Times New Roman"/>
          <w:i/>
          <w:lang w:val="es-CO"/>
        </w:rPr>
        <w:t xml:space="preserve">x </w:t>
      </w:r>
      <w:r>
        <w:rPr>
          <w:rFonts w:ascii="Times New Roman" w:hAnsi="Times New Roman" w:cs="Times New Roman"/>
          <w:lang w:val="es-CO"/>
        </w:rPr>
        <w:t xml:space="preserve">+ 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  <w:r>
        <w:rPr>
          <w:rFonts w:ascii="Times New Roman" w:hAnsi="Times New Roman" w:cs="Times New Roman"/>
          <w:lang w:val="es-CO"/>
        </w:rPr>
        <w:t>]</w:t>
      </w:r>
      <w:r>
        <w:rPr>
          <w:rFonts w:ascii="Times New Roman" w:hAnsi="Times New Roman" w:cs="Times New Roman"/>
          <w:lang w:val="es-CO"/>
        </w:rPr>
        <w:t>/(</w:t>
      </w:r>
      <w:r>
        <w:rPr>
          <w:rFonts w:ascii="Times New Roman" w:hAnsi="Times New Roman" w:cs="Times New Roman"/>
          <w:i/>
          <w:lang w:val="es-CO"/>
        </w:rPr>
        <w:t>x</w:t>
      </w:r>
      <w:r>
        <w:rPr>
          <w:rFonts w:ascii="Times New Roman" w:hAnsi="Times New Roman" w:cs="Times New Roman"/>
          <w:lang w:val="es-CO"/>
        </w:rPr>
        <w:t xml:space="preserve"> +</w:t>
      </w:r>
      <w:r>
        <w:rPr>
          <w:rFonts w:ascii="Times New Roman" w:hAnsi="Times New Roman" w:cs="Times New Roman"/>
          <w:i/>
          <w:lang w:val="es-CO"/>
        </w:rPr>
        <w:t>y</w:t>
      </w:r>
      <w:r>
        <w:rPr>
          <w:rFonts w:ascii="Times New Roman" w:hAnsi="Times New Roman" w:cs="Times New Roman"/>
          <w:lang w:val="es-CO"/>
        </w:rPr>
        <w:t>)</w:t>
      </w:r>
    </w:p>
    <w:p w14:paraId="1D2974D6" w14:textId="77777777" w:rsidR="009A6B50" w:rsidRPr="00B33A04" w:rsidRDefault="009A6B50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A32AC31" w14:textId="7CE80D5E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2(2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+ 3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  <w:r w:rsidRPr="00B33A04">
        <w:rPr>
          <w:rFonts w:ascii="Times New Roman" w:eastAsiaTheme="minorEastAsia" w:hAnsi="Times New Roman" w:cs="Times New Roman"/>
          <w:lang w:val="es-CO"/>
        </w:rPr>
        <w:t>)</w:t>
      </w:r>
    </w:p>
    <w:p w14:paraId="6D55BECA" w14:textId="77777777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2824BD59" w14:textId="45F64ADC" w:rsidR="00FE2B08" w:rsidRPr="00B33A04" w:rsidRDefault="00FE2B08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lang w:val="es-CO"/>
        </w:rPr>
      </w:pPr>
      <w:r w:rsidRPr="00B33A04">
        <w:rPr>
          <w:rFonts w:ascii="Times New Roman" w:eastAsiaTheme="minorEastAsia" w:hAnsi="Times New Roman" w:cs="Times New Roman"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+ 6</w:t>
      </w:r>
      <w:r w:rsidRPr="00B33A04">
        <w:rPr>
          <w:rFonts w:ascii="Times New Roman" w:eastAsiaTheme="minorEastAsia" w:hAnsi="Times New Roman" w:cs="Times New Roman"/>
          <w:i/>
          <w:lang w:val="es-CO"/>
        </w:rPr>
        <w:t>y</w:t>
      </w:r>
    </w:p>
    <w:p w14:paraId="27E4B9DD" w14:textId="0B3A60D8" w:rsidR="009F7BBF" w:rsidRPr="00B33A04" w:rsidRDefault="009F7BBF" w:rsidP="009F7BBF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</w:p>
    <w:p w14:paraId="7E094F68" w14:textId="0CB80A50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lang w:val="es-CO"/>
        </w:rPr>
        <w:t>Se c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ancela</w:t>
      </w:r>
      <w:r w:rsidRPr="00B33A04">
        <w:rPr>
          <w:rFonts w:ascii="Times New Roman" w:eastAsiaTheme="minorEastAsia" w:hAnsi="Times New Roman" w:cs="Times New Roman"/>
          <w:lang w:val="es-CO"/>
        </w:rPr>
        <w:t>n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</w:t>
      </w:r>
      <w:r w:rsidR="00D2767C">
        <w:rPr>
          <w:rFonts w:ascii="Times New Roman" w:eastAsiaTheme="minorEastAsia" w:hAnsi="Times New Roman" w:cs="Times New Roman"/>
          <w:lang w:val="es-CO"/>
        </w:rPr>
        <w:t xml:space="preserve">los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términos semejantes en el numerador y el denominador y 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se 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>aplica</w:t>
      </w:r>
      <w:r w:rsidRPr="00B33A04">
        <w:rPr>
          <w:rFonts w:ascii="Times New Roman" w:eastAsiaTheme="minorEastAsia" w:hAnsi="Times New Roman" w:cs="Times New Roman"/>
          <w:lang w:val="es-CO"/>
        </w:rPr>
        <w:t xml:space="preserve"> la</w:t>
      </w:r>
      <w:r w:rsidR="009F7BBF" w:rsidRPr="00B33A04">
        <w:rPr>
          <w:rFonts w:ascii="Times New Roman" w:eastAsiaTheme="minorEastAsia" w:hAnsi="Times New Roman" w:cs="Times New Roman"/>
          <w:lang w:val="es-CO"/>
        </w:rPr>
        <w:t xml:space="preserve"> propiedad distributiva</w:t>
      </w:r>
      <w:r w:rsidRPr="00B33A04">
        <w:rPr>
          <w:rFonts w:ascii="Times New Roman" w:eastAsiaTheme="minorEastAsia" w:hAnsi="Times New Roman" w:cs="Times New Roman"/>
          <w:lang w:val="es-CO"/>
        </w:rPr>
        <w:t>:</w:t>
      </w:r>
    </w:p>
    <w:p w14:paraId="27E03066" w14:textId="5137CEC9" w:rsidR="00FE2B08" w:rsidRPr="00B33A04" w:rsidRDefault="00FE2B08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p w14:paraId="59A1EAFA" w14:textId="3FA1FE23" w:rsidR="009F7BBF" w:rsidRPr="00B33A04" w:rsidRDefault="009F7BBF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lang w:val="es-CO"/>
        </w:rPr>
      </w:pPr>
      <w:r w:rsidRPr="00B33A04">
        <w:rPr>
          <w:rFonts w:ascii="Times New Roman" w:eastAsiaTheme="minorEastAsia" w:hAnsi="Times New Roman" w:cs="Times New Roman"/>
          <w:b/>
          <w:i/>
          <w:lang w:val="es-CO"/>
        </w:rPr>
        <w:t>h</w:t>
      </w:r>
      <w:r w:rsidRPr="00B33A04">
        <w:rPr>
          <w:rFonts w:ascii="Times New Roman" w:eastAsiaTheme="minorEastAsia" w:hAnsi="Times New Roman" w:cs="Times New Roman"/>
          <w:b/>
          <w:lang w:val="es-CO"/>
        </w:rPr>
        <w:t xml:space="preserve"> = 4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x</w:t>
      </w:r>
      <w:r w:rsidRPr="00B33A04">
        <w:rPr>
          <w:rFonts w:ascii="Times New Roman" w:eastAsiaTheme="minorEastAsia" w:hAnsi="Times New Roman" w:cs="Times New Roman"/>
          <w:b/>
          <w:lang w:val="es-CO"/>
        </w:rPr>
        <w:t>+</w:t>
      </w:r>
      <w:r w:rsidR="00FE2B08" w:rsidRPr="00B33A04">
        <w:rPr>
          <w:rFonts w:ascii="Times New Roman" w:eastAsiaTheme="minorEastAsia" w:hAnsi="Times New Roman" w:cs="Times New Roman"/>
          <w:b/>
          <w:lang w:val="es-CO"/>
        </w:rPr>
        <w:t xml:space="preserve"> </w:t>
      </w:r>
      <w:r w:rsidRPr="00B33A04">
        <w:rPr>
          <w:rFonts w:ascii="Times New Roman" w:eastAsiaTheme="minorEastAsia" w:hAnsi="Times New Roman" w:cs="Times New Roman"/>
          <w:b/>
          <w:lang w:val="es-CO"/>
        </w:rPr>
        <w:t>6</w:t>
      </w:r>
      <w:r w:rsidRPr="00B33A04">
        <w:rPr>
          <w:rFonts w:ascii="Times New Roman" w:eastAsiaTheme="minorEastAsia" w:hAnsi="Times New Roman" w:cs="Times New Roman"/>
          <w:b/>
          <w:i/>
          <w:lang w:val="es-CO"/>
        </w:rPr>
        <w:t>y</w:t>
      </w:r>
    </w:p>
    <w:p w14:paraId="1A61757B" w14:textId="77777777" w:rsidR="009F7BBF" w:rsidRPr="00B33A04" w:rsidRDefault="009F7BBF" w:rsidP="009F7BBF">
      <w:pPr>
        <w:pStyle w:val="Prrafodelista"/>
        <w:spacing w:after="0"/>
        <w:jc w:val="both"/>
        <w:rPr>
          <w:rFonts w:ascii="Times New Roman" w:eastAsiaTheme="minorEastAsia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6418"/>
      </w:tblGrid>
      <w:tr w:rsidR="00AE09EE" w:rsidRPr="00B33A04" w14:paraId="11CC3621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7CF9AF6F" w14:textId="77777777" w:rsidR="00AE09EE" w:rsidRPr="00B33A04" w:rsidRDefault="00AE09EE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E09EE" w:rsidRPr="00B33A04" w14:paraId="33E9AAC0" w14:textId="77777777" w:rsidTr="001A549B">
        <w:tc>
          <w:tcPr>
            <w:tcW w:w="2518" w:type="dxa"/>
          </w:tcPr>
          <w:p w14:paraId="62454CC1" w14:textId="77777777" w:rsidR="00AE09EE" w:rsidRPr="000B619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9E6DDE" w14:textId="7BD126D9" w:rsidR="00AE09EE" w:rsidRPr="00B33A04" w:rsidRDefault="00AE09EE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MA_08_05_IMG03</w:t>
            </w:r>
          </w:p>
        </w:tc>
      </w:tr>
      <w:tr w:rsidR="00AE09EE" w:rsidRPr="00B33A04" w14:paraId="58713692" w14:textId="77777777" w:rsidTr="001A549B">
        <w:tc>
          <w:tcPr>
            <w:tcW w:w="2518" w:type="dxa"/>
          </w:tcPr>
          <w:p w14:paraId="26485E12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4D959B" w14:textId="51705E10" w:rsidR="00AE09EE" w:rsidRPr="000B6194" w:rsidRDefault="00AE09EE" w:rsidP="00AE09E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5120" w:dyaOrig="4280" w14:anchorId="6538DC82">
                <v:shape id="_x0000_i1027" type="#_x0000_t75" style="width:257.25pt;height:3in" o:ole="">
                  <v:imagedata r:id="rId12" o:title=""/>
                </v:shape>
                <o:OLEObject Type="Embed" ProgID="PBrush" ShapeID="_x0000_i1027" DrawAspect="Content" ObjectID="_1510488086" r:id="rId13"/>
              </w:object>
            </w:r>
          </w:p>
        </w:tc>
      </w:tr>
      <w:tr w:rsidR="00AE09EE" w:rsidRPr="00B33A04" w14:paraId="56E4E932" w14:textId="77777777" w:rsidTr="001A549B">
        <w:tc>
          <w:tcPr>
            <w:tcW w:w="2518" w:type="dxa"/>
          </w:tcPr>
          <w:p w14:paraId="0A476206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AulaPlaneta)</w:t>
            </w:r>
          </w:p>
        </w:tc>
        <w:tc>
          <w:tcPr>
            <w:tcW w:w="6515" w:type="dxa"/>
          </w:tcPr>
          <w:p w14:paraId="6F8831A1" w14:textId="77777777" w:rsidR="00AE09EE" w:rsidRPr="00B33A0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E09EE" w:rsidRPr="00B33A04" w14:paraId="3F9EC5C8" w14:textId="77777777" w:rsidTr="001A549B">
        <w:tc>
          <w:tcPr>
            <w:tcW w:w="2518" w:type="dxa"/>
          </w:tcPr>
          <w:p w14:paraId="26D2F8CF" w14:textId="77777777" w:rsidR="00AE09EE" w:rsidRPr="000B6194" w:rsidRDefault="00AE09EE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069FE848" w14:textId="4F656018" w:rsidR="00AE09EE" w:rsidRPr="000B6194" w:rsidRDefault="00AE09EE" w:rsidP="00B7325C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se </w:t>
            </w:r>
            <w:r w:rsidR="00A9652B" w:rsidRPr="00B33A04">
              <w:rPr>
                <w:rFonts w:ascii="Times New Roman" w:hAnsi="Times New Roman" w:cs="Times New Roman"/>
              </w:rPr>
              <w:t>pueden utilizar</w:t>
            </w:r>
            <w:r w:rsidRPr="00B33A04">
              <w:rPr>
                <w:rFonts w:ascii="Times New Roman" w:hAnsi="Times New Roman" w:cs="Times New Roman"/>
              </w:rPr>
              <w:t xml:space="preserve"> para </w:t>
            </w:r>
            <w:r w:rsidR="00A9652B" w:rsidRPr="00B33A04">
              <w:rPr>
                <w:rFonts w:ascii="Times New Roman" w:hAnsi="Times New Roman" w:cs="Times New Roman"/>
              </w:rPr>
              <w:t xml:space="preserve">determinar </w:t>
            </w:r>
            <w:r w:rsidRPr="00B33A04">
              <w:rPr>
                <w:rFonts w:ascii="Times New Roman" w:hAnsi="Times New Roman" w:cs="Times New Roman"/>
              </w:rPr>
              <w:t>la medida de un lado de un polígono cuando se conocen su área y</w:t>
            </w:r>
            <w:r w:rsidR="00A9652B" w:rsidRPr="00B33A04">
              <w:rPr>
                <w:rFonts w:ascii="Times New Roman" w:hAnsi="Times New Roman" w:cs="Times New Roman"/>
              </w:rPr>
              <w:t xml:space="preserve"> la medida de otro</w:t>
            </w:r>
            <w:r w:rsidRPr="00B33A04">
              <w:rPr>
                <w:rFonts w:ascii="Times New Roman" w:hAnsi="Times New Roman" w:cs="Times New Roman"/>
              </w:rPr>
              <w:t xml:space="preserve"> de sus lados</w:t>
            </w:r>
            <w:r w:rsidR="00FE2B08" w:rsidRPr="00B33A04">
              <w:rPr>
                <w:rFonts w:ascii="Times New Roman" w:hAnsi="Times New Roman" w:cs="Times New Roman"/>
              </w:rPr>
              <w:t>.</w:t>
            </w:r>
          </w:p>
        </w:tc>
      </w:tr>
    </w:tbl>
    <w:p w14:paraId="4D476A8B" w14:textId="77777777" w:rsidR="009F7BBF" w:rsidRPr="00B33A04" w:rsidRDefault="009F7BBF" w:rsidP="00AE09EE">
      <w:pPr>
        <w:spacing w:after="0"/>
        <w:rPr>
          <w:rFonts w:ascii="Times New Roman" w:hAnsi="Times New Roman" w:cs="Times New Roman"/>
        </w:rPr>
      </w:pPr>
    </w:p>
    <w:p w14:paraId="0B3F0E03" w14:textId="77777777" w:rsidR="000A4DE4" w:rsidRPr="00B33A04" w:rsidRDefault="000A4DE4" w:rsidP="001A4932">
      <w:pPr>
        <w:pStyle w:val="Prrafodelista"/>
        <w:spacing w:after="0"/>
        <w:rPr>
          <w:rFonts w:ascii="Times New Roman" w:hAnsi="Times New Roman" w:cs="Times New Roman"/>
        </w:rPr>
      </w:pPr>
    </w:p>
    <w:p w14:paraId="7A8FFE0C" w14:textId="77777777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6355"/>
      </w:tblGrid>
      <w:tr w:rsidR="00036BDF" w:rsidRPr="00B33A04" w14:paraId="2D64AFCD" w14:textId="77777777" w:rsidTr="008C65AC">
        <w:tc>
          <w:tcPr>
            <w:tcW w:w="8978" w:type="dxa"/>
            <w:gridSpan w:val="2"/>
            <w:shd w:val="clear" w:color="auto" w:fill="000000" w:themeFill="text1"/>
          </w:tcPr>
          <w:p w14:paraId="011212B7" w14:textId="77777777" w:rsidR="00036BDF" w:rsidRPr="000B6194" w:rsidRDefault="00036BDF" w:rsidP="008C65A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36BDF" w:rsidRPr="00B33A04" w14:paraId="71D4A159" w14:textId="77777777" w:rsidTr="008C65AC">
        <w:tc>
          <w:tcPr>
            <w:tcW w:w="2518" w:type="dxa"/>
          </w:tcPr>
          <w:p w14:paraId="0AB92398" w14:textId="77777777" w:rsidR="00036BDF" w:rsidRPr="00B33A04" w:rsidRDefault="00036BDF" w:rsidP="008C65A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B972E35" w14:textId="77777777" w:rsidR="00036BDF" w:rsidRPr="00B33A04" w:rsidRDefault="00036BDF" w:rsidP="008C65A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t>Fracciones algebraicas</w:t>
            </w:r>
          </w:p>
        </w:tc>
      </w:tr>
      <w:tr w:rsidR="00036BDF" w:rsidRPr="00B33A04" w14:paraId="6AC95755" w14:textId="77777777" w:rsidTr="008C65AC">
        <w:tc>
          <w:tcPr>
            <w:tcW w:w="2518" w:type="dxa"/>
          </w:tcPr>
          <w:p w14:paraId="053EBFC2" w14:textId="77777777" w:rsidR="00036BDF" w:rsidRPr="00B33A04" w:rsidRDefault="00036BDF" w:rsidP="008C65AC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34F22A8" w14:textId="7F246789" w:rsidR="00036BDF" w:rsidRPr="00B33A04" w:rsidRDefault="00036BDF" w:rsidP="00036BDF">
            <w:pPr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t>Simplificar una fracción algebraica es reducirla a su más mínima expresión de tal forma que sus términos sean primos entre sí.</w:t>
            </w:r>
          </w:p>
          <w:p w14:paraId="1DF1752E" w14:textId="77777777" w:rsidR="00036BDF" w:rsidRDefault="00036BDF" w:rsidP="00036BDF">
            <w:pPr>
              <w:rPr>
                <w:rFonts w:ascii="Times New Roman" w:hAnsi="Times New Roman" w:cs="Times New Roman"/>
              </w:rPr>
            </w:pPr>
          </w:p>
          <w:p w14:paraId="01D149EC" w14:textId="06E094EE" w:rsidR="00D27DB1" w:rsidRPr="00914D67" w:rsidRDefault="00D27DB1" w:rsidP="00D27DB1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highlight w:val="yellow"/>
              </w:rPr>
              <w:t>&lt;&lt;MC_08_05_03</w:t>
            </w:r>
            <w:r>
              <w:rPr>
                <w:highlight w:val="yellow"/>
              </w:rPr>
              <w:t>9</w:t>
            </w:r>
            <w:r w:rsidRPr="00914D67">
              <w:rPr>
                <w:highlight w:val="yellow"/>
              </w:rPr>
              <w:t>&gt;&gt;</w:t>
            </w:r>
          </w:p>
          <w:p w14:paraId="6673C173" w14:textId="77777777" w:rsidR="00D27DB1" w:rsidRPr="00B33A04" w:rsidRDefault="00D27DB1" w:rsidP="00036BDF">
            <w:pPr>
              <w:rPr>
                <w:rFonts w:ascii="Times New Roman" w:hAnsi="Times New Roman" w:cs="Times New Roman"/>
              </w:rPr>
            </w:pPr>
          </w:p>
          <w:p w14:paraId="003B84E1" w14:textId="15200DB0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factoriza el numerador y el denominador para que queden expresado</w:t>
            </w:r>
            <w:r w:rsidR="00C97451">
              <w:rPr>
                <w:rFonts w:ascii="Times New Roman" w:eastAsiaTheme="minorEastAsia" w:hAnsi="Times New Roman" w:cs="Times New Roman"/>
              </w:rPr>
              <w:t>s</w:t>
            </w:r>
            <w:r w:rsidRPr="00B33A04">
              <w:rPr>
                <w:rFonts w:ascii="Times New Roman" w:eastAsiaTheme="minorEastAsia" w:hAnsi="Times New Roman" w:cs="Times New Roman"/>
              </w:rPr>
              <w:t xml:space="preserve"> como el producto de factores primos.</w:t>
            </w:r>
          </w:p>
          <w:p w14:paraId="7A72AD9B" w14:textId="77777777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</w:p>
          <w:p w14:paraId="532919A3" w14:textId="0B82E951" w:rsidR="006F7212" w:rsidRPr="00B33A04" w:rsidRDefault="006F7212" w:rsidP="00036BDF">
            <w:pPr>
              <w:rPr>
                <w:rFonts w:ascii="Times New Roman" w:eastAsiaTheme="minorEastAsia" w:hAnsi="Times New Roman" w:cs="Times New Roman"/>
              </w:rPr>
            </w:pPr>
            <w:r w:rsidRPr="00B33A04">
              <w:rPr>
                <w:rFonts w:ascii="Times New Roman" w:eastAsiaTheme="minorEastAsia" w:hAnsi="Times New Roman" w:cs="Times New Roman"/>
              </w:rPr>
              <w:t>Se cancelan los términos que son semejantes en el numerador y el denominador.</w:t>
            </w:r>
          </w:p>
        </w:tc>
      </w:tr>
    </w:tbl>
    <w:p w14:paraId="49283EE8" w14:textId="2B2F64E0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73CC1AF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021AD5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6C16D332" w14:textId="77777777" w:rsidTr="001758C2">
        <w:tc>
          <w:tcPr>
            <w:tcW w:w="2518" w:type="dxa"/>
          </w:tcPr>
          <w:p w14:paraId="783381C5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B064F23" w14:textId="43477505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EC0BF6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EC0BF6">
              <w:rPr>
                <w:rFonts w:ascii="Times New Roman" w:hAnsi="Times New Roman" w:cs="Times New Roman"/>
                <w:color w:val="000000"/>
              </w:rPr>
              <w:t>_REC100</w:t>
            </w:r>
          </w:p>
        </w:tc>
      </w:tr>
      <w:tr w:rsidR="00DF1BA5" w:rsidRPr="00B33A04" w14:paraId="6E6163D1" w14:textId="77777777" w:rsidTr="001758C2">
        <w:tc>
          <w:tcPr>
            <w:tcW w:w="2518" w:type="dxa"/>
          </w:tcPr>
          <w:p w14:paraId="42B10B24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D054629" w14:textId="77777777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con polinomios</w:t>
            </w:r>
          </w:p>
        </w:tc>
      </w:tr>
      <w:tr w:rsidR="00DF1BA5" w:rsidRPr="00B33A04" w14:paraId="0184D305" w14:textId="77777777" w:rsidTr="001758C2">
        <w:tc>
          <w:tcPr>
            <w:tcW w:w="2518" w:type="dxa"/>
          </w:tcPr>
          <w:p w14:paraId="293F295C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227F91" w14:textId="1292C59B" w:rsidR="00DF1BA5" w:rsidRPr="00B33A0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practicar la simplificación de expresiones racionales con polinomios en sus términos</w:t>
            </w:r>
          </w:p>
        </w:tc>
      </w:tr>
    </w:tbl>
    <w:p w14:paraId="5FA0055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18F8A522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5EE96A81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15E3CAD7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C3815C7" w14:textId="77777777" w:rsidTr="001758C2">
        <w:tc>
          <w:tcPr>
            <w:tcW w:w="2518" w:type="dxa"/>
          </w:tcPr>
          <w:p w14:paraId="3BA7ACE2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A021A9" w14:textId="27612C0A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_REC110</w:t>
            </w:r>
          </w:p>
        </w:tc>
      </w:tr>
      <w:tr w:rsidR="00DF1BA5" w:rsidRPr="00B33A04" w14:paraId="1F57676B" w14:textId="77777777" w:rsidTr="001758C2">
        <w:tc>
          <w:tcPr>
            <w:tcW w:w="2518" w:type="dxa"/>
          </w:tcPr>
          <w:p w14:paraId="6EA854C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C915D5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Completa expresiones algebraicas equivalentes</w:t>
            </w:r>
          </w:p>
        </w:tc>
      </w:tr>
      <w:tr w:rsidR="00DF1BA5" w:rsidRPr="00B33A04" w14:paraId="4FAAFE03" w14:textId="77777777" w:rsidTr="001758C2">
        <w:tc>
          <w:tcPr>
            <w:tcW w:w="2518" w:type="dxa"/>
          </w:tcPr>
          <w:p w14:paraId="772741F1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819C518" w14:textId="23B386F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completar expresiones y obtener fracciones equivalentes</w:t>
            </w:r>
          </w:p>
        </w:tc>
      </w:tr>
    </w:tbl>
    <w:p w14:paraId="6DDFA030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2E19D677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37114F3E" w14:textId="77777777" w:rsidR="00DF1BA5" w:rsidRPr="000B619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230255FC" w14:textId="77777777" w:rsidTr="001758C2">
        <w:tc>
          <w:tcPr>
            <w:tcW w:w="2518" w:type="dxa"/>
          </w:tcPr>
          <w:p w14:paraId="30455E03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0345734" w14:textId="55E352B3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_REC120</w:t>
            </w:r>
          </w:p>
        </w:tc>
      </w:tr>
      <w:tr w:rsidR="00DF1BA5" w:rsidRPr="00B33A04" w14:paraId="65AC9E79" w14:textId="77777777" w:rsidTr="001758C2">
        <w:tc>
          <w:tcPr>
            <w:tcW w:w="2518" w:type="dxa"/>
          </w:tcPr>
          <w:p w14:paraId="2BA97432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EDB7F3A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Descarta valores en el denominador</w:t>
            </w:r>
          </w:p>
        </w:tc>
      </w:tr>
      <w:tr w:rsidR="00DF1BA5" w:rsidRPr="00B33A04" w14:paraId="560D1F61" w14:textId="77777777" w:rsidTr="001758C2">
        <w:tc>
          <w:tcPr>
            <w:tcW w:w="2518" w:type="dxa"/>
          </w:tcPr>
          <w:p w14:paraId="2A486FF6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FBE857" w14:textId="394D0898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Ejercicios para identificar qué valores deben descartarse en el denominador de expresiones racionales</w:t>
            </w:r>
          </w:p>
        </w:tc>
      </w:tr>
    </w:tbl>
    <w:p w14:paraId="5079BAE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257B42E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9043AFC" w14:textId="77777777" w:rsidR="00DF1BA5" w:rsidRPr="000B6194" w:rsidRDefault="000739CE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DF1BA5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F1BA5" w:rsidRPr="00B33A04" w14:paraId="48960D83" w14:textId="77777777" w:rsidTr="001758C2">
        <w:tc>
          <w:tcPr>
            <w:tcW w:w="2518" w:type="dxa"/>
          </w:tcPr>
          <w:p w14:paraId="59A8325C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A0D19C" w14:textId="0CE8796B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_REC130</w:t>
            </w:r>
          </w:p>
        </w:tc>
      </w:tr>
      <w:tr w:rsidR="00DF1BA5" w:rsidRPr="00B33A04" w14:paraId="4C82A2CC" w14:textId="77777777" w:rsidTr="001758C2">
        <w:tc>
          <w:tcPr>
            <w:tcW w:w="2518" w:type="dxa"/>
          </w:tcPr>
          <w:p w14:paraId="3F912B23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F30C1AB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Expresiones algebraicas racionales</w:t>
            </w:r>
          </w:p>
        </w:tc>
      </w:tr>
      <w:tr w:rsidR="00DF1BA5" w:rsidRPr="00B33A04" w14:paraId="5885DE71" w14:textId="77777777" w:rsidTr="001758C2">
        <w:tc>
          <w:tcPr>
            <w:tcW w:w="2518" w:type="dxa"/>
          </w:tcPr>
          <w:p w14:paraId="4AAC589B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0D00CBF" w14:textId="5B4F93C5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para explicar las expresiones algebraicas y el proceso de simplificación para obtener fracciones algebraicas equivalentes</w:t>
            </w:r>
          </w:p>
        </w:tc>
      </w:tr>
    </w:tbl>
    <w:p w14:paraId="22B373D6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61722F4B" w14:textId="77777777" w:rsidR="00FC4323" w:rsidRPr="00B33A04" w:rsidRDefault="00FC4323" w:rsidP="00DF1BA5">
      <w:pPr>
        <w:spacing w:after="0"/>
        <w:rPr>
          <w:rFonts w:ascii="Times New Roman" w:hAnsi="Times New Roman" w:cs="Times New Roman"/>
          <w:highlight w:val="yellow"/>
        </w:rPr>
      </w:pPr>
    </w:p>
    <w:p w14:paraId="596FA9F7" w14:textId="77777777" w:rsidR="00DF1BA5" w:rsidRPr="00B33A04" w:rsidRDefault="00DF1BA5" w:rsidP="00DF1BA5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2</w:t>
      </w:r>
      <w:r w:rsidR="007651F2" w:rsidRPr="00B33A04">
        <w:rPr>
          <w:rFonts w:ascii="Times New Roman" w:hAnsi="Times New Roman" w:cs="Times New Roman"/>
          <w:b/>
        </w:rPr>
        <w:t>.4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2BD83EAD" w14:textId="77777777" w:rsidR="00DF1BA5" w:rsidRPr="000B619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1E93370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0A671932" w14:textId="77777777" w:rsidR="00681457" w:rsidRPr="000B6194" w:rsidRDefault="00681457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03E4DE9" w14:textId="77777777" w:rsidR="00DF1BA5" w:rsidRPr="00B33A04" w:rsidRDefault="00DF1BA5" w:rsidP="00DF1BA5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F1BA5" w:rsidRPr="00B33A04" w14:paraId="61EB370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613FA6B4" w14:textId="77777777" w:rsidR="00DF1BA5" w:rsidRPr="00B33A04" w:rsidRDefault="00DF1BA5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1BA5" w:rsidRPr="00B33A04" w14:paraId="591B24C2" w14:textId="77777777" w:rsidTr="001758C2">
        <w:tc>
          <w:tcPr>
            <w:tcW w:w="2518" w:type="dxa"/>
          </w:tcPr>
          <w:p w14:paraId="17AB2079" w14:textId="77777777" w:rsidR="00DF1BA5" w:rsidRPr="000B6194" w:rsidRDefault="00DF1BA5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099162" w14:textId="4D86AFEC" w:rsidR="00DF1BA5" w:rsidRPr="00B33A04" w:rsidRDefault="00CF2158" w:rsidP="00A4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DF1BA5" w:rsidRPr="00B33A04">
              <w:rPr>
                <w:rFonts w:ascii="Times New Roman" w:hAnsi="Times New Roman" w:cs="Times New Roman"/>
                <w:color w:val="000000"/>
              </w:rPr>
              <w:t>_REC140</w:t>
            </w:r>
          </w:p>
        </w:tc>
      </w:tr>
      <w:tr w:rsidR="00DF1BA5" w:rsidRPr="00B33A04" w14:paraId="7706A3F4" w14:textId="77777777" w:rsidTr="001758C2">
        <w:tc>
          <w:tcPr>
            <w:tcW w:w="2518" w:type="dxa"/>
          </w:tcPr>
          <w:p w14:paraId="015DFD3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C91A67" w14:textId="77777777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expresiones racionales</w:t>
            </w:r>
          </w:p>
        </w:tc>
      </w:tr>
      <w:tr w:rsidR="00DF1BA5" w:rsidRPr="00B33A04" w14:paraId="7887D2D9" w14:textId="77777777" w:rsidTr="001758C2">
        <w:tc>
          <w:tcPr>
            <w:tcW w:w="2518" w:type="dxa"/>
          </w:tcPr>
          <w:p w14:paraId="54CCB85F" w14:textId="77777777" w:rsidR="00DF1BA5" w:rsidRPr="000B6194" w:rsidRDefault="00DF1BA5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CC9E5F5" w14:textId="65FD6304" w:rsidR="00DF1BA5" w:rsidRPr="00B33A04" w:rsidRDefault="001758C2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8975DC">
              <w:rPr>
                <w:rFonts w:ascii="Times New Roman" w:hAnsi="Times New Roman" w:cs="Times New Roman"/>
                <w:color w:val="000000"/>
              </w:rPr>
              <w:t>l</w:t>
            </w:r>
            <w:r w:rsidRPr="00B33A04">
              <w:rPr>
                <w:rFonts w:ascii="Times New Roman" w:hAnsi="Times New Roman" w:cs="Times New Roman"/>
                <w:color w:val="000000"/>
              </w:rPr>
              <w:t>as expresiones racionales</w:t>
            </w:r>
          </w:p>
        </w:tc>
      </w:tr>
    </w:tbl>
    <w:p w14:paraId="0DB0CFC9" w14:textId="77777777" w:rsidR="007651F2" w:rsidRPr="00B33A04" w:rsidRDefault="007651F2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3201CB9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  <w:r w:rsidRPr="00B33A04">
        <w:rPr>
          <w:rFonts w:ascii="Times New Roman" w:hAnsi="Times New Roman" w:cs="Times New Roman"/>
          <w:highlight w:val="yellow"/>
        </w:rPr>
        <w:br w:type="page"/>
      </w:r>
    </w:p>
    <w:p w14:paraId="11FAC2B8" w14:textId="77777777" w:rsidR="00DF1BA5" w:rsidRPr="00B33A04" w:rsidRDefault="00DF1BA5" w:rsidP="00036BDF">
      <w:pPr>
        <w:spacing w:after="0"/>
        <w:rPr>
          <w:rFonts w:ascii="Times New Roman" w:hAnsi="Times New Roman" w:cs="Times New Roman"/>
          <w:highlight w:val="yellow"/>
        </w:rPr>
      </w:pPr>
    </w:p>
    <w:p w14:paraId="5C0CDAB1" w14:textId="4317D776" w:rsidR="00036BDF" w:rsidRPr="00B33A04" w:rsidRDefault="00036BDF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8C65AC" w:rsidRPr="00B33A04">
        <w:rPr>
          <w:rFonts w:ascii="Times New Roman" w:hAnsi="Times New Roman" w:cs="Times New Roman"/>
          <w:highlight w:val="yellow"/>
        </w:rPr>
        <w:t>1</w:t>
      </w:r>
      <w:r w:rsidR="009A56BD" w:rsidRPr="00B33A04">
        <w:rPr>
          <w:rFonts w:ascii="Times New Roman" w:hAnsi="Times New Roman" w:cs="Times New Roman"/>
          <w:highlight w:val="yellow"/>
        </w:rPr>
        <w:t>]</w:t>
      </w:r>
      <w:r w:rsidR="009A56BD" w:rsidRPr="00B33A04">
        <w:rPr>
          <w:rFonts w:ascii="Times New Roman" w:hAnsi="Times New Roman" w:cs="Times New Roman"/>
        </w:rPr>
        <w:t xml:space="preserve"> </w:t>
      </w:r>
      <w:r w:rsidR="009A56BD" w:rsidRPr="00B33A04">
        <w:rPr>
          <w:rFonts w:ascii="Times New Roman" w:hAnsi="Times New Roman" w:cs="Times New Roman"/>
          <w:b/>
        </w:rPr>
        <w:t xml:space="preserve">3 </w:t>
      </w:r>
      <w:r w:rsidR="00681457" w:rsidRPr="00B33A04">
        <w:rPr>
          <w:rFonts w:ascii="Times New Roman" w:hAnsi="Times New Roman" w:cs="Times New Roman"/>
          <w:b/>
        </w:rPr>
        <w:t>Las o</w:t>
      </w:r>
      <w:r w:rsidR="009A56BD" w:rsidRPr="00B33A04">
        <w:rPr>
          <w:rFonts w:ascii="Times New Roman" w:hAnsi="Times New Roman" w:cs="Times New Roman"/>
          <w:b/>
        </w:rPr>
        <w:t>peraciones entre fracciones algebraicas</w:t>
      </w:r>
      <w:r w:rsidRPr="00B33A04">
        <w:rPr>
          <w:rFonts w:ascii="Times New Roman" w:hAnsi="Times New Roman" w:cs="Times New Roman"/>
        </w:rPr>
        <w:t xml:space="preserve"> </w:t>
      </w:r>
    </w:p>
    <w:p w14:paraId="3DD3B0C5" w14:textId="44CC6DE4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Al igual que </w:t>
      </w:r>
      <w:r w:rsidR="00A92D1A">
        <w:rPr>
          <w:rFonts w:ascii="Times New Roman" w:hAnsi="Times New Roman" w:cs="Times New Roman"/>
        </w:rPr>
        <w:t xml:space="preserve">con </w:t>
      </w:r>
      <w:r w:rsidRPr="00B33A04">
        <w:rPr>
          <w:rFonts w:ascii="Times New Roman" w:hAnsi="Times New Roman" w:cs="Times New Roman"/>
        </w:rPr>
        <w:t xml:space="preserve">los polinomios, para las fracciones algebraicas es posible definir operaciones como la </w:t>
      </w:r>
      <w:r w:rsidR="00EE49BB" w:rsidRPr="00B33A04">
        <w:rPr>
          <w:rFonts w:ascii="Times New Roman" w:hAnsi="Times New Roman" w:cs="Times New Roman"/>
        </w:rPr>
        <w:t>adición,</w:t>
      </w:r>
      <w:r w:rsidRPr="00B33A04">
        <w:rPr>
          <w:rFonts w:ascii="Times New Roman" w:hAnsi="Times New Roman" w:cs="Times New Roman"/>
        </w:rPr>
        <w:t xml:space="preserve"> </w:t>
      </w:r>
      <w:r w:rsidR="00B21551">
        <w:rPr>
          <w:rFonts w:ascii="Times New Roman" w:hAnsi="Times New Roman" w:cs="Times New Roman"/>
        </w:rPr>
        <w:t xml:space="preserve">la sustracción, </w:t>
      </w:r>
      <w:r w:rsidR="00A92D1A">
        <w:rPr>
          <w:rFonts w:ascii="Times New Roman" w:hAnsi="Times New Roman" w:cs="Times New Roman"/>
        </w:rPr>
        <w:t>la multiplicación</w:t>
      </w:r>
      <w:r w:rsidRPr="00B33A04">
        <w:rPr>
          <w:rFonts w:ascii="Times New Roman" w:hAnsi="Times New Roman" w:cs="Times New Roman"/>
        </w:rPr>
        <w:t xml:space="preserve"> y la división</w:t>
      </w:r>
      <w:r w:rsidR="00EE49BB" w:rsidRPr="00B33A04">
        <w:rPr>
          <w:rFonts w:ascii="Times New Roman" w:hAnsi="Times New Roman" w:cs="Times New Roman"/>
        </w:rPr>
        <w:t>.</w:t>
      </w:r>
    </w:p>
    <w:p w14:paraId="7D3154A6" w14:textId="77777777" w:rsidR="009A56BD" w:rsidRPr="00B33A04" w:rsidRDefault="009A56BD" w:rsidP="00036BDF">
      <w:pPr>
        <w:spacing w:after="0"/>
        <w:rPr>
          <w:rFonts w:ascii="Times New Roman" w:hAnsi="Times New Roman" w:cs="Times New Roman"/>
        </w:rPr>
      </w:pPr>
    </w:p>
    <w:p w14:paraId="68895166" w14:textId="04B1A4D6" w:rsidR="009A56BD" w:rsidRPr="00B33A04" w:rsidRDefault="009A56BD" w:rsidP="009A56BD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y </w:t>
      </w:r>
      <w:r w:rsidR="00681457" w:rsidRPr="00B33A04">
        <w:rPr>
          <w:rFonts w:ascii="Times New Roman" w:hAnsi="Times New Roman" w:cs="Times New Roman"/>
          <w:b/>
        </w:rPr>
        <w:t xml:space="preserve">la </w:t>
      </w:r>
      <w:r w:rsidRPr="00B33A04">
        <w:rPr>
          <w:rFonts w:ascii="Times New Roman" w:hAnsi="Times New Roman" w:cs="Times New Roman"/>
          <w:b/>
        </w:rPr>
        <w:t>sustracción de fracciones algebraicas</w:t>
      </w:r>
    </w:p>
    <w:p w14:paraId="07C2F6D4" w14:textId="71A08AB5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A27B11" w:rsidRPr="00B33A04">
        <w:rPr>
          <w:rFonts w:ascii="Times New Roman" w:hAnsi="Times New Roman" w:cs="Times New Roman"/>
        </w:rPr>
        <w:t xml:space="preserve">adicionar </w:t>
      </w:r>
      <w:r w:rsidRPr="00B33A04">
        <w:rPr>
          <w:rFonts w:ascii="Times New Roman" w:hAnsi="Times New Roman" w:cs="Times New Roman"/>
        </w:rPr>
        <w:t>y sustraer fracciones algebraicas se debe considerar si los denominadores son iguales o diferentes para operar del mismo modo que se realiza con los números reales.</w:t>
      </w:r>
    </w:p>
    <w:p w14:paraId="5D83DE95" w14:textId="77777777" w:rsidR="008C65AC" w:rsidRPr="00B33A04" w:rsidRDefault="008C65AC" w:rsidP="009A56BD">
      <w:pPr>
        <w:spacing w:after="0"/>
        <w:rPr>
          <w:rFonts w:ascii="Times New Roman" w:hAnsi="Times New Roman" w:cs="Times New Roman"/>
        </w:rPr>
      </w:pPr>
    </w:p>
    <w:p w14:paraId="26FEE37B" w14:textId="0DBD08EA" w:rsidR="008C65AC" w:rsidRPr="00B33A04" w:rsidRDefault="008C65AC" w:rsidP="008C65AC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3.1.1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5EB1F6" w14:textId="1F55F0E0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r </w:t>
      </w:r>
      <w:r w:rsidRPr="00B33A04">
        <w:rPr>
          <w:rFonts w:ascii="Times New Roman" w:hAnsi="Times New Roman" w:cs="Times New Roman"/>
        </w:rPr>
        <w:t xml:space="preserve">dos o más fracciones algebraicas con igual denominador, se deja el mismo denominador, y se </w:t>
      </w:r>
      <w:r w:rsidR="00B21551">
        <w:rPr>
          <w:rFonts w:ascii="Times New Roman" w:hAnsi="Times New Roman" w:cs="Times New Roman"/>
        </w:rPr>
        <w:t>adiciona</w:t>
      </w:r>
      <w:r w:rsidR="00B21551" w:rsidRPr="00B33A04">
        <w:rPr>
          <w:rFonts w:ascii="Times New Roman" w:hAnsi="Times New Roman" w:cs="Times New Roman"/>
        </w:rPr>
        <w:t xml:space="preserve">n </w:t>
      </w:r>
      <w:r w:rsidRPr="00B33A04">
        <w:rPr>
          <w:rFonts w:ascii="Times New Roman" w:hAnsi="Times New Roman" w:cs="Times New Roman"/>
        </w:rPr>
        <w:t>los numeradores haciendo agrupación de términos semejantes. Si es posible factorizar y simplificar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2EDDF96B" w14:textId="77777777" w:rsidR="008C65AC" w:rsidRPr="00B33A04" w:rsidRDefault="008C65AC" w:rsidP="008C65AC">
      <w:pPr>
        <w:spacing w:after="0"/>
        <w:rPr>
          <w:rFonts w:ascii="Times New Roman" w:hAnsi="Times New Roman" w:cs="Times New Roman"/>
        </w:rPr>
      </w:pPr>
      <w:bookmarkStart w:id="8" w:name="_GoBack"/>
      <w:bookmarkEnd w:id="8"/>
    </w:p>
    <w:p w14:paraId="4C8E9B70" w14:textId="596E1AB4" w:rsidR="000C5353" w:rsidRPr="00B33A04" w:rsidRDefault="00A45E91" w:rsidP="008C65AC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Adicionar</w:t>
      </w:r>
      <w:r w:rsidR="00212DF5" w:rsidRPr="00B33A04">
        <w:rPr>
          <w:rFonts w:ascii="Times New Roman" w:hAnsi="Times New Roman" w:cs="Times New Roman"/>
        </w:rPr>
        <w:t>:</w:t>
      </w:r>
    </w:p>
    <w:p w14:paraId="637D238B" w14:textId="77777777" w:rsidR="004519C6" w:rsidRDefault="004519C6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4B144FBF" w14:textId="3CEBD9A0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&lt;&lt;MC_08_05_040</w:t>
      </w:r>
      <w:r w:rsidRPr="00914D67">
        <w:rPr>
          <w:highlight w:val="yellow"/>
        </w:rPr>
        <w:t>&gt;&gt;</w:t>
      </w:r>
    </w:p>
    <w:p w14:paraId="70BE2EBF" w14:textId="77777777" w:rsidR="00D27DB1" w:rsidRPr="00B33A04" w:rsidRDefault="00D27DB1" w:rsidP="004519C6">
      <w:pPr>
        <w:pStyle w:val="Prrafodelista"/>
        <w:spacing w:after="0"/>
        <w:rPr>
          <w:rFonts w:ascii="Times New Roman" w:hAnsi="Times New Roman" w:cs="Times New Roman"/>
        </w:rPr>
      </w:pPr>
    </w:p>
    <w:p w14:paraId="6863DEDE" w14:textId="781665D6" w:rsidR="004519C6" w:rsidRPr="00B33A04" w:rsidRDefault="004519C6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En este ejercicio se dejó el mismo denominador que es</w:t>
      </w:r>
      <w:r w:rsidR="00212DF5" w:rsidRPr="00B33A04">
        <w:rPr>
          <w:rFonts w:ascii="Times New Roman" w:eastAsiaTheme="minorEastAsia" w:hAnsi="Times New Roman" w:cs="Times New Roman"/>
        </w:rPr>
        <w:t xml:space="preserve"> 2</w:t>
      </w:r>
      <w:r w:rsidR="00212DF5" w:rsidRPr="00B33A04">
        <w:rPr>
          <w:rFonts w:ascii="Times New Roman" w:eastAsiaTheme="minorEastAsia" w:hAnsi="Times New Roman" w:cs="Times New Roman"/>
          <w:i/>
        </w:rPr>
        <w:t>x,</w:t>
      </w:r>
      <w:r w:rsidRPr="00B33A04">
        <w:rPr>
          <w:rFonts w:ascii="Times New Roman" w:eastAsiaTheme="minorEastAsia" w:hAnsi="Times New Roman" w:cs="Times New Roman"/>
        </w:rPr>
        <w:t xml:space="preserve"> y se agruparon los términos semejantes de los numeradores para ser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dos </w:t>
      </w:r>
      <w:r w:rsidRPr="00B33A04">
        <w:rPr>
          <w:rFonts w:ascii="Times New Roman" w:eastAsiaTheme="minorEastAsia" w:hAnsi="Times New Roman" w:cs="Times New Roman"/>
        </w:rPr>
        <w:t xml:space="preserve">entre sí. </w:t>
      </w:r>
      <w:r w:rsidR="00212DF5" w:rsidRPr="00B33A04">
        <w:rPr>
          <w:rFonts w:ascii="Times New Roman" w:eastAsiaTheme="minorEastAsia" w:hAnsi="Times New Roman" w:cs="Times New Roman"/>
        </w:rPr>
        <w:t xml:space="preserve">Como </w:t>
      </w:r>
      <w:r w:rsidRPr="00B33A04">
        <w:rPr>
          <w:rFonts w:ascii="Times New Roman" w:eastAsiaTheme="minorEastAsia" w:hAnsi="Times New Roman" w:cs="Times New Roman"/>
        </w:rPr>
        <w:t>no hay ningún factor común, no es posible simplificar más la fracción.</w:t>
      </w:r>
    </w:p>
    <w:p w14:paraId="5A69D618" w14:textId="77777777" w:rsidR="008D2511" w:rsidRPr="00B33A04" w:rsidRDefault="008D2511" w:rsidP="004519C6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94742B1" w14:textId="4E55EB59" w:rsidR="000C5353" w:rsidRPr="00B33A04" w:rsidRDefault="00681457" w:rsidP="008D2511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Adicionar:</w:t>
      </w:r>
      <w:r w:rsidR="008D2511" w:rsidRPr="00B33A04">
        <w:rPr>
          <w:rFonts w:ascii="Times New Roman" w:eastAsiaTheme="minorEastAsia" w:hAnsi="Times New Roman" w:cs="Times New Roman"/>
        </w:rPr>
        <w:t xml:space="preserve"> </w:t>
      </w:r>
    </w:p>
    <w:p w14:paraId="492495EE" w14:textId="47E8253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</w:t>
      </w:r>
      <w:r>
        <w:rPr>
          <w:highlight w:val="yellow"/>
        </w:rPr>
        <w:t>1</w:t>
      </w:r>
      <w:r w:rsidRPr="00914D67">
        <w:rPr>
          <w:highlight w:val="yellow"/>
        </w:rPr>
        <w:t>&gt;&gt;</w:t>
      </w:r>
    </w:p>
    <w:p w14:paraId="26C308A8" w14:textId="77777777" w:rsidR="004E3CF4" w:rsidRPr="00B33A04" w:rsidRDefault="004E3CF4" w:rsidP="000C5353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A81B777" w14:textId="325BAE0E" w:rsidR="00227338" w:rsidRPr="00B33A04" w:rsidRDefault="008D2511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En este ejercicio se tiene como denominador común </w:t>
      </w:r>
      <w:r w:rsidR="00975516" w:rsidRPr="00B33A04">
        <w:rPr>
          <w:rFonts w:ascii="Times New Roman" w:eastAsiaTheme="minorEastAsia" w:hAnsi="Times New Roman" w:cs="Times New Roman"/>
        </w:rPr>
        <w:t>3</w:t>
      </w:r>
      <w:r w:rsidR="00975516" w:rsidRPr="00B33A04">
        <w:rPr>
          <w:rFonts w:ascii="Times New Roman" w:eastAsiaTheme="minorEastAsia" w:hAnsi="Times New Roman" w:cs="Times New Roman"/>
          <w:i/>
        </w:rPr>
        <w:t>y</w:t>
      </w:r>
      <w:r w:rsidR="00975516" w:rsidRPr="00B33A04">
        <w:rPr>
          <w:rFonts w:ascii="Times New Roman" w:eastAsiaTheme="minorEastAsia" w:hAnsi="Times New Roman" w:cs="Times New Roman"/>
        </w:rPr>
        <w:t xml:space="preserve"> </w:t>
      </w:r>
      <w:r w:rsidR="00EE5DAB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hAnsi="Times New Roman" w:cs="Times New Roman"/>
        </w:rPr>
        <w:t xml:space="preserve"> </w:t>
      </w:r>
      <w:r w:rsidR="00975516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y se </w:t>
      </w:r>
      <w:r w:rsidR="006E6837">
        <w:rPr>
          <w:rFonts w:ascii="Times New Roman" w:eastAsiaTheme="minorEastAsia" w:hAnsi="Times New Roman" w:cs="Times New Roman"/>
        </w:rPr>
        <w:t>adiciona</w:t>
      </w:r>
      <w:r w:rsidR="006E6837" w:rsidRPr="00B33A04">
        <w:rPr>
          <w:rFonts w:ascii="Times New Roman" w:eastAsiaTheme="minorEastAsia" w:hAnsi="Times New Roman" w:cs="Times New Roman"/>
        </w:rPr>
        <w:t xml:space="preserve">ron </w:t>
      </w:r>
      <w:r w:rsidRPr="00B33A04">
        <w:rPr>
          <w:rFonts w:ascii="Times New Roman" w:eastAsiaTheme="minorEastAsia" w:hAnsi="Times New Roman" w:cs="Times New Roman"/>
        </w:rPr>
        <w:t>los numeradores</w:t>
      </w:r>
      <w:r w:rsidR="007D1305">
        <w:rPr>
          <w:rFonts w:ascii="Times New Roman" w:eastAsiaTheme="minorEastAsia" w:hAnsi="Times New Roman" w:cs="Times New Roman"/>
        </w:rPr>
        <w:t>;</w:t>
      </w:r>
      <w:r w:rsidR="007D1305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sin embargo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este caso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en los numeradores no hay términos </w:t>
      </w:r>
      <w:r w:rsidR="006E6837">
        <w:rPr>
          <w:rFonts w:ascii="Times New Roman" w:eastAsiaTheme="minorEastAsia" w:hAnsi="Times New Roman" w:cs="Times New Roman"/>
        </w:rPr>
        <w:t>semejantes</w:t>
      </w:r>
      <w:r w:rsidRPr="00B33A04">
        <w:rPr>
          <w:rFonts w:ascii="Times New Roman" w:eastAsiaTheme="minorEastAsia" w:hAnsi="Times New Roman" w:cs="Times New Roman"/>
        </w:rPr>
        <w:t>, por tanto</w:t>
      </w:r>
      <w:r w:rsidR="007D130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deja la </w:t>
      </w:r>
      <w:r w:rsidR="006E6837">
        <w:rPr>
          <w:rFonts w:ascii="Times New Roman" w:eastAsiaTheme="minorEastAsia" w:hAnsi="Times New Roman" w:cs="Times New Roman"/>
        </w:rPr>
        <w:t>adición</w:t>
      </w:r>
      <w:r w:rsidR="006E6837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expresada.</w:t>
      </w:r>
    </w:p>
    <w:p w14:paraId="7D6813BD" w14:textId="77777777" w:rsidR="00227338" w:rsidRPr="00B33A04" w:rsidRDefault="00227338" w:rsidP="008D251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CCA2CC1" w14:textId="756F573C" w:rsidR="000C5353" w:rsidRPr="00B33A04" w:rsidRDefault="00681457" w:rsidP="00227338">
      <w:pPr>
        <w:pStyle w:val="Prrafodelista"/>
        <w:numPr>
          <w:ilvl w:val="0"/>
          <w:numId w:val="16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Adicionar:</w:t>
      </w:r>
      <w:r w:rsidR="00227338" w:rsidRPr="00B33A04">
        <w:rPr>
          <w:rFonts w:ascii="Times New Roman" w:hAnsi="Times New Roman" w:cs="Times New Roman"/>
        </w:rPr>
        <w:t xml:space="preserve"> </w:t>
      </w:r>
    </w:p>
    <w:p w14:paraId="2FE8981B" w14:textId="2F356574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</w:t>
      </w:r>
      <w:r>
        <w:rPr>
          <w:highlight w:val="yellow"/>
        </w:rPr>
        <w:t>2</w:t>
      </w:r>
      <w:r w:rsidRPr="00914D67">
        <w:rPr>
          <w:highlight w:val="yellow"/>
        </w:rPr>
        <w:t>&gt;&gt;</w:t>
      </w:r>
    </w:p>
    <w:p w14:paraId="5814C187" w14:textId="77777777" w:rsidR="00065521" w:rsidRPr="00B33A04" w:rsidRDefault="00065521" w:rsidP="0006552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A6015F9" w14:textId="392059CB" w:rsidR="009A56BD" w:rsidRPr="00B33A04" w:rsidRDefault="00065521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En este ejercicio al operar los términos semejantes de los numeradores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queda una diferencia de cuadrados, por tanto</w:t>
      </w:r>
      <w:r w:rsidR="007D1305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es posible factorizarla</w:t>
      </w:r>
      <w:r w:rsidR="007D1305">
        <w:rPr>
          <w:rFonts w:ascii="Times New Roman" w:hAnsi="Times New Roman" w:cs="Times New Roman"/>
        </w:rPr>
        <w:t>. Como</w:t>
      </w:r>
      <w:r w:rsidRPr="00B33A04">
        <w:rPr>
          <w:rFonts w:ascii="Times New Roman" w:hAnsi="Times New Roman" w:cs="Times New Roman"/>
        </w:rPr>
        <w:t xml:space="preserve"> el factor </w:t>
      </w:r>
      <w:r w:rsidR="00A45E91" w:rsidRPr="00B33A04">
        <w:rPr>
          <w:rFonts w:ascii="Times New Roman" w:eastAsiaTheme="minorEastAsia" w:hAnsi="Times New Roman" w:cs="Times New Roman"/>
        </w:rPr>
        <w:t>(4</w:t>
      </w:r>
      <w:r w:rsidR="00A45E91" w:rsidRPr="00B33A04">
        <w:rPr>
          <w:rFonts w:ascii="Times New Roman" w:eastAsiaTheme="minorEastAsia" w:hAnsi="Times New Roman" w:cs="Times New Roman"/>
          <w:i/>
        </w:rPr>
        <w:t>x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4E3CF4" w:rsidRPr="00B33A04">
        <w:rPr>
          <w:rFonts w:ascii="Times New Roman" w:hAnsi="Times New Roman" w:cs="Times New Roman"/>
        </w:rPr>
        <w:t>–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3)</w:t>
      </w:r>
      <w:r w:rsidRPr="00B33A04">
        <w:rPr>
          <w:rFonts w:ascii="Times New Roman" w:hAnsi="Times New Roman" w:cs="Times New Roman"/>
        </w:rPr>
        <w:t xml:space="preserve"> es común en el numerador y el denominador, se pueden simplificar y el resultado es </w:t>
      </w:r>
      <w:r w:rsidR="00A45E91" w:rsidRPr="00B33A04">
        <w:rPr>
          <w:rFonts w:ascii="Times New Roman" w:eastAsiaTheme="minorEastAsia" w:hAnsi="Times New Roman" w:cs="Times New Roman"/>
        </w:rPr>
        <w:t>4</w:t>
      </w:r>
      <w:r w:rsidR="004E3CF4" w:rsidRPr="00B33A04">
        <w:rPr>
          <w:rFonts w:ascii="Times New Roman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+</w:t>
      </w:r>
      <w:r w:rsidR="004E3CF4" w:rsidRPr="00B33A04">
        <w:rPr>
          <w:rFonts w:ascii="Times New Roman" w:eastAsiaTheme="minorEastAsia" w:hAnsi="Times New Roman" w:cs="Times New Roman"/>
        </w:rPr>
        <w:t xml:space="preserve"> </w:t>
      </w:r>
      <w:r w:rsidR="00A45E91" w:rsidRPr="00B33A04">
        <w:rPr>
          <w:rFonts w:ascii="Times New Roman" w:eastAsiaTheme="minorEastAsia" w:hAnsi="Times New Roman" w:cs="Times New Roman"/>
        </w:rPr>
        <w:t>3</w:t>
      </w:r>
      <w:r w:rsidR="0006725A" w:rsidRPr="00B33A04">
        <w:rPr>
          <w:rFonts w:ascii="Times New Roman" w:eastAsiaTheme="minorEastAsia" w:hAnsi="Times New Roman" w:cs="Times New Roman"/>
        </w:rPr>
        <w:t>.</w:t>
      </w:r>
    </w:p>
    <w:p w14:paraId="5337E3CC" w14:textId="77777777" w:rsidR="00596F2F" w:rsidRPr="00B33A04" w:rsidRDefault="00596F2F" w:rsidP="0006552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22AEA25" w14:textId="636507AE" w:rsidR="00596F2F" w:rsidRPr="00B33A04" w:rsidRDefault="00596F2F" w:rsidP="00596F2F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3.1.2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120DF8" w:rsidRPr="00B33A04">
        <w:rPr>
          <w:rFonts w:ascii="Times New Roman" w:hAnsi="Times New Roman" w:cs="Times New Roman"/>
          <w:b/>
        </w:rPr>
        <w:t>homogéneas</w:t>
      </w:r>
    </w:p>
    <w:p w14:paraId="3FC2DA2C" w14:textId="0A6AB033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823B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igual denominador, se deja el mismo denominador, y se </w:t>
      </w:r>
      <w:r w:rsidR="00F823B7" w:rsidRPr="00B33A04">
        <w:rPr>
          <w:rFonts w:ascii="Times New Roman" w:hAnsi="Times New Roman" w:cs="Times New Roman"/>
        </w:rPr>
        <w:t>sustraen</w:t>
      </w:r>
      <w:r w:rsidRPr="00B33A04">
        <w:rPr>
          <w:rFonts w:ascii="Times New Roman" w:hAnsi="Times New Roman" w:cs="Times New Roman"/>
        </w:rPr>
        <w:t xml:space="preserve"> los numeradores teniendo en cuenta que el signo menos cambia todos los signos del sustraendo</w:t>
      </w:r>
      <w:r w:rsidR="00046C54">
        <w:rPr>
          <w:rFonts w:ascii="Times New Roman" w:hAnsi="Times New Roman" w:cs="Times New Roman"/>
        </w:rPr>
        <w:t>;</w:t>
      </w:r>
      <w:r w:rsidR="00046C54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agrupan </w:t>
      </w:r>
      <w:r w:rsidR="00046C54">
        <w:rPr>
          <w:rFonts w:ascii="Times New Roman" w:hAnsi="Times New Roman" w:cs="Times New Roman"/>
        </w:rPr>
        <w:t xml:space="preserve">los </w:t>
      </w:r>
      <w:r w:rsidRPr="00B33A04">
        <w:rPr>
          <w:rFonts w:ascii="Times New Roman" w:hAnsi="Times New Roman" w:cs="Times New Roman"/>
        </w:rPr>
        <w:t>términos semejantes. Si es posible factorizar y simplificar</w:t>
      </w:r>
      <w:r w:rsidR="00046C54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realiza este procedimiento.</w:t>
      </w:r>
    </w:p>
    <w:p w14:paraId="183D9AFE" w14:textId="77777777" w:rsidR="00596F2F" w:rsidRPr="00B33A04" w:rsidRDefault="00596F2F" w:rsidP="00596F2F">
      <w:pPr>
        <w:spacing w:after="0"/>
        <w:rPr>
          <w:rFonts w:ascii="Times New Roman" w:hAnsi="Times New Roman" w:cs="Times New Roman"/>
        </w:rPr>
      </w:pPr>
    </w:p>
    <w:p w14:paraId="0E6FB0CF" w14:textId="61C7A98F" w:rsidR="000C5353" w:rsidRDefault="00681457" w:rsidP="00596F2F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  <w:r w:rsidR="00596F2F" w:rsidRPr="00B33A04">
        <w:rPr>
          <w:rFonts w:ascii="Times New Roman" w:hAnsi="Times New Roman" w:cs="Times New Roman"/>
        </w:rPr>
        <w:t xml:space="preserve"> </w:t>
      </w:r>
    </w:p>
    <w:p w14:paraId="47A41F6B" w14:textId="4A562443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&lt;&lt;MC_08_05_043</w:t>
      </w:r>
      <w:r w:rsidRPr="00914D67">
        <w:rPr>
          <w:highlight w:val="yellow"/>
        </w:rPr>
        <w:t>&gt;&gt;</w:t>
      </w:r>
    </w:p>
    <w:p w14:paraId="2E81E111" w14:textId="77777777" w:rsidR="00D27DB1" w:rsidRPr="00B33A04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</w:p>
    <w:p w14:paraId="3E3349F7" w14:textId="77777777" w:rsidR="00596F2F" w:rsidRPr="00B33A04" w:rsidRDefault="00596F2F" w:rsidP="00065521">
      <w:pPr>
        <w:spacing w:after="0"/>
        <w:ind w:left="708"/>
        <w:rPr>
          <w:rFonts w:ascii="Times New Roman" w:hAnsi="Times New Roman" w:cs="Times New Roman"/>
        </w:rPr>
      </w:pPr>
    </w:p>
    <w:p w14:paraId="50A961D2" w14:textId="43C0B1BC" w:rsidR="000C5353" w:rsidRPr="00B33A04" w:rsidRDefault="00681457" w:rsidP="00E658B6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Sustraer:</w:t>
      </w:r>
    </w:p>
    <w:p w14:paraId="65BA0105" w14:textId="65D92E16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&lt;&lt;MC_08_05_044</w:t>
      </w:r>
      <w:r w:rsidRPr="00914D67">
        <w:rPr>
          <w:highlight w:val="yellow"/>
        </w:rPr>
        <w:t>&gt;&gt;</w:t>
      </w:r>
    </w:p>
    <w:p w14:paraId="4EC69899" w14:textId="77777777" w:rsidR="00E658B6" w:rsidRPr="00B33A04" w:rsidRDefault="00E658B6" w:rsidP="00E658B6">
      <w:pPr>
        <w:pStyle w:val="Prrafodelista"/>
        <w:spacing w:after="0"/>
        <w:rPr>
          <w:rFonts w:ascii="Times New Roman" w:hAnsi="Times New Roman" w:cs="Times New Roman"/>
        </w:rPr>
      </w:pPr>
    </w:p>
    <w:p w14:paraId="2A3E1C34" w14:textId="77777777" w:rsidR="000C5353" w:rsidRPr="00B33A04" w:rsidRDefault="000C5353" w:rsidP="00E658B6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6B7EC6F5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BCCD11B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688FE906" w14:textId="77777777" w:rsidTr="001758C2">
        <w:tc>
          <w:tcPr>
            <w:tcW w:w="2518" w:type="dxa"/>
          </w:tcPr>
          <w:p w14:paraId="79A39026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2DDF86B" w14:textId="526F4A85" w:rsidR="000347BB" w:rsidRPr="00B33A04" w:rsidRDefault="00CF2158" w:rsidP="005245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_REC150</w:t>
            </w:r>
          </w:p>
        </w:tc>
      </w:tr>
      <w:tr w:rsidR="000347BB" w:rsidRPr="00B33A04" w14:paraId="7E836160" w14:textId="77777777" w:rsidTr="001758C2">
        <w:tc>
          <w:tcPr>
            <w:tcW w:w="2518" w:type="dxa"/>
          </w:tcPr>
          <w:p w14:paraId="73EB884F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D92594" w14:textId="3C24C171" w:rsidR="000347BB" w:rsidRPr="00B33A04" w:rsidRDefault="0020408F" w:rsidP="001758C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Adiciona o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 sustrae fracciones algebraicas con el mismo denominador</w:t>
            </w:r>
          </w:p>
        </w:tc>
      </w:tr>
      <w:tr w:rsidR="000347BB" w:rsidRPr="00B33A04" w14:paraId="324F8FC5" w14:textId="77777777" w:rsidTr="001758C2">
        <w:tc>
          <w:tcPr>
            <w:tcW w:w="2518" w:type="dxa"/>
          </w:tcPr>
          <w:p w14:paraId="113B8C13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797378" w14:textId="3A6E466E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monomios en el denominador</w:t>
            </w:r>
          </w:p>
        </w:tc>
      </w:tr>
    </w:tbl>
    <w:p w14:paraId="314B55DA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32296B81" w14:textId="77777777" w:rsidR="005A1EEB" w:rsidRPr="00B33A04" w:rsidRDefault="005A1EEB" w:rsidP="00E658B6">
      <w:pPr>
        <w:spacing w:after="0"/>
        <w:rPr>
          <w:rFonts w:ascii="Times New Roman" w:eastAsiaTheme="minorEastAsia" w:hAnsi="Times New Roman" w:cs="Times New Roman"/>
        </w:rPr>
      </w:pPr>
    </w:p>
    <w:p w14:paraId="7A0E0F7F" w14:textId="0BC2503B" w:rsidR="000401C0" w:rsidRPr="00B33A04" w:rsidRDefault="005A1EEB" w:rsidP="005A1EEB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3.1.3 </w:t>
      </w:r>
      <w:r w:rsidR="00681457" w:rsidRPr="00B33A04">
        <w:rPr>
          <w:rFonts w:ascii="Times New Roman" w:hAnsi="Times New Roman" w:cs="Times New Roman"/>
          <w:b/>
        </w:rPr>
        <w:t>La a</w:t>
      </w:r>
      <w:r w:rsidRPr="00B33A04">
        <w:rPr>
          <w:rFonts w:ascii="Times New Roman" w:hAnsi="Times New Roman" w:cs="Times New Roman"/>
          <w:b/>
        </w:rPr>
        <w:t xml:space="preserve">dición de fracciones algebraicas </w:t>
      </w:r>
      <w:r w:rsidR="00387E94" w:rsidRPr="00B33A04">
        <w:rPr>
          <w:rFonts w:ascii="Times New Roman" w:hAnsi="Times New Roman" w:cs="Times New Roman"/>
          <w:b/>
        </w:rPr>
        <w:t>h</w:t>
      </w:r>
      <w:r w:rsidR="00BA3A7D" w:rsidRPr="00B33A04">
        <w:rPr>
          <w:rFonts w:ascii="Times New Roman" w:hAnsi="Times New Roman" w:cs="Times New Roman"/>
          <w:b/>
        </w:rPr>
        <w:t xml:space="preserve">eterogéneas </w:t>
      </w:r>
    </w:p>
    <w:p w14:paraId="1EE120BB" w14:textId="076CF3CF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387E94" w:rsidRPr="00B33A04">
        <w:rPr>
          <w:rFonts w:ascii="Times New Roman" w:hAnsi="Times New Roman" w:cs="Times New Roman"/>
        </w:rPr>
        <w:t>adicionar</w:t>
      </w:r>
      <w:r w:rsidRPr="00B33A04">
        <w:rPr>
          <w:rFonts w:ascii="Times New Roman" w:hAnsi="Times New Roman" w:cs="Times New Roman"/>
        </w:rPr>
        <w:t xml:space="preserve"> dos o más fracciones algebraicas </w:t>
      </w:r>
      <w:r w:rsidR="00387E94" w:rsidRPr="00B33A04">
        <w:rPr>
          <w:rFonts w:ascii="Times New Roman" w:hAnsi="Times New Roman" w:cs="Times New Roman"/>
        </w:rPr>
        <w:t>h</w:t>
      </w:r>
      <w:r w:rsidR="00BA3A7D" w:rsidRPr="00B33A04">
        <w:rPr>
          <w:rFonts w:ascii="Times New Roman" w:hAnsi="Times New Roman" w:cs="Times New Roman"/>
        </w:rPr>
        <w:t>eterog</w:t>
      </w:r>
      <w:r w:rsidR="00BA3A7D" w:rsidRPr="00B33A04">
        <w:rPr>
          <w:rFonts w:ascii="Times New Roman" w:hAnsi="Times New Roman" w:cs="Times New Roman"/>
          <w:lang w:val="es-CO"/>
        </w:rPr>
        <w:t>é</w:t>
      </w:r>
      <w:r w:rsidR="00BA3A7D" w:rsidRPr="00B33A04">
        <w:rPr>
          <w:rFonts w:ascii="Times New Roman" w:hAnsi="Times New Roman" w:cs="Times New Roman"/>
        </w:rPr>
        <w:t>neas</w:t>
      </w:r>
      <w:r w:rsidRPr="00B33A04">
        <w:rPr>
          <w:rFonts w:ascii="Times New Roman" w:hAnsi="Times New Roman" w:cs="Times New Roman"/>
        </w:rPr>
        <w:t xml:space="preserve">, se </w:t>
      </w:r>
      <w:r w:rsidR="00BA3A7D" w:rsidRPr="00B33A04">
        <w:rPr>
          <w:rFonts w:ascii="Times New Roman" w:hAnsi="Times New Roman" w:cs="Times New Roman"/>
        </w:rPr>
        <w:t>realizan</w:t>
      </w:r>
      <w:r w:rsidRPr="00B33A04">
        <w:rPr>
          <w:rFonts w:ascii="Times New Roman" w:hAnsi="Times New Roman" w:cs="Times New Roman"/>
        </w:rPr>
        <w:t xml:space="preserve"> los siguientes pasos:</w:t>
      </w:r>
    </w:p>
    <w:p w14:paraId="3DB164B9" w14:textId="77777777" w:rsidR="00047DAB" w:rsidRPr="00B33A04" w:rsidRDefault="00047DAB" w:rsidP="005A1EEB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5A06D888" w14:textId="77777777" w:rsidR="00BA3A7D" w:rsidRPr="000B619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0B6194">
        <w:rPr>
          <w:rFonts w:ascii="Times New Roman" w:hAnsi="Times New Roman" w:cs="Times New Roman"/>
          <w:sz w:val="24"/>
          <w:szCs w:val="24"/>
        </w:rPr>
        <w:t xml:space="preserve">Paso 1. Se halla el </w:t>
      </w:r>
      <w:r w:rsidRPr="000B6194">
        <w:rPr>
          <w:rFonts w:ascii="Times New Roman" w:hAnsi="Times New Roman" w:cs="Times New Roman"/>
          <w:b/>
          <w:sz w:val="24"/>
          <w:szCs w:val="24"/>
        </w:rPr>
        <w:t>m.c.m.</w:t>
      </w:r>
      <w:r w:rsidRPr="000B6194">
        <w:rPr>
          <w:rFonts w:ascii="Times New Roman" w:hAnsi="Times New Roman" w:cs="Times New Roman"/>
          <w:sz w:val="24"/>
          <w:szCs w:val="24"/>
        </w:rPr>
        <w:t xml:space="preserve"> de los denominadores de cada fracción.</w:t>
      </w:r>
    </w:p>
    <w:p w14:paraId="53ADCAFF" w14:textId="00EEC34B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  <w:sz w:val="24"/>
          <w:szCs w:val="24"/>
        </w:rPr>
      </w:pPr>
      <w:r w:rsidRPr="00B33A04">
        <w:rPr>
          <w:rFonts w:ascii="Times New Roman" w:hAnsi="Times New Roman" w:cs="Times New Roman"/>
          <w:sz w:val="24"/>
          <w:szCs w:val="24"/>
        </w:rPr>
        <w:t>Paso 2. Se busca una fracción equivalente a cada fracción algebraica dada; luego</w:t>
      </w:r>
      <w:r w:rsidR="00A61569">
        <w:rPr>
          <w:rFonts w:ascii="Times New Roman" w:hAnsi="Times New Roman" w:cs="Times New Roman"/>
          <w:sz w:val="24"/>
          <w:szCs w:val="24"/>
        </w:rPr>
        <w:t>,</w:t>
      </w:r>
      <w:r w:rsidRPr="00B33A04">
        <w:rPr>
          <w:rFonts w:ascii="Times New Roman" w:hAnsi="Times New Roman" w:cs="Times New Roman"/>
          <w:sz w:val="24"/>
          <w:szCs w:val="24"/>
        </w:rPr>
        <w:t xml:space="preserve"> se amplifica cada fracción para obtener todos los denominadores iguales al </w:t>
      </w:r>
      <w:r w:rsidRPr="00B33A04">
        <w:rPr>
          <w:rFonts w:ascii="Times New Roman" w:hAnsi="Times New Roman" w:cs="Times New Roman"/>
          <w:b/>
          <w:sz w:val="24"/>
          <w:szCs w:val="24"/>
        </w:rPr>
        <w:t>m.c.m.</w:t>
      </w:r>
      <w:r w:rsidRPr="00B33A04">
        <w:rPr>
          <w:rFonts w:ascii="Times New Roman" w:hAnsi="Times New Roman" w:cs="Times New Roman"/>
          <w:sz w:val="24"/>
          <w:szCs w:val="24"/>
        </w:rPr>
        <w:t xml:space="preserve"> hallado.</w:t>
      </w:r>
    </w:p>
    <w:p w14:paraId="4D518090" w14:textId="77777777" w:rsidR="00BA3A7D" w:rsidRPr="00B33A04" w:rsidRDefault="00BA3A7D" w:rsidP="00B33A04">
      <w:pPr>
        <w:pStyle w:val="Textocomentario"/>
        <w:ind w:left="708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  <w:sz w:val="24"/>
          <w:szCs w:val="24"/>
        </w:rPr>
        <w:t>Paso 3. Se adicionan o sustraen al igual que las fracciones homogéneas.</w:t>
      </w:r>
    </w:p>
    <w:p w14:paraId="46048E6E" w14:textId="77777777" w:rsidR="005A7E3F" w:rsidRPr="00B33A04" w:rsidRDefault="005A7E3F" w:rsidP="008D6080">
      <w:pPr>
        <w:spacing w:after="0"/>
        <w:rPr>
          <w:rFonts w:ascii="Times New Roman" w:hAnsi="Times New Roman" w:cs="Times New Roman"/>
        </w:rPr>
      </w:pPr>
    </w:p>
    <w:p w14:paraId="7B983703" w14:textId="01D766C7" w:rsidR="000C5353" w:rsidRPr="00D27DB1" w:rsidRDefault="008D6080" w:rsidP="008D6080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26ED7" w:rsidRPr="00B33A04">
        <w:rPr>
          <w:rFonts w:ascii="Times New Roman" w:hAnsi="Times New Roman" w:cs="Times New Roman"/>
        </w:rPr>
        <w:t>:</w:t>
      </w:r>
    </w:p>
    <w:p w14:paraId="7AE5B3CA" w14:textId="081836F8" w:rsidR="00D27DB1" w:rsidRPr="00914D67" w:rsidRDefault="00D27DB1" w:rsidP="00D27DB1">
      <w:pPr>
        <w:pStyle w:val="Prrafodelista"/>
        <w:spacing w:after="0"/>
        <w:rPr>
          <w:rFonts w:ascii="Times New Roman" w:hAnsi="Times New Roman" w:cs="Times New Roman"/>
        </w:rPr>
      </w:pPr>
      <w:r>
        <w:rPr>
          <w:highlight w:val="yellow"/>
        </w:rPr>
        <w:t>&lt;&lt;MC_08_05_045</w:t>
      </w:r>
      <w:r w:rsidRPr="00914D67">
        <w:rPr>
          <w:highlight w:val="yellow"/>
        </w:rPr>
        <w:t>&gt;&gt;</w:t>
      </w:r>
    </w:p>
    <w:p w14:paraId="57C9FC6D" w14:textId="77777777" w:rsidR="00D27DB1" w:rsidRPr="00B33A04" w:rsidRDefault="00D27DB1" w:rsidP="00D27DB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FBE20ED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C020C40" w14:textId="62C6B882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r w:rsidR="00BA3A7D" w:rsidRPr="00B33A04">
        <w:rPr>
          <w:rFonts w:ascii="Times New Roman" w:eastAsiaTheme="minorEastAsia" w:hAnsi="Times New Roman" w:cs="Times New Roman"/>
          <w:b/>
        </w:rPr>
        <w:t>m.c.m</w:t>
      </w:r>
      <w:r w:rsidR="00A61569">
        <w:rPr>
          <w:rFonts w:ascii="Times New Roman" w:eastAsiaTheme="minorEastAsia" w:hAnsi="Times New Roman" w:cs="Times New Roman"/>
          <w:b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BA3A7D" w:rsidRPr="00B33A04">
        <w:rPr>
          <w:rFonts w:ascii="Times New Roman" w:eastAsiaTheme="minorEastAsia" w:hAnsi="Times New Roman" w:cs="Times New Roman"/>
        </w:rPr>
        <w:t>2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BA3A7D" w:rsidRPr="00B33A04">
        <w:rPr>
          <w:rFonts w:ascii="Times New Roman" w:eastAsiaTheme="minorEastAsia" w:hAnsi="Times New Roman" w:cs="Times New Roman"/>
        </w:rPr>
        <w:t>6</w:t>
      </w:r>
      <w:r w:rsidR="00BA3A7D" w:rsidRPr="00B33A04">
        <w:rPr>
          <w:rFonts w:ascii="Times New Roman" w:eastAsiaTheme="minorEastAsia" w:hAnsi="Times New Roman" w:cs="Times New Roman"/>
          <w:i/>
        </w:rPr>
        <w:t>x</w:t>
      </w:r>
      <w:r w:rsidR="00BA3A7D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5A7E3F" w:rsidRPr="00B33A04">
        <w:rPr>
          <w:rFonts w:ascii="Times New Roman" w:eastAsiaTheme="minorEastAsia" w:hAnsi="Times New Roman" w:cs="Times New Roman"/>
        </w:rPr>
        <w:t>.</w:t>
      </w:r>
    </w:p>
    <w:p w14:paraId="3F8E8F0C" w14:textId="77777777" w:rsidR="00526ED7" w:rsidRPr="00B33A04" w:rsidRDefault="00526ED7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59CB929" w14:textId="668EEE67" w:rsidR="000C5353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Dividiendo el </w:t>
      </w:r>
      <w:r w:rsidR="00BA3A7D" w:rsidRPr="00B33A04">
        <w:rPr>
          <w:rFonts w:ascii="Times New Roman" w:eastAsiaTheme="minorEastAsia" w:hAnsi="Times New Roman" w:cs="Times New Roman"/>
        </w:rPr>
        <w:t>m.c.m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="00BA3A7D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por cada denominador</w:t>
      </w:r>
      <w:r w:rsidR="00526ED7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38781F6E" w14:textId="77777777" w:rsidR="000C5353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636957F" w14:textId="6B78C66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&lt;&lt;MC_08_05_046</w:t>
      </w:r>
      <w:r w:rsidRPr="00914D67">
        <w:rPr>
          <w:highlight w:val="yellow"/>
        </w:rPr>
        <w:t>&gt;&gt;</w:t>
      </w:r>
    </w:p>
    <w:p w14:paraId="2401701C" w14:textId="77777777" w:rsidR="00D27DB1" w:rsidRPr="00B33A04" w:rsidRDefault="00D27DB1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20DF1C" w14:textId="77777777" w:rsidR="000C5353" w:rsidRPr="00B33A04" w:rsidRDefault="000C5353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F1C3779" w14:textId="145CC28F" w:rsidR="008D6080" w:rsidRPr="00B33A04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se multiplica este resultado por cada </w:t>
      </w:r>
      <w:r w:rsidR="00E5314F" w:rsidRPr="00B33A04">
        <w:rPr>
          <w:rFonts w:ascii="Times New Roman" w:eastAsiaTheme="minorEastAsia" w:hAnsi="Times New Roman" w:cs="Times New Roman"/>
        </w:rPr>
        <w:t>expresión del numerador de los sumandos:</w:t>
      </w:r>
    </w:p>
    <w:p w14:paraId="0888F201" w14:textId="77777777" w:rsidR="008D6080" w:rsidRDefault="008D6080" w:rsidP="008D6080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39896A3" w14:textId="6E5FD8E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&lt;&lt;MC_08_05_047</w:t>
      </w:r>
      <w:r w:rsidRPr="00914D67">
        <w:rPr>
          <w:highlight w:val="yellow"/>
        </w:rPr>
        <w:t>&gt;&gt;</w:t>
      </w:r>
    </w:p>
    <w:p w14:paraId="28B9609C" w14:textId="77777777" w:rsidR="00A97D1E" w:rsidRPr="00B33A04" w:rsidRDefault="00A97D1E" w:rsidP="008D6080">
      <w:pPr>
        <w:spacing w:after="0"/>
        <w:rPr>
          <w:rFonts w:ascii="Times New Roman" w:eastAsiaTheme="minorEastAsia" w:hAnsi="Times New Roman" w:cs="Times New Roman"/>
        </w:rPr>
      </w:pPr>
    </w:p>
    <w:p w14:paraId="6ABC07A0" w14:textId="3C90E467" w:rsidR="000C5353" w:rsidRPr="00B33A04" w:rsidRDefault="00A97D1E" w:rsidP="00A97D1E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526ED7" w:rsidRPr="00B33A04">
        <w:rPr>
          <w:rFonts w:ascii="Times New Roman" w:eastAsiaTheme="minorEastAsia" w:hAnsi="Times New Roman" w:cs="Times New Roman"/>
        </w:rPr>
        <w:t>:</w:t>
      </w:r>
    </w:p>
    <w:p w14:paraId="41E0D4F7" w14:textId="4568EC17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&lt;&lt;MC_08_05_048</w:t>
      </w:r>
      <w:r w:rsidRPr="00914D67">
        <w:rPr>
          <w:highlight w:val="yellow"/>
        </w:rPr>
        <w:t>&gt;&gt;</w:t>
      </w:r>
    </w:p>
    <w:p w14:paraId="6E11F494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30D9A63" w14:textId="538C05C9" w:rsidR="00526ED7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 el 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A61569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 </w:t>
      </w:r>
      <w:r w:rsidR="00526ED7" w:rsidRPr="00B33A04">
        <w:rPr>
          <w:rFonts w:ascii="Times New Roman" w:eastAsiaTheme="minorEastAsia" w:hAnsi="Times New Roman" w:cs="Times New Roman"/>
          <w:i/>
        </w:rPr>
        <w:t>x –</w:t>
      </w:r>
      <w:r w:rsidR="00526ED7" w:rsidRPr="00B33A04">
        <w:rPr>
          <w:rFonts w:ascii="Times New Roman" w:eastAsiaTheme="minorEastAsia" w:hAnsi="Times New Roman" w:cs="Times New Roman"/>
        </w:rPr>
        <w:t xml:space="preserve"> 1 </w:t>
      </w:r>
      <w:r w:rsidRPr="00B33A04">
        <w:rPr>
          <w:rFonts w:ascii="Times New Roman" w:eastAsiaTheme="minorEastAsia" w:hAnsi="Times New Roman" w:cs="Times New Roman"/>
        </w:rPr>
        <w:t>y</w:t>
      </w:r>
      <w:r w:rsidR="00526ED7" w:rsidRPr="00B33A04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</w:t>
      </w:r>
      <w:r w:rsidR="00A61569">
        <w:rPr>
          <w:rFonts w:ascii="Times New Roman" w:eastAsiaTheme="minorEastAsia" w:hAnsi="Times New Roman" w:cs="Times New Roman"/>
        </w:rPr>
        <w:t xml:space="preserve"> </w:t>
      </w:r>
      <w:r w:rsidR="00526ED7" w:rsidRPr="00B33A04">
        <w:rPr>
          <w:rFonts w:ascii="Times New Roman" w:eastAsiaTheme="minorEastAsia" w:hAnsi="Times New Roman" w:cs="Times New Roman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que es</w:t>
      </w:r>
      <w:r w:rsidR="00526ED7" w:rsidRPr="00B33A04">
        <w:rPr>
          <w:rFonts w:ascii="Times New Roman" w:eastAsiaTheme="minorEastAsia" w:hAnsi="Times New Roman" w:cs="Times New Roman"/>
        </w:rPr>
        <w:t xml:space="preserve"> 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– 1)(</w:t>
      </w:r>
      <w:r w:rsidR="00526ED7" w:rsidRPr="00B33A04">
        <w:rPr>
          <w:rFonts w:ascii="Times New Roman" w:eastAsiaTheme="minorEastAsia" w:hAnsi="Times New Roman" w:cs="Times New Roman"/>
          <w:i/>
        </w:rPr>
        <w:t>x</w:t>
      </w:r>
      <w:r w:rsidR="00526ED7" w:rsidRPr="00B33A04">
        <w:rPr>
          <w:rFonts w:ascii="Times New Roman" w:eastAsiaTheme="minorEastAsia" w:hAnsi="Times New Roman" w:cs="Times New Roman"/>
        </w:rPr>
        <w:t xml:space="preserve"> + 2).</w:t>
      </w:r>
    </w:p>
    <w:p w14:paraId="01DF6AB7" w14:textId="77777777" w:rsidR="00526ED7" w:rsidRPr="00B33A04" w:rsidRDefault="00526ED7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61CA7A9" w14:textId="08943AEA" w:rsidR="000C5353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lastRenderedPageBreak/>
        <w:t>Dividiendo el 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526ED7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 </w:t>
      </w:r>
      <w:r w:rsidR="00526ED7" w:rsidRPr="00B33A04">
        <w:rPr>
          <w:rFonts w:ascii="Times New Roman" w:eastAsiaTheme="minorEastAsia" w:hAnsi="Times New Roman" w:cs="Times New Roman"/>
        </w:rPr>
        <w:t>se tiene:</w:t>
      </w:r>
    </w:p>
    <w:p w14:paraId="5458D7DC" w14:textId="77777777" w:rsidR="000C5353" w:rsidRDefault="000C5353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C87921" w14:textId="7EDD528C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&lt;&lt;MC_08_05_049</w:t>
      </w:r>
      <w:r w:rsidRPr="00914D67">
        <w:rPr>
          <w:highlight w:val="yellow"/>
        </w:rPr>
        <w:t>&gt;&gt;</w:t>
      </w:r>
    </w:p>
    <w:p w14:paraId="65360771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DCEC3C2" w14:textId="39A4D955" w:rsidR="00FA4085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del numerador de los sumandos:</w:t>
      </w:r>
    </w:p>
    <w:p w14:paraId="75289092" w14:textId="77777777" w:rsidR="00D27DB1" w:rsidRPr="00B33A04" w:rsidRDefault="00D27DB1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BB4B3FB" w14:textId="1C7CA73D" w:rsidR="00D27DB1" w:rsidRPr="00914D67" w:rsidRDefault="00D27DB1" w:rsidP="00D27DB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5</w:t>
      </w:r>
      <w:r>
        <w:rPr>
          <w:highlight w:val="yellow"/>
        </w:rPr>
        <w:t>0</w:t>
      </w:r>
      <w:r w:rsidRPr="00914D67">
        <w:rPr>
          <w:highlight w:val="yellow"/>
        </w:rPr>
        <w:t>&gt;&gt;</w:t>
      </w:r>
    </w:p>
    <w:p w14:paraId="6038C6D6" w14:textId="77777777" w:rsidR="00FA4085" w:rsidRPr="00B33A04" w:rsidRDefault="00FA4085" w:rsidP="00FA4085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9ACF18B" w14:textId="77777777" w:rsidR="00AA6E6A" w:rsidRPr="00B33A04" w:rsidRDefault="00AA6E6A" w:rsidP="00AA6E6A">
      <w:pPr>
        <w:spacing w:after="0"/>
        <w:rPr>
          <w:rFonts w:ascii="Times New Roman" w:eastAsiaTheme="minorEastAsia" w:hAnsi="Times New Roman" w:cs="Times New Roman"/>
        </w:rPr>
      </w:pPr>
    </w:p>
    <w:p w14:paraId="5ABB570F" w14:textId="3390B90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3]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3.1.</w:t>
      </w:r>
      <w:r w:rsidR="007025C8">
        <w:rPr>
          <w:rFonts w:ascii="Times New Roman" w:hAnsi="Times New Roman" w:cs="Times New Roman"/>
          <w:b/>
        </w:rPr>
        <w:t>4</w:t>
      </w:r>
      <w:r w:rsidR="007025C8"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s</w:t>
      </w:r>
      <w:r w:rsidRPr="00B33A04">
        <w:rPr>
          <w:rFonts w:ascii="Times New Roman" w:hAnsi="Times New Roman" w:cs="Times New Roman"/>
          <w:b/>
        </w:rPr>
        <w:t xml:space="preserve">ustracción de fracciones algebraicas </w:t>
      </w:r>
      <w:r w:rsidR="009B463B" w:rsidRPr="00B33A04">
        <w:rPr>
          <w:rFonts w:ascii="Times New Roman" w:hAnsi="Times New Roman" w:cs="Times New Roman"/>
          <w:b/>
        </w:rPr>
        <w:t>heterogéneas</w:t>
      </w:r>
    </w:p>
    <w:p w14:paraId="2293ACF2" w14:textId="42641193" w:rsidR="00AA6E6A" w:rsidRPr="00B33A04" w:rsidRDefault="00AA6E6A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Para </w:t>
      </w:r>
      <w:r w:rsidR="00F702C7" w:rsidRPr="00B33A04">
        <w:rPr>
          <w:rFonts w:ascii="Times New Roman" w:hAnsi="Times New Roman" w:cs="Times New Roman"/>
        </w:rPr>
        <w:t>sustraer</w:t>
      </w:r>
      <w:r w:rsidRPr="00B33A04">
        <w:rPr>
          <w:rFonts w:ascii="Times New Roman" w:hAnsi="Times New Roman" w:cs="Times New Roman"/>
        </w:rPr>
        <w:t xml:space="preserve"> dos fracciones algebraicas con diferente denominador, se siguen los mismos pasos de la </w:t>
      </w:r>
      <w:r w:rsidR="00F702C7" w:rsidRPr="00B33A04">
        <w:rPr>
          <w:rFonts w:ascii="Times New Roman" w:hAnsi="Times New Roman" w:cs="Times New Roman"/>
        </w:rPr>
        <w:t>adición</w:t>
      </w:r>
      <w:r w:rsidR="00F772E7">
        <w:rPr>
          <w:rFonts w:ascii="Times New Roman" w:hAnsi="Times New Roman" w:cs="Times New Roman"/>
        </w:rPr>
        <w:t>;</w:t>
      </w:r>
      <w:r w:rsidR="00F772E7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adicionalmente</w:t>
      </w:r>
      <w:r w:rsidR="00F772E7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tiene en cuenta que el signo menos cambia los signos del numerador en el sustraendo para luego operar los términos semejantes.</w:t>
      </w:r>
    </w:p>
    <w:p w14:paraId="2A85BF02" w14:textId="77777777" w:rsidR="00B41690" w:rsidRPr="00B33A04" w:rsidRDefault="00B41690" w:rsidP="00AA6E6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7FD6CCA" w14:textId="4BEF843F" w:rsidR="000C5353" w:rsidRPr="00B33A04" w:rsidRDefault="00B41690" w:rsidP="00B41690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F702C7" w:rsidRPr="00B33A04">
        <w:rPr>
          <w:rFonts w:ascii="Times New Roman" w:hAnsi="Times New Roman" w:cs="Times New Roman"/>
        </w:rPr>
        <w:t>:</w:t>
      </w:r>
    </w:p>
    <w:p w14:paraId="01E6A617" w14:textId="745FB8D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1</w:t>
      </w:r>
      <w:r w:rsidRPr="00914D67">
        <w:rPr>
          <w:highlight w:val="yellow"/>
        </w:rPr>
        <w:t>&gt;&gt;</w:t>
      </w:r>
    </w:p>
    <w:p w14:paraId="3905C6B5" w14:textId="77777777" w:rsidR="000C5353" w:rsidRDefault="000C5353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3F9CEAC0" w14:textId="77777777" w:rsidR="00997AF1" w:rsidRPr="00B33A04" w:rsidRDefault="00997AF1" w:rsidP="000C5353">
      <w:pPr>
        <w:pStyle w:val="Prrafodelista"/>
        <w:spacing w:after="0"/>
        <w:rPr>
          <w:rFonts w:ascii="Times New Roman" w:hAnsi="Times New Roman" w:cs="Times New Roman"/>
        </w:rPr>
      </w:pPr>
    </w:p>
    <w:p w14:paraId="7C89880D" w14:textId="06A0FBEB" w:rsidR="003720FC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 el 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de</w:t>
      </w:r>
      <w:r w:rsidR="003720FC" w:rsidRPr="00B33A04">
        <w:rPr>
          <w:rFonts w:ascii="Times New Roman" w:eastAsiaTheme="minorEastAsia" w:hAnsi="Times New Roman" w:cs="Times New Roman"/>
        </w:rPr>
        <w:t xml:space="preserve"> 3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y </w:t>
      </w:r>
      <w:r w:rsidR="003720FC" w:rsidRPr="00B33A04">
        <w:rPr>
          <w:rFonts w:ascii="Times New Roman" w:eastAsiaTheme="minorEastAsia" w:hAnsi="Times New Roman" w:cs="Times New Roman"/>
        </w:rPr>
        <w:t>4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que es </w:t>
      </w:r>
      <w:r w:rsidR="003720FC" w:rsidRPr="00B33A04">
        <w:rPr>
          <w:rFonts w:ascii="Times New Roman" w:eastAsiaTheme="minorEastAsia" w:hAnsi="Times New Roman" w:cs="Times New Roman"/>
        </w:rPr>
        <w:t>12</w:t>
      </w:r>
      <w:r w:rsidR="003720FC" w:rsidRPr="00B33A04">
        <w:rPr>
          <w:rFonts w:ascii="Times New Roman" w:eastAsiaTheme="minorEastAsia" w:hAnsi="Times New Roman" w:cs="Times New Roman"/>
          <w:i/>
        </w:rPr>
        <w:t>x</w:t>
      </w:r>
      <w:r w:rsidR="003720FC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3720FC" w:rsidRPr="00B33A04">
        <w:rPr>
          <w:rFonts w:ascii="Times New Roman" w:eastAsiaTheme="minorEastAsia" w:hAnsi="Times New Roman" w:cs="Times New Roman"/>
        </w:rPr>
        <w:t>.</w:t>
      </w:r>
    </w:p>
    <w:p w14:paraId="43355DC6" w14:textId="77777777" w:rsidR="003720FC" w:rsidRPr="00B33A04" w:rsidRDefault="003720FC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A07F5C5" w14:textId="68ED2B01" w:rsidR="000C5353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Dividiendo el m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3720FC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3720FC" w:rsidRPr="00B33A04">
        <w:rPr>
          <w:rFonts w:ascii="Times New Roman" w:eastAsiaTheme="minorEastAsia" w:hAnsi="Times New Roman" w:cs="Times New Roman"/>
        </w:rPr>
        <w:t xml:space="preserve"> se tiene:</w:t>
      </w:r>
    </w:p>
    <w:p w14:paraId="0E6C5758" w14:textId="77777777" w:rsidR="000C5353" w:rsidRDefault="000C5353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026927A" w14:textId="47FA2FA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2</w:t>
      </w:r>
      <w:r w:rsidRPr="00914D67">
        <w:rPr>
          <w:highlight w:val="yellow"/>
        </w:rPr>
        <w:t>&gt;&gt;</w:t>
      </w:r>
    </w:p>
    <w:p w14:paraId="17443EB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42751A" w14:textId="16538740" w:rsidR="00B41690" w:rsidRPr="00B33A04" w:rsidRDefault="00B41690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>es</w:t>
      </w:r>
      <w:r w:rsidRPr="00B33A04">
        <w:rPr>
          <w:rFonts w:ascii="Times New Roman" w:eastAsiaTheme="minorEastAsia" w:hAnsi="Times New Roman" w:cs="Times New Roman"/>
        </w:rPr>
        <w:t xml:space="preserve"> del minuendo y el sustraendo así</w:t>
      </w:r>
      <w:r w:rsidR="00CC4C45" w:rsidRPr="00B33A04">
        <w:rPr>
          <w:rFonts w:ascii="Times New Roman" w:eastAsiaTheme="minorEastAsia" w:hAnsi="Times New Roman" w:cs="Times New Roman"/>
        </w:rPr>
        <w:t>:</w:t>
      </w:r>
    </w:p>
    <w:p w14:paraId="60930FF5" w14:textId="77777777" w:rsidR="00B41690" w:rsidRDefault="00B41690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726CA2C7" w14:textId="39A6252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3</w:t>
      </w:r>
      <w:r w:rsidRPr="00914D67">
        <w:rPr>
          <w:highlight w:val="yellow"/>
        </w:rPr>
        <w:t>&gt;&gt;</w:t>
      </w:r>
    </w:p>
    <w:p w14:paraId="64036CAA" w14:textId="77777777" w:rsidR="00997AF1" w:rsidRPr="00B33A04" w:rsidRDefault="00997AF1" w:rsidP="00B41690">
      <w:pPr>
        <w:pStyle w:val="Prrafodelista"/>
        <w:spacing w:after="0"/>
        <w:rPr>
          <w:rFonts w:ascii="Times New Roman" w:hAnsi="Times New Roman" w:cs="Times New Roman"/>
        </w:rPr>
      </w:pPr>
    </w:p>
    <w:p w14:paraId="18FB5879" w14:textId="77777777" w:rsidR="005A7E3F" w:rsidRPr="00B33A04" w:rsidRDefault="00FB411B" w:rsidP="00FB411B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5A7E3F" w:rsidRPr="00B33A04">
        <w:rPr>
          <w:rFonts w:ascii="Times New Roman" w:hAnsi="Times New Roman" w:cs="Times New Roman"/>
        </w:rPr>
        <w:t>:</w:t>
      </w:r>
    </w:p>
    <w:p w14:paraId="4DC04BDA" w14:textId="35983478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4</w:t>
      </w:r>
      <w:r w:rsidRPr="00914D67">
        <w:rPr>
          <w:highlight w:val="yellow"/>
        </w:rPr>
        <w:t>&gt;&gt;</w:t>
      </w:r>
    </w:p>
    <w:p w14:paraId="35EC853D" w14:textId="77777777" w:rsidR="00997AF1" w:rsidRPr="00B33A04" w:rsidRDefault="00997AF1" w:rsidP="00D75535">
      <w:pPr>
        <w:spacing w:after="0"/>
        <w:ind w:left="360"/>
        <w:jc w:val="center"/>
        <w:rPr>
          <w:rFonts w:ascii="Times New Roman" w:hAnsi="Times New Roman" w:cs="Times New Roman"/>
        </w:rPr>
      </w:pPr>
    </w:p>
    <w:p w14:paraId="7E4EB6B0" w14:textId="3E061648" w:rsidR="00FB411B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el </w:t>
      </w:r>
      <w:r w:rsidR="00D75535" w:rsidRPr="00B33A04">
        <w:rPr>
          <w:rFonts w:ascii="Times New Roman" w:eastAsiaTheme="minorEastAsia" w:hAnsi="Times New Roman" w:cs="Times New Roman"/>
        </w:rPr>
        <w:t xml:space="preserve">m.c.m. </w:t>
      </w:r>
      <w:r w:rsidRPr="00B33A04">
        <w:rPr>
          <w:rFonts w:ascii="Times New Roman" w:eastAsiaTheme="minorEastAsia" w:hAnsi="Times New Roman" w:cs="Times New Roman"/>
        </w:rPr>
        <w:t xml:space="preserve">de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</w:t>
      </w:r>
      <w:r w:rsidRPr="00B33A04">
        <w:rPr>
          <w:rFonts w:ascii="Times New Roman" w:eastAsiaTheme="minorEastAsia" w:hAnsi="Times New Roman" w:cs="Times New Roman"/>
        </w:rPr>
        <w:t xml:space="preserve"> y</w:t>
      </w:r>
      <w:r w:rsidR="00CC4C45" w:rsidRPr="00B33A04">
        <w:rPr>
          <w:rFonts w:ascii="Times New Roman" w:eastAsiaTheme="minorEastAsia" w:hAnsi="Times New Roman" w:cs="Times New Roman"/>
        </w:rPr>
        <w:t xml:space="preserve"> </w:t>
      </w:r>
      <w:r w:rsidR="00CC4C45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(</w:t>
      </w:r>
      <w:r w:rsidR="00D75535" w:rsidRPr="00B33A04">
        <w:rPr>
          <w:rFonts w:ascii="Times New Roman" w:eastAsiaTheme="minorEastAsia" w:hAnsi="Times New Roman" w:cs="Times New Roman"/>
          <w:i/>
        </w:rPr>
        <w:t>x</w:t>
      </w:r>
      <w:r w:rsidR="00CC4C45" w:rsidRPr="00B33A04">
        <w:rPr>
          <w:rFonts w:ascii="Times New Roman" w:eastAsiaTheme="minorEastAsia" w:hAnsi="Times New Roman" w:cs="Times New Roman"/>
        </w:rPr>
        <w:t xml:space="preserve"> – </w:t>
      </w:r>
      <w:r w:rsidR="00D75535" w:rsidRPr="00B33A04">
        <w:rPr>
          <w:rFonts w:ascii="Times New Roman" w:eastAsiaTheme="minorEastAsia" w:hAnsi="Times New Roman" w:cs="Times New Roman"/>
        </w:rPr>
        <w:t>1)</w:t>
      </w:r>
      <w:r w:rsidR="00CC4C45" w:rsidRPr="00B33A04">
        <w:rPr>
          <w:rFonts w:ascii="Times New Roman" w:eastAsiaTheme="minorEastAsia" w:hAnsi="Times New Roman" w:cs="Times New Roman"/>
        </w:rPr>
        <w:t>.</w:t>
      </w:r>
    </w:p>
    <w:p w14:paraId="247CB787" w14:textId="6D97ADE3" w:rsidR="005A7E3F" w:rsidRPr="00B33A04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Dividiendo el m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c</w:t>
      </w:r>
      <w:r w:rsidR="00AE09EE" w:rsidRPr="00B33A04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>m</w:t>
      </w:r>
      <w:r w:rsidR="00F772E7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por cada denominador</w:t>
      </w:r>
      <w:r w:rsidR="005A7E3F" w:rsidRPr="00B33A04">
        <w:rPr>
          <w:rFonts w:ascii="Times New Roman" w:eastAsiaTheme="minorEastAsia" w:hAnsi="Times New Roman" w:cs="Times New Roman"/>
        </w:rPr>
        <w:t>:</w:t>
      </w:r>
    </w:p>
    <w:p w14:paraId="48F21012" w14:textId="77777777" w:rsidR="00D75535" w:rsidRDefault="00D75535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3BA7833" w14:textId="5D6338C2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2B219E16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438BF5" w14:textId="14031969" w:rsidR="00FB411B" w:rsidRDefault="00FB411B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multiplica este resultado por cada expresión de</w:t>
      </w:r>
      <w:r w:rsidR="0016117B" w:rsidRPr="00B33A04">
        <w:rPr>
          <w:rFonts w:ascii="Times New Roman" w:eastAsiaTheme="minorEastAsia" w:hAnsi="Times New Roman" w:cs="Times New Roman"/>
        </w:rPr>
        <w:t xml:space="preserve"> los</w:t>
      </w:r>
      <w:r w:rsidRPr="00B33A04">
        <w:rPr>
          <w:rFonts w:ascii="Times New Roman" w:eastAsiaTheme="minorEastAsia" w:hAnsi="Times New Roman" w:cs="Times New Roman"/>
        </w:rPr>
        <w:t xml:space="preserve"> numerador</w:t>
      </w:r>
      <w:r w:rsidR="0016117B" w:rsidRPr="00B33A04">
        <w:rPr>
          <w:rFonts w:ascii="Times New Roman" w:eastAsiaTheme="minorEastAsia" w:hAnsi="Times New Roman" w:cs="Times New Roman"/>
        </w:rPr>
        <w:t xml:space="preserve">es </w:t>
      </w:r>
      <w:r w:rsidRPr="00B33A04">
        <w:rPr>
          <w:rFonts w:ascii="Times New Roman" w:eastAsiaTheme="minorEastAsia" w:hAnsi="Times New Roman" w:cs="Times New Roman"/>
        </w:rPr>
        <w:t>del minuendo y el sustraendo así</w:t>
      </w:r>
      <w:r w:rsidR="00F772E7">
        <w:rPr>
          <w:rFonts w:ascii="Times New Roman" w:eastAsiaTheme="minorEastAsia" w:hAnsi="Times New Roman" w:cs="Times New Roman"/>
        </w:rPr>
        <w:t>:</w:t>
      </w:r>
    </w:p>
    <w:p w14:paraId="0E66BFEB" w14:textId="77777777" w:rsidR="00997AF1" w:rsidRPr="00B33A04" w:rsidRDefault="00997AF1" w:rsidP="00FB411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28549A3" w14:textId="45141794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0E5D1A90" w14:textId="77777777" w:rsidR="00FB411B" w:rsidRPr="00B33A04" w:rsidRDefault="00FB411B" w:rsidP="00FB411B">
      <w:pPr>
        <w:pStyle w:val="Prrafodelista"/>
        <w:spacing w:after="0"/>
        <w:rPr>
          <w:rFonts w:ascii="Times New Roman" w:hAnsi="Times New Roman" w:cs="Times New Roman"/>
        </w:rPr>
      </w:pPr>
    </w:p>
    <w:p w14:paraId="75159BD4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590817D0" w14:textId="77777777" w:rsidR="002D4137" w:rsidRPr="00B33A04" w:rsidRDefault="002D4137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0F187F78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68673E2" w14:textId="77777777" w:rsidR="000347BB" w:rsidRPr="00B33A0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488D2FBA" w14:textId="77777777" w:rsidTr="001758C2">
        <w:tc>
          <w:tcPr>
            <w:tcW w:w="2518" w:type="dxa"/>
          </w:tcPr>
          <w:p w14:paraId="39DED451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34840A55" w14:textId="74C91F3D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_REC160</w:t>
            </w:r>
          </w:p>
        </w:tc>
      </w:tr>
      <w:tr w:rsidR="000347BB" w:rsidRPr="00B33A04" w14:paraId="69217EEF" w14:textId="77777777" w:rsidTr="001758C2">
        <w:tc>
          <w:tcPr>
            <w:tcW w:w="2518" w:type="dxa"/>
          </w:tcPr>
          <w:p w14:paraId="6B6CCC0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7DC4A76" w14:textId="3B9ABA21" w:rsidR="000347BB" w:rsidRPr="00B33A04" w:rsidRDefault="0020408F" w:rsidP="002040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Adicio</w:t>
            </w:r>
            <w:r w:rsidR="00CB12C8">
              <w:rPr>
                <w:rFonts w:ascii="Times New Roman" w:hAnsi="Times New Roman" w:cs="Times New Roman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CB12C8">
              <w:rPr>
                <w:rFonts w:ascii="Times New Roman" w:hAnsi="Times New Roman" w:cs="Times New Roman"/>
                <w:color w:val="000000"/>
              </w:rPr>
              <w:t>sustra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112F6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fracciones algebraicas con diferente denominador</w:t>
            </w:r>
          </w:p>
        </w:tc>
      </w:tr>
      <w:tr w:rsidR="000347BB" w:rsidRPr="00B33A04" w14:paraId="68DD4FE1" w14:textId="77777777" w:rsidTr="001758C2">
        <w:tc>
          <w:tcPr>
            <w:tcW w:w="2518" w:type="dxa"/>
          </w:tcPr>
          <w:p w14:paraId="450F9082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127A478" w14:textId="2CB52009" w:rsidR="000347BB" w:rsidRPr="00B33A04" w:rsidRDefault="000347BB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calcular la </w:t>
            </w:r>
            <w:r w:rsidR="00CB12C8">
              <w:rPr>
                <w:rFonts w:ascii="Times New Roman" w:hAnsi="Times New Roman" w:cs="Times New Roman"/>
                <w:color w:val="000000"/>
              </w:rPr>
              <w:t>adición</w:t>
            </w:r>
            <w:r w:rsidR="00CB12C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o </w:t>
            </w:r>
            <w:r w:rsidR="00112F66">
              <w:rPr>
                <w:rFonts w:ascii="Times New Roman" w:hAnsi="Times New Roman" w:cs="Times New Roman"/>
                <w:color w:val="000000"/>
              </w:rPr>
              <w:t>sustracción</w:t>
            </w:r>
            <w:r w:rsidR="00112F66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 con polinomios en el denominador</w:t>
            </w:r>
          </w:p>
        </w:tc>
      </w:tr>
    </w:tbl>
    <w:p w14:paraId="0D4E651A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1A3C4C85" w14:textId="77777777" w:rsidTr="00A30B46">
        <w:tc>
          <w:tcPr>
            <w:tcW w:w="8828" w:type="dxa"/>
            <w:gridSpan w:val="2"/>
            <w:shd w:val="clear" w:color="auto" w:fill="000000" w:themeFill="text1"/>
          </w:tcPr>
          <w:p w14:paraId="0B3563A4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347BB" w:rsidRPr="00B33A04" w14:paraId="33E7D902" w14:textId="77777777" w:rsidTr="00A30B46">
        <w:tc>
          <w:tcPr>
            <w:tcW w:w="2467" w:type="dxa"/>
          </w:tcPr>
          <w:p w14:paraId="165037CD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1E7970C4" w14:textId="3FBB5037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_REC190</w:t>
            </w:r>
          </w:p>
        </w:tc>
      </w:tr>
      <w:tr w:rsidR="000347BB" w:rsidRPr="00B33A04" w14:paraId="5E0B556C" w14:textId="77777777" w:rsidTr="00A30B46">
        <w:tc>
          <w:tcPr>
            <w:tcW w:w="2467" w:type="dxa"/>
          </w:tcPr>
          <w:p w14:paraId="607CF858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355020E9" w14:textId="77777777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Adición y sustracción de fracciones algebraicas</w:t>
            </w:r>
          </w:p>
        </w:tc>
      </w:tr>
      <w:tr w:rsidR="000347BB" w:rsidRPr="00B33A04" w14:paraId="1E301945" w14:textId="77777777" w:rsidTr="00A30B46">
        <w:tc>
          <w:tcPr>
            <w:tcW w:w="2467" w:type="dxa"/>
          </w:tcPr>
          <w:p w14:paraId="73D8F4B6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6530DA35" w14:textId="3B9AC94B" w:rsidR="000347BB" w:rsidRPr="00B33A0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Secuencia de imágenes que muestra el procedimiento para adicionar o sustraer fracciones algebraicas</w:t>
            </w:r>
          </w:p>
        </w:tc>
      </w:tr>
    </w:tbl>
    <w:p w14:paraId="364622C4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BB0839C" w14:textId="3C291BC9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fracciones algebraicas permiten modelar y representar algunas situaciones</w:t>
      </w:r>
      <w:r w:rsidR="00112F66">
        <w:rPr>
          <w:rFonts w:ascii="Times New Roman" w:eastAsiaTheme="minorEastAsia" w:hAnsi="Times New Roman" w:cs="Times New Roman"/>
        </w:rPr>
        <w:t>;</w:t>
      </w:r>
      <w:r w:rsidR="00112F66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revisemos algunas de ellas.</w:t>
      </w:r>
    </w:p>
    <w:p w14:paraId="7DB5B94E" w14:textId="77777777" w:rsidR="00001361" w:rsidRPr="00B33A04" w:rsidRDefault="00001361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03F1AE72" w14:textId="101BCA2F" w:rsidR="00ED02EB" w:rsidRPr="00B33A04" w:rsidRDefault="00001361" w:rsidP="00001361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1. </w:t>
      </w:r>
      <w:r w:rsidR="00F46065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>Cuál es la fracción a</w:t>
      </w:r>
      <w:r w:rsidR="004560AB" w:rsidRPr="00B33A04">
        <w:rPr>
          <w:rFonts w:ascii="Times New Roman" w:eastAsiaTheme="minorEastAsia" w:hAnsi="Times New Roman" w:cs="Times New Roman"/>
        </w:rPr>
        <w:t>lgebraica que representa la diferencia</w:t>
      </w:r>
      <w:r w:rsidRPr="00B33A04">
        <w:rPr>
          <w:rFonts w:ascii="Times New Roman" w:eastAsiaTheme="minorEastAsia" w:hAnsi="Times New Roman" w:cs="Times New Roman"/>
        </w:rPr>
        <w:t xml:space="preserve"> de u</w:t>
      </w:r>
      <w:r w:rsidR="00C92D80" w:rsidRPr="00B33A04">
        <w:rPr>
          <w:rFonts w:ascii="Times New Roman" w:eastAsiaTheme="minorEastAsia" w:hAnsi="Times New Roman" w:cs="Times New Roman"/>
        </w:rPr>
        <w:t xml:space="preserve">n número 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>proco</w:t>
      </w:r>
      <w:r w:rsidR="00F46065" w:rsidRPr="00B33A04">
        <w:rPr>
          <w:rFonts w:ascii="Times New Roman" w:eastAsiaTheme="minorEastAsia" w:hAnsi="Times New Roman" w:cs="Times New Roman"/>
        </w:rPr>
        <w:t>?</w:t>
      </w:r>
    </w:p>
    <w:p w14:paraId="3F92EA09" w14:textId="71C24C89" w:rsidR="00956B51" w:rsidRPr="00B33A04" w:rsidRDefault="00956B51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BBEED9" w14:textId="4697ECFD" w:rsidR="004E5F25" w:rsidRPr="00B33A04" w:rsidRDefault="00001361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Como no </w:t>
      </w:r>
      <w:r w:rsidR="004E5F25" w:rsidRPr="00B33A04">
        <w:rPr>
          <w:rFonts w:ascii="Times New Roman" w:eastAsiaTheme="minorEastAsia" w:hAnsi="Times New Roman" w:cs="Times New Roman"/>
        </w:rPr>
        <w:t>se conoce</w:t>
      </w:r>
      <w:r w:rsidRPr="00B33A04">
        <w:rPr>
          <w:rFonts w:ascii="Times New Roman" w:eastAsiaTheme="minorEastAsia" w:hAnsi="Times New Roman" w:cs="Times New Roman"/>
        </w:rPr>
        <w:t xml:space="preserve"> el número</w:t>
      </w:r>
      <w:r w:rsidR="004E5F25" w:rsidRPr="00B33A04">
        <w:rPr>
          <w:rFonts w:ascii="Times New Roman" w:eastAsiaTheme="minorEastAsia" w:hAnsi="Times New Roman" w:cs="Times New Roman"/>
        </w:rPr>
        <w:t xml:space="preserve">, se representa con la </w:t>
      </w:r>
      <w:r w:rsidR="00E65725" w:rsidRPr="00B33A04">
        <w:rPr>
          <w:rFonts w:ascii="Times New Roman" w:eastAsiaTheme="minorEastAsia" w:hAnsi="Times New Roman" w:cs="Times New Roman"/>
          <w:i/>
        </w:rPr>
        <w:t>x</w:t>
      </w:r>
      <w:r w:rsidR="00E65725">
        <w:rPr>
          <w:rFonts w:ascii="Times New Roman" w:eastAsiaTheme="minorEastAsia" w:hAnsi="Times New Roman" w:cs="Times New Roman"/>
        </w:rPr>
        <w:t>.</w:t>
      </w:r>
    </w:p>
    <w:p w14:paraId="02292920" w14:textId="15283096" w:rsidR="00001361" w:rsidRPr="00B33A04" w:rsidRDefault="004E5F25" w:rsidP="004560AB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El número</w:t>
      </w:r>
      <w:r w:rsidR="00E65725">
        <w:rPr>
          <w:rFonts w:ascii="Times New Roman" w:eastAsiaTheme="minorEastAsia" w:hAnsi="Times New Roman" w:cs="Times New Roman"/>
        </w:rPr>
        <w:t xml:space="preserve"> es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1361" w:rsidRPr="00B33A04">
        <w:rPr>
          <w:rFonts w:ascii="Times New Roman" w:eastAsiaTheme="minorEastAsia" w:hAnsi="Times New Roman" w:cs="Times New Roman"/>
        </w:rPr>
        <w:t xml:space="preserve">y su </w:t>
      </w:r>
      <w:r w:rsidR="00E65725" w:rsidRPr="00B33A04">
        <w:rPr>
          <w:rFonts w:ascii="Times New Roman" w:eastAsiaTheme="minorEastAsia" w:hAnsi="Times New Roman" w:cs="Times New Roman"/>
        </w:rPr>
        <w:t>rec</w:t>
      </w:r>
      <w:r w:rsidR="00E65725">
        <w:rPr>
          <w:rFonts w:ascii="Times New Roman" w:eastAsiaTheme="minorEastAsia" w:hAnsi="Times New Roman" w:cs="Times New Roman"/>
        </w:rPr>
        <w:t>í</w:t>
      </w:r>
      <w:r w:rsidR="00E65725" w:rsidRPr="00B33A04">
        <w:rPr>
          <w:rFonts w:ascii="Times New Roman" w:eastAsiaTheme="minorEastAsia" w:hAnsi="Times New Roman" w:cs="Times New Roman"/>
        </w:rPr>
        <w:t xml:space="preserve">proco </w:t>
      </w:r>
      <w:r w:rsidR="00001361" w:rsidRPr="00B33A04">
        <w:rPr>
          <w:rFonts w:ascii="Times New Roman" w:eastAsiaTheme="minorEastAsia" w:hAnsi="Times New Roman" w:cs="Times New Roman"/>
        </w:rPr>
        <w:t>es 1/</w:t>
      </w:r>
      <w:r w:rsidR="00001361"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por tanto</w:t>
      </w:r>
      <w:r w:rsidR="00E65725">
        <w:rPr>
          <w:rFonts w:ascii="Times New Roman" w:eastAsiaTheme="minorEastAsia" w:hAnsi="Times New Roman" w:cs="Times New Roman"/>
        </w:rPr>
        <w:t>,</w:t>
      </w:r>
      <w:r w:rsidR="00001361" w:rsidRPr="00B33A04">
        <w:rPr>
          <w:rFonts w:ascii="Times New Roman" w:eastAsiaTheme="minorEastAsia" w:hAnsi="Times New Roman" w:cs="Times New Roman"/>
        </w:rPr>
        <w:t xml:space="preserve"> su </w:t>
      </w:r>
      <w:r w:rsidRPr="00B33A04">
        <w:rPr>
          <w:rFonts w:ascii="Times New Roman" w:eastAsiaTheme="minorEastAsia" w:hAnsi="Times New Roman" w:cs="Times New Roman"/>
        </w:rPr>
        <w:t>sustracción</w:t>
      </w:r>
      <w:r w:rsidR="00001361" w:rsidRPr="00B33A04">
        <w:rPr>
          <w:rFonts w:ascii="Times New Roman" w:eastAsiaTheme="minorEastAsia" w:hAnsi="Times New Roman" w:cs="Times New Roman"/>
        </w:rPr>
        <w:t xml:space="preserve"> se representa y se resuelve como:</w:t>
      </w:r>
    </w:p>
    <w:p w14:paraId="001B598A" w14:textId="77777777" w:rsidR="00001361" w:rsidRDefault="00001361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65523E59" w14:textId="61CCBC9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7</w:t>
      </w:r>
      <w:r w:rsidRPr="00914D67">
        <w:rPr>
          <w:highlight w:val="yellow"/>
        </w:rPr>
        <w:t>&gt;&gt;</w:t>
      </w:r>
    </w:p>
    <w:p w14:paraId="2E1EC803" w14:textId="77777777" w:rsidR="004E5F25" w:rsidRPr="00B33A04" w:rsidRDefault="004E5F25" w:rsidP="00001361">
      <w:pPr>
        <w:spacing w:after="0"/>
        <w:ind w:left="360"/>
        <w:rPr>
          <w:rFonts w:ascii="Times New Roman" w:eastAsiaTheme="minorEastAsia" w:hAnsi="Times New Roman" w:cs="Times New Roman"/>
        </w:rPr>
      </w:pPr>
    </w:p>
    <w:p w14:paraId="366FAE8D" w14:textId="44B5EEF1" w:rsidR="00ED02EB" w:rsidRPr="00B33A04" w:rsidRDefault="004560AB" w:rsidP="00370BF5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Situación 2. </w:t>
      </w:r>
      <w:r w:rsidR="00ED02EB" w:rsidRPr="00B33A04">
        <w:rPr>
          <w:rFonts w:ascii="Times New Roman" w:eastAsiaTheme="minorEastAsia" w:hAnsi="Times New Roman" w:cs="Times New Roman"/>
        </w:rPr>
        <w:t>¿</w:t>
      </w:r>
      <w:r w:rsidRPr="00B33A04">
        <w:rPr>
          <w:rFonts w:ascii="Times New Roman" w:eastAsiaTheme="minorEastAsia" w:hAnsi="Times New Roman" w:cs="Times New Roman"/>
        </w:rPr>
        <w:t xml:space="preserve">Cuál es la fracción algebraica que representa la </w:t>
      </w:r>
      <w:r w:rsidR="00ED02EB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</w:t>
      </w:r>
      <w:r w:rsidR="00ED02EB" w:rsidRPr="00B33A04">
        <w:rPr>
          <w:rFonts w:ascii="Times New Roman" w:eastAsiaTheme="minorEastAsia" w:hAnsi="Times New Roman" w:cs="Times New Roman"/>
        </w:rPr>
        <w:t>?</w:t>
      </w:r>
    </w:p>
    <w:p w14:paraId="301EECFC" w14:textId="129C6DFE" w:rsidR="004560AB" w:rsidRPr="00B33A04" w:rsidRDefault="004560AB" w:rsidP="00B33A04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24B311" w14:textId="41DCB738" w:rsidR="004560AB" w:rsidRPr="00B33A04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Tres números consecutivos se escriben como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 y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EA084C" w:rsidRPr="00B33A04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3D70DA">
        <w:rPr>
          <w:rFonts w:ascii="Times New Roman" w:eastAsiaTheme="minorEastAsia" w:hAnsi="Times New Roman" w:cs="Times New Roman"/>
        </w:rPr>
        <w:t xml:space="preserve">y </w:t>
      </w:r>
      <w:r w:rsidRPr="00B33A04">
        <w:rPr>
          <w:rFonts w:ascii="Times New Roman" w:eastAsiaTheme="minorEastAsia" w:hAnsi="Times New Roman" w:cs="Times New Roman"/>
        </w:rPr>
        <w:t>sus inversos multiplicativos como: 1/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,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+ 1) y 1/(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 + 2</w:t>
      </w:r>
      <w:r w:rsidR="003D70DA" w:rsidRPr="00B33A04">
        <w:rPr>
          <w:rFonts w:ascii="Times New Roman" w:eastAsiaTheme="minorEastAsia" w:hAnsi="Times New Roman" w:cs="Times New Roman"/>
        </w:rPr>
        <w:t>)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EA084C" w:rsidRPr="000B6194">
        <w:rPr>
          <w:rFonts w:ascii="Times New Roman" w:eastAsiaTheme="minorEastAsia" w:hAnsi="Times New Roman" w:cs="Times New Roman"/>
        </w:rPr>
        <w:t>la adición</w:t>
      </w:r>
      <w:r w:rsidRPr="00B33A04">
        <w:rPr>
          <w:rFonts w:ascii="Times New Roman" w:eastAsiaTheme="minorEastAsia" w:hAnsi="Times New Roman" w:cs="Times New Roman"/>
        </w:rPr>
        <w:t xml:space="preserve"> se representa como:</w:t>
      </w:r>
    </w:p>
    <w:p w14:paraId="396D30D0" w14:textId="77777777" w:rsidR="004560AB" w:rsidRDefault="004560AB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0F17DFA" w14:textId="344FF396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8</w:t>
      </w:r>
      <w:r w:rsidRPr="00914D67">
        <w:rPr>
          <w:highlight w:val="yellow"/>
        </w:rPr>
        <w:t>&gt;&gt;</w:t>
      </w:r>
    </w:p>
    <w:p w14:paraId="22A9C7EE" w14:textId="5C80002D" w:rsidR="00370BF5" w:rsidRPr="00B33A04" w:rsidRDefault="00370BF5" w:rsidP="004560AB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9BA6249" w14:textId="3593944B" w:rsidR="004560AB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halla </w:t>
      </w:r>
      <w:r w:rsidR="004560AB" w:rsidRPr="00B33A04">
        <w:rPr>
          <w:rFonts w:ascii="Times New Roman" w:eastAsiaTheme="minorEastAsia" w:hAnsi="Times New Roman" w:cs="Times New Roman"/>
        </w:rPr>
        <w:t>el mínimo común múltiplo de los denominadores</w:t>
      </w:r>
      <w:r w:rsidR="00925FA8" w:rsidRPr="00B33A04">
        <w:rPr>
          <w:rFonts w:ascii="Times New Roman" w:eastAsiaTheme="minorEastAsia" w:hAnsi="Times New Roman" w:cs="Times New Roman"/>
        </w:rPr>
        <w:t xml:space="preserve"> que es:</w:t>
      </w:r>
    </w:p>
    <w:p w14:paraId="3FD11D23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16A22AD" w14:textId="3FAD34CA" w:rsidR="00DD3502" w:rsidRPr="00B33A04" w:rsidRDefault="004560AB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m.c.m</w:t>
      </w:r>
      <w:r w:rsidR="003D70D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286111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2) = 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DD3502" w:rsidRPr="00B33A04">
        <w:rPr>
          <w:rFonts w:ascii="Times New Roman" w:eastAsiaTheme="minorEastAsia" w:hAnsi="Times New Roman" w:cs="Times New Roman"/>
        </w:rPr>
        <w:t>+ 3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  <w:r w:rsidR="00DD3502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D3502" w:rsidRPr="00B33A04">
        <w:rPr>
          <w:rFonts w:ascii="Times New Roman" w:eastAsiaTheme="minorEastAsia" w:hAnsi="Times New Roman" w:cs="Times New Roman"/>
        </w:rPr>
        <w:t xml:space="preserve"> + 2</w:t>
      </w:r>
      <w:r w:rsidR="00DD3502" w:rsidRPr="00B33A04">
        <w:rPr>
          <w:rFonts w:ascii="Times New Roman" w:eastAsiaTheme="minorEastAsia" w:hAnsi="Times New Roman" w:cs="Times New Roman"/>
          <w:i/>
        </w:rPr>
        <w:t>x</w:t>
      </w:r>
    </w:p>
    <w:p w14:paraId="5457B0D7" w14:textId="77777777" w:rsidR="00286111" w:rsidRPr="00B33A04" w:rsidRDefault="0028611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40CDC1A" w14:textId="7394F83E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3502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CCC6B7D" w14:textId="77777777" w:rsidR="00A66B0F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8638248" w14:textId="0D36726B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&lt;&lt;MC_08_05_05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7A40860C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551458" w14:textId="7FCA6711" w:rsidR="00DD3502" w:rsidRPr="00B33A04" w:rsidRDefault="00A66B0F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3D70DA">
        <w:rPr>
          <w:rFonts w:ascii="Times New Roman" w:eastAsiaTheme="minorEastAsia" w:hAnsi="Times New Roman" w:cs="Times New Roman"/>
        </w:rPr>
        <w:t>adicion</w:t>
      </w:r>
      <w:r w:rsidR="003D70DA" w:rsidRPr="00B33A04">
        <w:rPr>
          <w:rFonts w:ascii="Times New Roman" w:eastAsiaTheme="minorEastAsia" w:hAnsi="Times New Roman" w:cs="Times New Roman"/>
        </w:rPr>
        <w:t xml:space="preserve">an </w:t>
      </w:r>
      <w:r w:rsidR="00DD3502" w:rsidRPr="00B33A04">
        <w:rPr>
          <w:rFonts w:ascii="Times New Roman" w:eastAsiaTheme="minorEastAsia" w:hAnsi="Times New Roman" w:cs="Times New Roman"/>
        </w:rPr>
        <w:t xml:space="preserve">como fracciones </w:t>
      </w:r>
      <w:r w:rsidR="003D70DA">
        <w:rPr>
          <w:rFonts w:ascii="Times New Roman" w:eastAsiaTheme="minorEastAsia" w:hAnsi="Times New Roman" w:cs="Times New Roman"/>
        </w:rPr>
        <w:t>con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="00DD3502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1BD2ED48" w14:textId="57544E0B" w:rsidR="00DD3502" w:rsidRDefault="00DD3502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B2A95AC" w14:textId="6414D607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</w:t>
      </w:r>
      <w:r>
        <w:rPr>
          <w:highlight w:val="yellow"/>
        </w:rPr>
        <w:t>0</w:t>
      </w:r>
      <w:r w:rsidRPr="00914D67">
        <w:rPr>
          <w:highlight w:val="yellow"/>
        </w:rPr>
        <w:t>&gt;&gt;</w:t>
      </w:r>
    </w:p>
    <w:p w14:paraId="7CD03913" w14:textId="77777777" w:rsidR="00997AF1" w:rsidRPr="00B33A04" w:rsidRDefault="00997AF1" w:rsidP="00DD350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2DF7195" w14:textId="12E0E985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Por </w:t>
      </w:r>
      <w:r w:rsidR="00747F48">
        <w:rPr>
          <w:rFonts w:ascii="Times New Roman" w:eastAsiaTheme="minorEastAsia" w:hAnsi="Times New Roman" w:cs="Times New Roman"/>
        </w:rPr>
        <w:t>consiguiente</w:t>
      </w:r>
      <w:r w:rsidR="003D70DA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la fracción algebraica que representa la </w:t>
      </w:r>
      <w:r w:rsidR="00BD51BE" w:rsidRPr="00B33A04">
        <w:rPr>
          <w:rFonts w:ascii="Times New Roman" w:eastAsiaTheme="minorEastAsia" w:hAnsi="Times New Roman" w:cs="Times New Roman"/>
        </w:rPr>
        <w:t>adición</w:t>
      </w:r>
      <w:r w:rsidRPr="00B33A04">
        <w:rPr>
          <w:rFonts w:ascii="Times New Roman" w:eastAsiaTheme="minorEastAsia" w:hAnsi="Times New Roman" w:cs="Times New Roman"/>
        </w:rPr>
        <w:t xml:space="preserve"> de los inversos multiplicativos de tres números consecutivos es:</w:t>
      </w:r>
    </w:p>
    <w:p w14:paraId="23942803" w14:textId="73F763D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lastRenderedPageBreak/>
        <w:t>&lt;&lt;MC_08_05_0</w:t>
      </w:r>
      <w:r>
        <w:rPr>
          <w:highlight w:val="yellow"/>
        </w:rPr>
        <w:t>61</w:t>
      </w:r>
      <w:r w:rsidRPr="00914D67">
        <w:rPr>
          <w:highlight w:val="yellow"/>
        </w:rPr>
        <w:t>&gt;&gt;</w:t>
      </w:r>
    </w:p>
    <w:p w14:paraId="13D783F6" w14:textId="77777777" w:rsidR="00DD3502" w:rsidRPr="00B33A04" w:rsidRDefault="00DD3502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72D9244" w14:textId="596B4DFC" w:rsidR="00DD3502" w:rsidRPr="00B33A04" w:rsidRDefault="00925FA8" w:rsidP="00B33A04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Situación 3. Las dimensiones de un rectángulo vienen dadas por las expresiones</w:t>
      </w:r>
      <w:r w:rsidR="001F25A9" w:rsidRPr="00B33A04">
        <w:rPr>
          <w:rFonts w:ascii="Times New Roman" w:eastAsiaTheme="minorEastAsia" w:hAnsi="Times New Roman" w:cs="Times New Roman"/>
        </w:rPr>
        <w:t xml:space="preserve">: </w:t>
      </w:r>
      <w:r w:rsidRPr="00B33A04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1F25A9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B33A04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1F25A9" w:rsidRPr="00B33A04">
        <w:rPr>
          <w:rFonts w:ascii="Times New Roman" w:eastAsiaTheme="minorEastAsia" w:hAnsi="Times New Roman" w:cs="Times New Roman"/>
        </w:rPr>
        <w:t xml:space="preserve"> –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3D70DA">
        <w:rPr>
          <w:rFonts w:ascii="Times New Roman" w:eastAsiaTheme="minorEastAsia" w:hAnsi="Times New Roman" w:cs="Times New Roman"/>
        </w:rPr>
        <w:t>;</w:t>
      </w:r>
      <w:r w:rsidR="003D70D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¿</w:t>
      </w:r>
      <w:r w:rsidR="001F25A9" w:rsidRPr="00B33A04">
        <w:rPr>
          <w:rFonts w:ascii="Times New Roman" w:eastAsiaTheme="minorEastAsia" w:hAnsi="Times New Roman" w:cs="Times New Roman"/>
        </w:rPr>
        <w:t>c</w:t>
      </w:r>
      <w:r w:rsidRPr="00B33A04">
        <w:rPr>
          <w:rFonts w:ascii="Times New Roman" w:eastAsiaTheme="minorEastAsia" w:hAnsi="Times New Roman" w:cs="Times New Roman"/>
        </w:rPr>
        <w:t>uál es la expresión algebraica que representa el perímetro del rectángulo?</w:t>
      </w:r>
    </w:p>
    <w:p w14:paraId="2BB0791E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C233AB5" w14:textId="612FB6C3" w:rsidR="00925FA8" w:rsidRPr="00B33A04" w:rsidRDefault="008C3C2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</w:t>
      </w:r>
      <w:r w:rsidR="00925FA8" w:rsidRPr="00B33A04">
        <w:rPr>
          <w:rFonts w:ascii="Times New Roman" w:eastAsiaTheme="minorEastAsia" w:hAnsi="Times New Roman" w:cs="Times New Roman"/>
        </w:rPr>
        <w:t xml:space="preserve">l perímetro de un rectángulo </w:t>
      </w:r>
      <w:r w:rsidR="00DD1D78">
        <w:rPr>
          <w:rFonts w:ascii="Times New Roman" w:eastAsiaTheme="minorEastAsia" w:hAnsi="Times New Roman" w:cs="Times New Roman"/>
        </w:rPr>
        <w:t xml:space="preserve">es </w:t>
      </w:r>
      <w:r w:rsidR="00925FA8" w:rsidRPr="00B33A04">
        <w:rPr>
          <w:rFonts w:ascii="Times New Roman" w:eastAsiaTheme="minorEastAsia" w:hAnsi="Times New Roman" w:cs="Times New Roman"/>
        </w:rPr>
        <w:t>dos veces la suma de la base con su altura, es decir</w:t>
      </w:r>
      <w:r w:rsidR="00025EAE">
        <w:rPr>
          <w:rFonts w:ascii="Times New Roman" w:eastAsiaTheme="minorEastAsia" w:hAnsi="Times New Roman" w:cs="Times New Roman"/>
        </w:rPr>
        <w:t>: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  <w:i/>
        </w:rPr>
        <w:t>P</w:t>
      </w:r>
      <w:r w:rsidR="00925FA8" w:rsidRPr="00B33A04">
        <w:rPr>
          <w:rFonts w:ascii="Times New Roman" w:eastAsiaTheme="minorEastAsia" w:hAnsi="Times New Roman" w:cs="Times New Roman"/>
        </w:rPr>
        <w:t xml:space="preserve"> = 2(</w:t>
      </w:r>
      <w:r w:rsidR="00925FA8" w:rsidRPr="00B33A04">
        <w:rPr>
          <w:rFonts w:ascii="Times New Roman" w:eastAsiaTheme="minorEastAsia" w:hAnsi="Times New Roman" w:cs="Times New Roman"/>
          <w:i/>
        </w:rPr>
        <w:t>b</w:t>
      </w:r>
      <w:r w:rsidR="00925FA8" w:rsidRPr="00B33A04">
        <w:rPr>
          <w:rFonts w:ascii="Times New Roman" w:eastAsiaTheme="minorEastAsia" w:hAnsi="Times New Roman" w:cs="Times New Roman"/>
        </w:rPr>
        <w:t xml:space="preserve"> + </w:t>
      </w:r>
      <w:r w:rsidR="00925FA8" w:rsidRPr="00B33A04">
        <w:rPr>
          <w:rFonts w:ascii="Times New Roman" w:eastAsiaTheme="minorEastAsia" w:hAnsi="Times New Roman" w:cs="Times New Roman"/>
          <w:i/>
        </w:rPr>
        <w:t>h</w:t>
      </w:r>
      <w:r w:rsidR="00925FA8" w:rsidRPr="00B33A04">
        <w:rPr>
          <w:rFonts w:ascii="Times New Roman" w:eastAsiaTheme="minorEastAsia" w:hAnsi="Times New Roman" w:cs="Times New Roman"/>
        </w:rPr>
        <w:t>)</w:t>
      </w:r>
      <w:r w:rsidR="00025EAE">
        <w:rPr>
          <w:rFonts w:ascii="Times New Roman" w:eastAsiaTheme="minorEastAsia" w:hAnsi="Times New Roman" w:cs="Times New Roman"/>
        </w:rPr>
        <w:t>;</w:t>
      </w:r>
      <w:r w:rsidR="00925FA8" w:rsidRPr="00B33A04">
        <w:rPr>
          <w:rFonts w:ascii="Times New Roman" w:eastAsiaTheme="minorEastAsia" w:hAnsi="Times New Roman" w:cs="Times New Roman"/>
        </w:rPr>
        <w:t xml:space="preserve"> 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tiene</w:t>
      </w:r>
      <w:r w:rsidR="00925FA8" w:rsidRPr="00B33A04">
        <w:rPr>
          <w:rFonts w:ascii="Times New Roman" w:eastAsiaTheme="minorEastAsia" w:hAnsi="Times New Roman" w:cs="Times New Roman"/>
        </w:rPr>
        <w:t xml:space="preserve"> que:</w:t>
      </w:r>
    </w:p>
    <w:p w14:paraId="2697DB5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A45529B" w14:textId="7EDDC0CF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62</w:t>
      </w:r>
      <w:r w:rsidRPr="00914D67">
        <w:rPr>
          <w:highlight w:val="yellow"/>
        </w:rPr>
        <w:t>&gt;&gt;</w:t>
      </w:r>
    </w:p>
    <w:p w14:paraId="4E666BE0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8BC4B23" w14:textId="31E02609" w:rsidR="00925FA8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Se halla</w:t>
      </w:r>
      <w:r w:rsidR="00925FA8" w:rsidRPr="00B33A04">
        <w:rPr>
          <w:rFonts w:ascii="Times New Roman" w:eastAsiaTheme="minorEastAsia" w:hAnsi="Times New Roman" w:cs="Times New Roman"/>
        </w:rPr>
        <w:t xml:space="preserve"> el mínimo común múltiplo de los denominadores que es:</w:t>
      </w:r>
    </w:p>
    <w:p w14:paraId="5A5EA240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F46CA69" w14:textId="4FC6DE2F" w:rsidR="00925FA8" w:rsidRPr="00B33A04" w:rsidRDefault="00925FA8" w:rsidP="00B33A04">
      <w:pPr>
        <w:pStyle w:val="Prrafodelista"/>
        <w:spacing w:after="0"/>
        <w:jc w:val="center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m.c.m</w:t>
      </w:r>
      <w:r w:rsidR="00025EAE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(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33457A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1,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 xml:space="preserve">) = </w:t>
      </w:r>
      <w:r w:rsidRPr="00B33A04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Pr="00B33A04">
        <w:rPr>
          <w:rFonts w:ascii="Times New Roman" w:eastAsiaTheme="minorEastAsia" w:hAnsi="Times New Roman" w:cs="Times New Roman"/>
        </w:rPr>
        <w:t xml:space="preserve"> + </w:t>
      </w: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7B835294" w14:textId="77777777" w:rsidR="00B7325C" w:rsidRPr="00B33A04" w:rsidRDefault="00B7325C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9CFDEF6" w14:textId="082DF3FD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925FA8" w:rsidRPr="00B33A04">
        <w:rPr>
          <w:rFonts w:ascii="Times New Roman" w:eastAsiaTheme="minorEastAsia" w:hAnsi="Times New Roman" w:cs="Times New Roman"/>
        </w:rPr>
        <w:t>amplifica cada fracción para que todas tengan el mismo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04D319BD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4803FEE" w14:textId="748B08EA" w:rsidR="00997AF1" w:rsidRPr="00914D67" w:rsidRDefault="00997AF1" w:rsidP="00997AF1">
      <w:pPr>
        <w:pStyle w:val="Prrafodelista"/>
        <w:spacing w:after="0"/>
        <w:jc w:val="center"/>
        <w:rPr>
          <w:rFonts w:ascii="Times New Roman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63</w:t>
      </w:r>
      <w:r w:rsidRPr="00914D67">
        <w:rPr>
          <w:highlight w:val="yellow"/>
        </w:rPr>
        <w:t>&gt;&gt;</w:t>
      </w:r>
    </w:p>
    <w:p w14:paraId="1C3ABD63" w14:textId="77777777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18F0B41" w14:textId="3CFCAA08" w:rsidR="00925FA8" w:rsidRPr="00B33A04" w:rsidRDefault="0033457A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Se </w:t>
      </w:r>
      <w:r w:rsidR="00DD1D78">
        <w:rPr>
          <w:rFonts w:ascii="Times New Roman" w:eastAsiaTheme="minorEastAsia" w:hAnsi="Times New Roman" w:cs="Times New Roman"/>
        </w:rPr>
        <w:t>adiciona</w:t>
      </w:r>
      <w:r w:rsidR="00DD1D78" w:rsidRPr="00B33A04">
        <w:rPr>
          <w:rFonts w:ascii="Times New Roman" w:eastAsiaTheme="minorEastAsia" w:hAnsi="Times New Roman" w:cs="Times New Roman"/>
        </w:rPr>
        <w:t xml:space="preserve">n </w:t>
      </w:r>
      <w:r w:rsidR="00925FA8" w:rsidRPr="00B33A04">
        <w:rPr>
          <w:rFonts w:ascii="Times New Roman" w:eastAsiaTheme="minorEastAsia" w:hAnsi="Times New Roman" w:cs="Times New Roman"/>
        </w:rPr>
        <w:t xml:space="preserve">como fracciones </w:t>
      </w:r>
      <w:r w:rsidR="00025EAE">
        <w:rPr>
          <w:rFonts w:ascii="Times New Roman" w:eastAsiaTheme="minorEastAsia" w:hAnsi="Times New Roman" w:cs="Times New Roman"/>
        </w:rPr>
        <w:t>con</w:t>
      </w:r>
      <w:r w:rsidR="00025EAE" w:rsidRPr="00B33A04">
        <w:rPr>
          <w:rFonts w:ascii="Times New Roman" w:eastAsiaTheme="minorEastAsia" w:hAnsi="Times New Roman" w:cs="Times New Roman"/>
        </w:rPr>
        <w:t xml:space="preserve"> </w:t>
      </w:r>
      <w:r w:rsidR="00925FA8" w:rsidRPr="00B33A04">
        <w:rPr>
          <w:rFonts w:ascii="Times New Roman" w:eastAsiaTheme="minorEastAsia" w:hAnsi="Times New Roman" w:cs="Times New Roman"/>
        </w:rPr>
        <w:t>igual denominador</w:t>
      </w:r>
      <w:r w:rsidRPr="00B33A04">
        <w:rPr>
          <w:rFonts w:ascii="Times New Roman" w:eastAsiaTheme="minorEastAsia" w:hAnsi="Times New Roman" w:cs="Times New Roman"/>
        </w:rPr>
        <w:t>:</w:t>
      </w:r>
    </w:p>
    <w:p w14:paraId="7B0CA1A7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900625F" w14:textId="308AC5D6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64</w:t>
      </w:r>
      <w:r w:rsidRPr="00914D67">
        <w:rPr>
          <w:highlight w:val="yellow"/>
        </w:rPr>
        <w:t>&gt;&gt;</w:t>
      </w:r>
    </w:p>
    <w:p w14:paraId="4ECBA16F" w14:textId="74FD10FD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A27E2D" w14:textId="2D219E70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25EAE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perímetro del rectángulo viene dado por la expresión:</w:t>
      </w:r>
    </w:p>
    <w:p w14:paraId="7BD897C9" w14:textId="77777777" w:rsidR="00925FA8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6D46919" w14:textId="5AF59DCA" w:rsidR="00997AF1" w:rsidRPr="00B33A04" w:rsidRDefault="00997AF1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65</w:t>
      </w:r>
      <w:r w:rsidRPr="00914D67">
        <w:rPr>
          <w:highlight w:val="yellow"/>
        </w:rPr>
        <w:t>&gt;&gt;</w:t>
      </w:r>
    </w:p>
    <w:p w14:paraId="26152FDD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  <w:b/>
        </w:rPr>
      </w:pPr>
    </w:p>
    <w:p w14:paraId="612E281C" w14:textId="77777777" w:rsidR="00925FA8" w:rsidRPr="00B33A04" w:rsidRDefault="00925FA8" w:rsidP="00925FA8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6410"/>
      </w:tblGrid>
      <w:tr w:rsidR="00925FA8" w:rsidRPr="00B33A04" w14:paraId="29AB5B69" w14:textId="77777777" w:rsidTr="001A549B">
        <w:tc>
          <w:tcPr>
            <w:tcW w:w="9033" w:type="dxa"/>
            <w:gridSpan w:val="2"/>
            <w:shd w:val="clear" w:color="auto" w:fill="0D0D0D" w:themeFill="text1" w:themeFillTint="F2"/>
          </w:tcPr>
          <w:p w14:paraId="583FFBCA" w14:textId="77777777" w:rsidR="00925FA8" w:rsidRPr="000B6194" w:rsidRDefault="00925FA8" w:rsidP="001A549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25FA8" w:rsidRPr="00B33A04" w14:paraId="65146E66" w14:textId="77777777" w:rsidTr="001A549B">
        <w:tc>
          <w:tcPr>
            <w:tcW w:w="2518" w:type="dxa"/>
          </w:tcPr>
          <w:p w14:paraId="2DDE9B9E" w14:textId="77777777" w:rsidR="00925FA8" w:rsidRPr="000B6194" w:rsidRDefault="00925FA8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004D962" w14:textId="3E7AA636" w:rsidR="00925FA8" w:rsidRPr="00B33A04" w:rsidRDefault="00003B42" w:rsidP="001A549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MA_08_05_IMG04</w:t>
            </w:r>
          </w:p>
        </w:tc>
      </w:tr>
      <w:tr w:rsidR="00925FA8" w:rsidRPr="00B33A04" w14:paraId="1AFD1700" w14:textId="77777777" w:rsidTr="001A549B">
        <w:tc>
          <w:tcPr>
            <w:tcW w:w="2518" w:type="dxa"/>
          </w:tcPr>
          <w:p w14:paraId="5BDC2B2D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5AB4AA" w14:textId="77777777" w:rsidR="00925FA8" w:rsidRPr="00B33A04" w:rsidRDefault="009042B4" w:rsidP="001A549B">
            <w:pPr>
              <w:jc w:val="center"/>
              <w:rPr>
                <w:rFonts w:ascii="Times New Roman" w:hAnsi="Times New Roman" w:cs="Times New Roman"/>
              </w:rPr>
            </w:pPr>
            <w:r w:rsidRPr="00B33A04">
              <w:rPr>
                <w:rFonts w:ascii="Times New Roman" w:hAnsi="Times New Roman" w:cs="Times New Roman"/>
              </w:rPr>
              <w:object w:dxaOrig="4940" w:dyaOrig="3220" w14:anchorId="0B4A375E">
                <v:shape id="_x0000_i1028" type="#_x0000_t75" style="width:246.75pt;height:159.75pt" o:ole="">
                  <v:imagedata r:id="rId14" o:title=""/>
                </v:shape>
                <o:OLEObject Type="Embed" ProgID="PBrush" ShapeID="_x0000_i1028" DrawAspect="Content" ObjectID="_1510488087" r:id="rId15"/>
              </w:object>
            </w:r>
          </w:p>
          <w:p w14:paraId="28713B4F" w14:textId="326F0453" w:rsidR="0033457A" w:rsidRPr="000B6194" w:rsidRDefault="0033457A" w:rsidP="001A549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>Agregar cotas a la imagen</w:t>
            </w:r>
            <w:r w:rsidR="00025EAE">
              <w:rPr>
                <w:rFonts w:ascii="Times New Roman" w:hAnsi="Times New Roman" w:cs="Times New Roman"/>
              </w:rPr>
              <w:t>, signos en rectas</w:t>
            </w:r>
            <w:r w:rsidRPr="00B33A04">
              <w:rPr>
                <w:rFonts w:ascii="Times New Roman" w:hAnsi="Times New Roman" w:cs="Times New Roman"/>
              </w:rPr>
              <w:t xml:space="preserve"> y dejar espacio antes y después de</w:t>
            </w:r>
            <w:r w:rsidR="00025EAE">
              <w:rPr>
                <w:rFonts w:ascii="Times New Roman" w:hAnsi="Times New Roman" w:cs="Times New Roman"/>
              </w:rPr>
              <w:t xml:space="preserve"> </w:t>
            </w:r>
            <w:r w:rsidRPr="00B33A04">
              <w:rPr>
                <w:rFonts w:ascii="Times New Roman" w:hAnsi="Times New Roman" w:cs="Times New Roman"/>
              </w:rPr>
              <w:t>l</w:t>
            </w:r>
            <w:r w:rsidR="00025EAE">
              <w:rPr>
                <w:rFonts w:ascii="Times New Roman" w:hAnsi="Times New Roman" w:cs="Times New Roman"/>
              </w:rPr>
              <w:t>os</w:t>
            </w:r>
            <w:r w:rsidRPr="00B33A04">
              <w:rPr>
                <w:rFonts w:ascii="Times New Roman" w:hAnsi="Times New Roman" w:cs="Times New Roman"/>
              </w:rPr>
              <w:t xml:space="preserve"> signo</w:t>
            </w:r>
            <w:r w:rsidR="00025EAE">
              <w:rPr>
                <w:rFonts w:ascii="Times New Roman" w:hAnsi="Times New Roman" w:cs="Times New Roman"/>
              </w:rPr>
              <w:t>s</w:t>
            </w:r>
            <w:r w:rsidRPr="00B33A04">
              <w:rPr>
                <w:rFonts w:ascii="Times New Roman" w:hAnsi="Times New Roman" w:cs="Times New Roman"/>
              </w:rPr>
              <w:t xml:space="preserve"> más y menos</w:t>
            </w:r>
            <w:r w:rsidR="00833562">
              <w:rPr>
                <w:rFonts w:ascii="Times New Roman" w:hAnsi="Times New Roman" w:cs="Times New Roman"/>
              </w:rPr>
              <w:t>, los números sin itálica</w:t>
            </w:r>
            <w:r w:rsidRPr="00B33A04">
              <w:rPr>
                <w:rFonts w:ascii="Times New Roman" w:hAnsi="Times New Roman" w:cs="Times New Roman"/>
              </w:rPr>
              <w:t>.</w:t>
            </w:r>
          </w:p>
        </w:tc>
      </w:tr>
      <w:tr w:rsidR="00925FA8" w:rsidRPr="00B33A04" w14:paraId="1C84F242" w14:textId="77777777" w:rsidTr="001A549B">
        <w:tc>
          <w:tcPr>
            <w:tcW w:w="2518" w:type="dxa"/>
          </w:tcPr>
          <w:p w14:paraId="7A68118B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05760AB2" w14:textId="77777777" w:rsidR="00925FA8" w:rsidRPr="00B33A0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25FA8" w:rsidRPr="00B33A04" w14:paraId="06EBFB52" w14:textId="77777777" w:rsidTr="001A549B">
        <w:tc>
          <w:tcPr>
            <w:tcW w:w="2518" w:type="dxa"/>
          </w:tcPr>
          <w:p w14:paraId="334E8C2B" w14:textId="77777777" w:rsidR="00925FA8" w:rsidRPr="000B6194" w:rsidRDefault="00925FA8" w:rsidP="001A549B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67641E51" w14:textId="4413D0C5" w:rsidR="00925FA8" w:rsidRPr="000B6194" w:rsidRDefault="00925FA8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</w:t>
            </w:r>
            <w:r w:rsidR="009042B4" w:rsidRPr="00B33A04">
              <w:rPr>
                <w:rFonts w:ascii="Times New Roman" w:hAnsi="Times New Roman" w:cs="Times New Roman"/>
              </w:rPr>
              <w:t xml:space="preserve">representan el perímetro de un rectángulo si sus dimensiones se </w:t>
            </w:r>
            <w:r w:rsidR="004A7D3E">
              <w:rPr>
                <w:rFonts w:ascii="Times New Roman" w:hAnsi="Times New Roman" w:cs="Times New Roman"/>
              </w:rPr>
              <w:t>simboliz</w:t>
            </w:r>
            <w:r w:rsidR="004A7D3E" w:rsidRPr="00B33A04">
              <w:rPr>
                <w:rFonts w:ascii="Times New Roman" w:hAnsi="Times New Roman" w:cs="Times New Roman"/>
              </w:rPr>
              <w:t xml:space="preserve">an </w:t>
            </w:r>
            <w:r w:rsidR="009042B4" w:rsidRPr="00B33A04">
              <w:rPr>
                <w:rFonts w:ascii="Times New Roman" w:hAnsi="Times New Roman" w:cs="Times New Roman"/>
              </w:rPr>
              <w:t>mediante fracciones algebraicas</w:t>
            </w:r>
            <w:r w:rsidR="00DD1D78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BB4F31" w14:textId="77777777" w:rsidR="004560AB" w:rsidRPr="00B33A04" w:rsidRDefault="004560AB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10B68DD7" w14:textId="77777777" w:rsidR="00925FA8" w:rsidRPr="00B33A04" w:rsidRDefault="00925FA8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347BB" w:rsidRPr="00B33A04" w14:paraId="4BE2599C" w14:textId="77777777" w:rsidTr="001758C2">
        <w:tc>
          <w:tcPr>
            <w:tcW w:w="9033" w:type="dxa"/>
            <w:gridSpan w:val="2"/>
            <w:shd w:val="clear" w:color="auto" w:fill="000000" w:themeFill="text1"/>
          </w:tcPr>
          <w:p w14:paraId="28C29532" w14:textId="77777777" w:rsidR="000347BB" w:rsidRPr="000B6194" w:rsidRDefault="000347BB" w:rsidP="001758C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0347BB" w:rsidRPr="00B33A04" w14:paraId="220E1BAA" w14:textId="77777777" w:rsidTr="001758C2">
        <w:tc>
          <w:tcPr>
            <w:tcW w:w="2518" w:type="dxa"/>
          </w:tcPr>
          <w:p w14:paraId="45948339" w14:textId="77777777" w:rsidR="000347BB" w:rsidRPr="000B6194" w:rsidRDefault="000347BB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7AFB78" w14:textId="279504F0" w:rsidR="000347BB" w:rsidRPr="00B33A04" w:rsidRDefault="00CF2158" w:rsidP="001758C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</w:t>
            </w:r>
            <w:r w:rsidR="000347BB" w:rsidRPr="00B33A04">
              <w:rPr>
                <w:rFonts w:ascii="Times New Roman" w:hAnsi="Times New Roman" w:cs="Times New Roman"/>
                <w:color w:val="000000"/>
              </w:rPr>
              <w:t>_REC200</w:t>
            </w:r>
          </w:p>
        </w:tc>
      </w:tr>
      <w:tr w:rsidR="000347BB" w:rsidRPr="00B33A04" w14:paraId="3C169284" w14:textId="77777777" w:rsidTr="001758C2">
        <w:tc>
          <w:tcPr>
            <w:tcW w:w="2518" w:type="dxa"/>
          </w:tcPr>
          <w:p w14:paraId="1247FF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F341500" w14:textId="6BB83A35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0408F">
              <w:rPr>
                <w:rFonts w:ascii="Times New Roman" w:hAnsi="Times New Roman" w:cs="Times New Roman"/>
                <w:color w:val="000000"/>
              </w:rPr>
              <w:t>que implican</w:t>
            </w:r>
            <w:r w:rsidRPr="00B33A04">
              <w:rPr>
                <w:rFonts w:ascii="Times New Roman" w:hAnsi="Times New Roman" w:cs="Times New Roman"/>
                <w:color w:val="000000"/>
              </w:rPr>
              <w:t xml:space="preserve"> expresiones racionales</w:t>
            </w:r>
          </w:p>
        </w:tc>
      </w:tr>
      <w:tr w:rsidR="000347BB" w:rsidRPr="00B33A04" w14:paraId="664403C3" w14:textId="77777777" w:rsidTr="001758C2">
        <w:tc>
          <w:tcPr>
            <w:tcW w:w="2518" w:type="dxa"/>
          </w:tcPr>
          <w:p w14:paraId="48FFB2FC" w14:textId="77777777" w:rsidR="000347BB" w:rsidRPr="000B6194" w:rsidRDefault="000347BB" w:rsidP="001758C2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4825001" w14:textId="649A3D5D" w:rsidR="000347BB" w:rsidRPr="00B33A04" w:rsidRDefault="000347BB" w:rsidP="0020408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resolver situaciones en las cuales se apliquen la </w:t>
            </w:r>
            <w:r w:rsidR="00DD1D78">
              <w:rPr>
                <w:rFonts w:ascii="Times New Roman" w:hAnsi="Times New Roman" w:cs="Times New Roman"/>
                <w:color w:val="000000"/>
              </w:rPr>
              <w:t>adición</w:t>
            </w:r>
            <w:r w:rsidR="00DD1D78" w:rsidRPr="00B33A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33A04">
              <w:rPr>
                <w:rFonts w:ascii="Times New Roman" w:hAnsi="Times New Roman" w:cs="Times New Roman"/>
                <w:color w:val="000000"/>
              </w:rPr>
              <w:t>de fracciones algebraicas</w:t>
            </w:r>
          </w:p>
        </w:tc>
      </w:tr>
    </w:tbl>
    <w:p w14:paraId="5A514207" w14:textId="77777777" w:rsidR="000347BB" w:rsidRPr="00B33A04" w:rsidRDefault="000347BB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395C4981" w14:textId="77777777" w:rsidR="005A7E3F" w:rsidRPr="00B33A04" w:rsidRDefault="005A7E3F" w:rsidP="00EC38AA">
      <w:pPr>
        <w:pStyle w:val="Prrafodelista"/>
        <w:spacing w:after="0"/>
        <w:ind w:left="0"/>
        <w:rPr>
          <w:rFonts w:ascii="Times New Roman" w:eastAsiaTheme="minorEastAsia" w:hAnsi="Times New Roman" w:cs="Times New Roman"/>
        </w:rPr>
      </w:pPr>
    </w:p>
    <w:p w14:paraId="7A5EFFD9" w14:textId="24A682E2" w:rsidR="00EC38AA" w:rsidRPr="00B33A04" w:rsidRDefault="00EC38AA" w:rsidP="00EC38AA">
      <w:pPr>
        <w:pStyle w:val="Prrafodelista"/>
        <w:spacing w:after="0"/>
        <w:ind w:left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D7201C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>3.</w:t>
      </w:r>
      <w:r w:rsidR="00D7201C" w:rsidRPr="00B33A04">
        <w:rPr>
          <w:rFonts w:ascii="Times New Roman" w:hAnsi="Times New Roman" w:cs="Times New Roman"/>
          <w:b/>
        </w:rPr>
        <w:t>2</w:t>
      </w:r>
      <w:r w:rsidRPr="00B33A04">
        <w:rPr>
          <w:rFonts w:ascii="Times New Roman" w:hAnsi="Times New Roman" w:cs="Times New Roman"/>
          <w:b/>
        </w:rPr>
        <w:t xml:space="preserve"> </w:t>
      </w:r>
      <w:r w:rsidR="00681457" w:rsidRPr="00B33A04">
        <w:rPr>
          <w:rFonts w:ascii="Times New Roman" w:hAnsi="Times New Roman" w:cs="Times New Roman"/>
          <w:b/>
        </w:rPr>
        <w:t>La m</w:t>
      </w:r>
      <w:r w:rsidR="00D7201C" w:rsidRPr="00B33A04">
        <w:rPr>
          <w:rFonts w:ascii="Times New Roman" w:hAnsi="Times New Roman" w:cs="Times New Roman"/>
          <w:b/>
        </w:rPr>
        <w:t>ultiplicación de fracciones algebraicas</w:t>
      </w:r>
    </w:p>
    <w:p w14:paraId="349ECE0C" w14:textId="64F55049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multiplicar dos fracciones algebraica</w:t>
      </w:r>
      <w:r w:rsidR="00394A5C" w:rsidRPr="00B33A04">
        <w:rPr>
          <w:rFonts w:ascii="Times New Roman" w:hAnsi="Times New Roman" w:cs="Times New Roman"/>
        </w:rPr>
        <w:t>s realiza el producto entre los numeradores y el producto entre los denominadores.</w:t>
      </w:r>
    </w:p>
    <w:p w14:paraId="119A3BD0" w14:textId="77777777" w:rsidR="00394A5C" w:rsidRDefault="00394A5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1BB33B68" w14:textId="7764C09E" w:rsidR="00997AF1" w:rsidRPr="00B33A04" w:rsidRDefault="00997AF1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  <w:r>
        <w:rPr>
          <w:highlight w:val="yellow"/>
        </w:rPr>
        <w:t>&lt;&lt;MC_08_05_06</w:t>
      </w:r>
      <w:r>
        <w:rPr>
          <w:highlight w:val="yellow"/>
        </w:rPr>
        <w:t>6</w:t>
      </w:r>
      <w:r w:rsidRPr="00914D67">
        <w:rPr>
          <w:highlight w:val="yellow"/>
        </w:rPr>
        <w:t>&gt;&gt;</w:t>
      </w:r>
    </w:p>
    <w:p w14:paraId="4B53826B" w14:textId="77777777" w:rsidR="00F84AEE" w:rsidRPr="00B33A04" w:rsidRDefault="00F84AEE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p w14:paraId="6E1CE60B" w14:textId="112214AB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Veamos algunos ejemplos</w:t>
      </w:r>
      <w:r w:rsidR="00D75D7B" w:rsidRPr="00B33A04">
        <w:rPr>
          <w:rFonts w:ascii="Times New Roman" w:hAnsi="Times New Roman" w:cs="Times New Roman"/>
        </w:rPr>
        <w:t>:</w:t>
      </w:r>
    </w:p>
    <w:p w14:paraId="65B22B34" w14:textId="77777777" w:rsidR="00D7201C" w:rsidRPr="00B33A04" w:rsidRDefault="00D7201C" w:rsidP="00D7201C">
      <w:pPr>
        <w:spacing w:after="0"/>
        <w:rPr>
          <w:rFonts w:ascii="Times New Roman" w:hAnsi="Times New Roman" w:cs="Times New Roman"/>
        </w:rPr>
      </w:pPr>
    </w:p>
    <w:p w14:paraId="7F3069CA" w14:textId="660B77B0" w:rsidR="00D7201C" w:rsidRPr="00B33A04" w:rsidRDefault="00D7201C" w:rsidP="00D7201C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hAnsi="Times New Roman" w:cs="Times New Roman"/>
        </w:rPr>
        <w:t>Resolver</w:t>
      </w:r>
      <w:r w:rsidR="00A832FA">
        <w:rPr>
          <w:rFonts w:ascii="Times New Roman" w:hAnsi="Times New Roman" w:cs="Times New Roman"/>
        </w:rPr>
        <w:t>: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F3E72B1" w14:textId="77777777" w:rsid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6B850110" w14:textId="2D9FEBAA" w:rsidR="00997AF1" w:rsidRDefault="00997AF1" w:rsidP="00997AF1">
      <w:pPr>
        <w:spacing w:after="0"/>
      </w:pPr>
      <w:r>
        <w:rPr>
          <w:highlight w:val="yellow"/>
        </w:rPr>
        <w:t>&lt;&lt;MC_08_05_0</w:t>
      </w:r>
      <w:r>
        <w:rPr>
          <w:highlight w:val="yellow"/>
        </w:rPr>
        <w:t>67</w:t>
      </w:r>
      <w:r w:rsidRPr="00914D67">
        <w:rPr>
          <w:highlight w:val="yellow"/>
        </w:rPr>
        <w:t>&gt;&gt;</w:t>
      </w:r>
    </w:p>
    <w:p w14:paraId="6B209778" w14:textId="77777777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</w:p>
    <w:p w14:paraId="1AD4BD4C" w14:textId="60FB75E6" w:rsidR="00CE2491" w:rsidRPr="00B33A04" w:rsidRDefault="00B855BA" w:rsidP="00CE24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Resolver</w:t>
      </w:r>
      <w:r w:rsidR="00A832FA">
        <w:rPr>
          <w:rFonts w:ascii="Times New Roman" w:eastAsiaTheme="minorEastAsia" w:hAnsi="Times New Roman" w:cs="Times New Roman"/>
        </w:rPr>
        <w:t>:</w:t>
      </w:r>
    </w:p>
    <w:p w14:paraId="7E0C9F1D" w14:textId="77777777" w:rsidR="00B855BA" w:rsidRDefault="00B855BA" w:rsidP="00997AF1">
      <w:pPr>
        <w:spacing w:after="0"/>
        <w:rPr>
          <w:rFonts w:ascii="Times New Roman" w:eastAsiaTheme="minorEastAsia" w:hAnsi="Times New Roman" w:cs="Times New Roman"/>
        </w:rPr>
      </w:pPr>
    </w:p>
    <w:p w14:paraId="5D461146" w14:textId="62A43D48" w:rsidR="00997AF1" w:rsidRPr="00997AF1" w:rsidRDefault="00997AF1" w:rsidP="00997AF1">
      <w:pPr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68</w:t>
      </w:r>
      <w:r w:rsidRPr="00914D67">
        <w:rPr>
          <w:highlight w:val="yellow"/>
        </w:rPr>
        <w:t>&gt;&gt;</w:t>
      </w:r>
    </w:p>
    <w:p w14:paraId="367AFC2F" w14:textId="77777777" w:rsidR="001A549B" w:rsidRPr="00B33A04" w:rsidRDefault="001A549B" w:rsidP="00B855BA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0189E65B" w14:textId="1798F09C" w:rsidR="00003B42" w:rsidRPr="00B33A04" w:rsidRDefault="00003B42" w:rsidP="00003B42">
      <w:pPr>
        <w:pStyle w:val="Prrafodelista"/>
        <w:numPr>
          <w:ilvl w:val="0"/>
          <w:numId w:val="17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Las dimensiones de un rectángulo vienen dadas por las expresiones</w:t>
      </w:r>
    </w:p>
    <w:p w14:paraId="2256E895" w14:textId="1721AE4E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Pr="00B33A04">
        <w:rPr>
          <w:rFonts w:ascii="Times New Roman" w:eastAsiaTheme="minorEastAsia" w:hAnsi="Times New Roman" w:cs="Times New Roman"/>
        </w:rPr>
        <w:t>/(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+</w:t>
      </w:r>
      <w:r w:rsidR="00DD1D78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1) y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Pr="00B33A04">
        <w:rPr>
          <w:rFonts w:ascii="Times New Roman" w:eastAsiaTheme="minorEastAsia" w:hAnsi="Times New Roman" w:cs="Times New Roman"/>
        </w:rPr>
        <w:t xml:space="preserve"> = (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DD1D78">
        <w:rPr>
          <w:rFonts w:ascii="Times New Roman" w:eastAsiaTheme="minorEastAsia" w:hAnsi="Times New Roman" w:cs="Times New Roman"/>
        </w:rPr>
        <w:t xml:space="preserve"> - </w:t>
      </w:r>
      <w:r w:rsidRPr="00B33A04">
        <w:rPr>
          <w:rFonts w:ascii="Times New Roman" w:eastAsiaTheme="minorEastAsia" w:hAnsi="Times New Roman" w:cs="Times New Roman"/>
        </w:rPr>
        <w:t>1)/</w:t>
      </w:r>
      <w:r w:rsidRPr="0042710D">
        <w:rPr>
          <w:rFonts w:ascii="Times New Roman" w:eastAsiaTheme="minorEastAsia" w:hAnsi="Times New Roman" w:cs="Times New Roman"/>
          <w:i/>
        </w:rPr>
        <w:t>x</w:t>
      </w:r>
      <w:r w:rsidR="00A832FA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¿Cuál es la expresión algebraica que representa el área del rectángulo?</w:t>
      </w:r>
    </w:p>
    <w:p w14:paraId="7B256675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4D88309" w14:textId="0228AD26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Como sabemos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el área de un rectángulo es el producto de la base por la altura, es decir</w:t>
      </w:r>
      <w:r w:rsidR="00747F48">
        <w:rPr>
          <w:rFonts w:ascii="Times New Roman" w:eastAsiaTheme="minorEastAsia" w:hAnsi="Times New Roman" w:cs="Times New Roman"/>
        </w:rPr>
        <w:t>:</w:t>
      </w:r>
      <w:r w:rsidR="00747F48" w:rsidRPr="00B33A04">
        <w:rPr>
          <w:rFonts w:ascii="Times New Roman" w:eastAsiaTheme="minorEastAsia" w:hAnsi="Times New Roman" w:cs="Times New Roman"/>
        </w:rPr>
        <w:t xml:space="preserve"> </w:t>
      </w:r>
      <w:r w:rsidRPr="0042710D">
        <w:rPr>
          <w:rFonts w:ascii="Times New Roman" w:eastAsiaTheme="minorEastAsia" w:hAnsi="Times New Roman" w:cs="Times New Roman"/>
          <w:i/>
        </w:rPr>
        <w:t>A</w:t>
      </w:r>
      <w:r w:rsidRPr="00B33A04">
        <w:rPr>
          <w:rFonts w:ascii="Times New Roman" w:eastAsiaTheme="minorEastAsia" w:hAnsi="Times New Roman" w:cs="Times New Roman"/>
        </w:rPr>
        <w:t xml:space="preserve"> = </w:t>
      </w:r>
      <w:r w:rsidRPr="0042710D">
        <w:rPr>
          <w:rFonts w:ascii="Times New Roman" w:eastAsiaTheme="minorEastAsia" w:hAnsi="Times New Roman" w:cs="Times New Roman"/>
          <w:i/>
        </w:rPr>
        <w:t>b</w:t>
      </w:r>
      <w:r w:rsidRPr="00B33A04">
        <w:rPr>
          <w:rFonts w:ascii="Times New Roman" w:eastAsiaTheme="minorEastAsia" w:hAnsi="Times New Roman" w:cs="Times New Roman"/>
        </w:rPr>
        <w:t xml:space="preserve"> ∙ </w:t>
      </w:r>
      <w:r w:rsidRPr="0042710D">
        <w:rPr>
          <w:rFonts w:ascii="Times New Roman" w:eastAsiaTheme="minorEastAsia" w:hAnsi="Times New Roman" w:cs="Times New Roman"/>
          <w:i/>
        </w:rPr>
        <w:t>h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por lo tanto</w:t>
      </w:r>
      <w:r w:rsidR="00747F48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tenemos que:</w:t>
      </w:r>
    </w:p>
    <w:p w14:paraId="6127E17C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1CFEA5E" w14:textId="3E6B4411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69</w:t>
      </w:r>
      <w:r w:rsidRPr="00914D67">
        <w:rPr>
          <w:highlight w:val="yellow"/>
        </w:rPr>
        <w:t>&gt;&gt;</w:t>
      </w:r>
    </w:p>
    <w:p w14:paraId="72566E94" w14:textId="77777777" w:rsidR="00003B42" w:rsidRPr="00B33A04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FE6FE45" w14:textId="6D8730DE" w:rsidR="00003B42" w:rsidRPr="00B33A04" w:rsidRDefault="00747F48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Luego</w:t>
      </w:r>
      <w:r w:rsidR="00003B42" w:rsidRPr="00B33A04">
        <w:rPr>
          <w:rFonts w:ascii="Times New Roman" w:eastAsiaTheme="minorEastAsia" w:hAnsi="Times New Roman" w:cs="Times New Roman"/>
        </w:rPr>
        <w:t xml:space="preserve"> el área del rectángulo viene dada por la expresión:</w:t>
      </w:r>
    </w:p>
    <w:p w14:paraId="0BB599E7" w14:textId="77777777" w:rsidR="00003B42" w:rsidRDefault="00003B42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341F0C87" w14:textId="76BF792D" w:rsidR="00997AF1" w:rsidRPr="00B33A04" w:rsidRDefault="00997AF1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70</w:t>
      </w:r>
      <w:r w:rsidRPr="00914D67">
        <w:rPr>
          <w:highlight w:val="yellow"/>
        </w:rPr>
        <w:t>&gt;&gt;</w:t>
      </w:r>
    </w:p>
    <w:p w14:paraId="272960E1" w14:textId="77777777" w:rsidR="001A549B" w:rsidRPr="00B33A04" w:rsidRDefault="001A549B" w:rsidP="00003B4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2"/>
        <w:gridCol w:w="6396"/>
      </w:tblGrid>
      <w:tr w:rsidR="00003B42" w:rsidRPr="00B33A04" w14:paraId="0164EC7C" w14:textId="77777777" w:rsidTr="006D3E5E">
        <w:tc>
          <w:tcPr>
            <w:tcW w:w="9033" w:type="dxa"/>
            <w:gridSpan w:val="2"/>
            <w:shd w:val="clear" w:color="auto" w:fill="0D0D0D" w:themeFill="text1" w:themeFillTint="F2"/>
          </w:tcPr>
          <w:p w14:paraId="13D22F15" w14:textId="77777777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03B42" w:rsidRPr="00B33A04" w14:paraId="24598CA5" w14:textId="77777777" w:rsidTr="006D3E5E">
        <w:tc>
          <w:tcPr>
            <w:tcW w:w="2518" w:type="dxa"/>
          </w:tcPr>
          <w:p w14:paraId="17D0F8D6" w14:textId="77777777" w:rsidR="00003B42" w:rsidRPr="000B619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E6EE87" w14:textId="2E703C35" w:rsidR="00003B42" w:rsidRPr="00B33A04" w:rsidRDefault="00003B42" w:rsidP="006D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MA_08_05_IMG05</w:t>
            </w:r>
          </w:p>
        </w:tc>
      </w:tr>
      <w:tr w:rsidR="00003B42" w:rsidRPr="00B33A04" w14:paraId="555813B9" w14:textId="77777777" w:rsidTr="006D3E5E">
        <w:tc>
          <w:tcPr>
            <w:tcW w:w="2518" w:type="dxa"/>
          </w:tcPr>
          <w:p w14:paraId="1A755EC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3C19AB0" w14:textId="501B63FF" w:rsidR="00003B42" w:rsidRPr="000B6194" w:rsidRDefault="00003B42" w:rsidP="006D3E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object w:dxaOrig="4560" w:dyaOrig="3080" w14:anchorId="33BC0BBF">
                <v:shape id="_x0000_i1029" type="#_x0000_t75" style="width:226.5pt;height:154.5pt" o:ole="">
                  <v:imagedata r:id="rId16" o:title=""/>
                </v:shape>
                <o:OLEObject Type="Embed" ProgID="PBrush" ShapeID="_x0000_i1029" DrawAspect="Content" ObjectID="_1510488088" r:id="rId17"/>
              </w:object>
            </w:r>
          </w:p>
        </w:tc>
      </w:tr>
      <w:tr w:rsidR="00003B42" w:rsidRPr="00B33A04" w14:paraId="296DFD67" w14:textId="77777777" w:rsidTr="006D3E5E">
        <w:tc>
          <w:tcPr>
            <w:tcW w:w="2518" w:type="dxa"/>
          </w:tcPr>
          <w:p w14:paraId="2EF98C7B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</w:t>
            </w:r>
            <w:r w:rsidRPr="00B33A0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368F1038" w14:textId="77777777" w:rsidR="00003B42" w:rsidRPr="00B33A0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03B42" w:rsidRPr="00B33A04" w14:paraId="225F0D2D" w14:textId="77777777" w:rsidTr="006D3E5E">
        <w:tc>
          <w:tcPr>
            <w:tcW w:w="2518" w:type="dxa"/>
          </w:tcPr>
          <w:p w14:paraId="7B9F0FB6" w14:textId="77777777" w:rsidR="00003B42" w:rsidRPr="000B6194" w:rsidRDefault="00003B42" w:rsidP="006D3E5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02ABB45" w14:textId="766A98FA" w:rsidR="00003B42" w:rsidRPr="000B6194" w:rsidRDefault="00003B42" w:rsidP="00EC0BF6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</w:rPr>
              <w:t xml:space="preserve">Las fracciones algebraicas representan el área de un rectángulo si sus dimensiones se </w:t>
            </w:r>
            <w:r w:rsidR="00747F48">
              <w:rPr>
                <w:rFonts w:ascii="Times New Roman" w:hAnsi="Times New Roman" w:cs="Times New Roman"/>
              </w:rPr>
              <w:t>expres</w:t>
            </w:r>
            <w:r w:rsidR="00747F48" w:rsidRPr="00B33A04">
              <w:rPr>
                <w:rFonts w:ascii="Times New Roman" w:hAnsi="Times New Roman" w:cs="Times New Roman"/>
              </w:rPr>
              <w:t xml:space="preserve">an </w:t>
            </w:r>
            <w:r w:rsidRPr="00B33A04">
              <w:rPr>
                <w:rFonts w:ascii="Times New Roman" w:hAnsi="Times New Roman" w:cs="Times New Roman"/>
              </w:rPr>
              <w:t>mediante fracciones algebraicas</w:t>
            </w:r>
            <w:r w:rsidR="00E36CC9">
              <w:rPr>
                <w:rFonts w:ascii="Times New Roman" w:hAnsi="Times New Roman" w:cs="Times New Roman"/>
              </w:rPr>
              <w:t>.</w:t>
            </w:r>
          </w:p>
        </w:tc>
      </w:tr>
    </w:tbl>
    <w:p w14:paraId="5E25050D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4D3FA847" w14:textId="77777777" w:rsidR="00D75D7B" w:rsidRPr="00B33A04" w:rsidRDefault="00D75D7B" w:rsidP="00D7201C">
      <w:pPr>
        <w:spacing w:after="0"/>
        <w:rPr>
          <w:rFonts w:ascii="Times New Roman" w:eastAsiaTheme="minorEastAsia" w:hAnsi="Times New Roman" w:cs="Times New Roman"/>
        </w:rPr>
      </w:pPr>
    </w:p>
    <w:p w14:paraId="299E8D13" w14:textId="77777777" w:rsidR="00D7201C" w:rsidRPr="00B33A04" w:rsidRDefault="00D7201C" w:rsidP="00EC38AA">
      <w:pPr>
        <w:pStyle w:val="Prrafodelista"/>
        <w:spacing w:after="0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2ADCBE5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296EA78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6C75E98A" w14:textId="77777777" w:rsidTr="0083580E">
        <w:tc>
          <w:tcPr>
            <w:tcW w:w="2518" w:type="dxa"/>
          </w:tcPr>
          <w:p w14:paraId="5073E2E9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8D4F2DE" w14:textId="1DE1F545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MA_08_05_REC210</w:t>
            </w:r>
          </w:p>
        </w:tc>
      </w:tr>
      <w:tr w:rsidR="00CF2158" w:rsidRPr="00B33A04" w14:paraId="34098A2C" w14:textId="77777777" w:rsidTr="0083580E">
        <w:tc>
          <w:tcPr>
            <w:tcW w:w="2518" w:type="dxa"/>
          </w:tcPr>
          <w:p w14:paraId="028D4A7F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16FAB41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 expresiones racionales</w:t>
            </w:r>
          </w:p>
        </w:tc>
      </w:tr>
      <w:tr w:rsidR="00CF2158" w:rsidRPr="00B33A04" w14:paraId="5B2A13C2" w14:textId="77777777" w:rsidTr="0083580E">
        <w:tc>
          <w:tcPr>
            <w:tcW w:w="2518" w:type="dxa"/>
          </w:tcPr>
          <w:p w14:paraId="6D06953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983B5C" w14:textId="727BA7FA" w:rsidR="00CF2158" w:rsidRPr="00B33A0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r w:rsidR="0083580E" w:rsidRPr="00B33A04">
              <w:rPr>
                <w:rFonts w:ascii="Times New Roman" w:hAnsi="Times New Roman" w:cs="Times New Roman"/>
                <w:color w:val="000000"/>
              </w:rPr>
              <w:t>obtener el producto de fracciones algebraicas</w:t>
            </w:r>
          </w:p>
        </w:tc>
      </w:tr>
    </w:tbl>
    <w:p w14:paraId="7844E36C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A69FE8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6056715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6F566465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79B6B0F5" w14:textId="77777777" w:rsidTr="0083580E">
        <w:tc>
          <w:tcPr>
            <w:tcW w:w="2518" w:type="dxa"/>
          </w:tcPr>
          <w:p w14:paraId="6F474A81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D023BA3" w14:textId="0A89768C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MA_08_05_REC230</w:t>
            </w:r>
          </w:p>
        </w:tc>
      </w:tr>
      <w:tr w:rsidR="00CF2158" w:rsidRPr="00B33A04" w14:paraId="4A442BE7" w14:textId="77777777" w:rsidTr="0083580E">
        <w:tc>
          <w:tcPr>
            <w:tcW w:w="2518" w:type="dxa"/>
          </w:tcPr>
          <w:p w14:paraId="70AF918D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6FB374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Calcula el volumen de los prismas</w:t>
            </w:r>
          </w:p>
        </w:tc>
      </w:tr>
      <w:tr w:rsidR="00CF2158" w:rsidRPr="00B33A04" w14:paraId="1EE7240E" w14:textId="77777777" w:rsidTr="0083580E">
        <w:tc>
          <w:tcPr>
            <w:tcW w:w="2518" w:type="dxa"/>
          </w:tcPr>
          <w:p w14:paraId="345510B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E0CA0" w14:textId="0CE81716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Análisis de situaciones en las cuales se pide hallar el área o </w:t>
            </w:r>
            <w:r w:rsidR="00773060"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Pr="00B33A04">
              <w:rPr>
                <w:rFonts w:ascii="Times New Roman" w:hAnsi="Times New Roman" w:cs="Times New Roman"/>
                <w:color w:val="000000"/>
              </w:rPr>
              <w:t>volumen de figuras o cuerpos geométricos</w:t>
            </w:r>
          </w:p>
        </w:tc>
      </w:tr>
    </w:tbl>
    <w:p w14:paraId="245EDCF8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664FCC31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highlight w:val="yellow"/>
        </w:rPr>
      </w:pPr>
    </w:p>
    <w:p w14:paraId="1E595330" w14:textId="0A53D17F" w:rsidR="0086454D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  <w:b/>
        </w:rPr>
        <w:t xml:space="preserve">3.3 </w:t>
      </w:r>
      <w:r w:rsidR="00681457" w:rsidRPr="00B33A04">
        <w:rPr>
          <w:rFonts w:ascii="Times New Roman" w:hAnsi="Times New Roman" w:cs="Times New Roman"/>
          <w:b/>
        </w:rPr>
        <w:t>La d</w:t>
      </w:r>
      <w:r w:rsidRPr="00B33A04">
        <w:rPr>
          <w:rFonts w:ascii="Times New Roman" w:hAnsi="Times New Roman" w:cs="Times New Roman"/>
          <w:b/>
        </w:rPr>
        <w:t>ivisión de fracciones algebraicas</w:t>
      </w:r>
    </w:p>
    <w:p w14:paraId="63D914AE" w14:textId="77777777" w:rsidR="008620A2" w:rsidRPr="00B33A04" w:rsidRDefault="008620A2" w:rsidP="00AA6E6A">
      <w:pPr>
        <w:spacing w:after="0"/>
        <w:rPr>
          <w:rFonts w:ascii="Times New Roman" w:hAnsi="Times New Roman" w:cs="Times New Roman"/>
          <w:b/>
        </w:rPr>
      </w:pPr>
    </w:p>
    <w:p w14:paraId="19FB328D" w14:textId="2BA56B76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Para dividir dos fracciones algebraicas podemos proceder de dos formas</w:t>
      </w:r>
      <w:r w:rsidR="00773060">
        <w:rPr>
          <w:rFonts w:ascii="Times New Roman" w:hAnsi="Times New Roman" w:cs="Times New Roman"/>
        </w:rPr>
        <w:t>: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una es multiplicar el dividendo por el inverso multiplicativo del divisor, y la otra forma es escribir la fracción como una fracción sobre otra fracc</w:t>
      </w:r>
      <w:r w:rsidR="00D75535" w:rsidRPr="00B33A04">
        <w:rPr>
          <w:rFonts w:ascii="Times New Roman" w:hAnsi="Times New Roman" w:cs="Times New Roman"/>
        </w:rPr>
        <w:t>ión y aplicar el producto de extremos sobre el producto de medios</w:t>
      </w:r>
      <w:r w:rsidR="00773060">
        <w:rPr>
          <w:rFonts w:ascii="Times New Roman" w:hAnsi="Times New Roman" w:cs="Times New Roman"/>
        </w:rPr>
        <w:t>;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en ambos casos llegamos a un mismo resultado</w:t>
      </w:r>
      <w:r w:rsidR="00773060">
        <w:rPr>
          <w:rFonts w:ascii="Times New Roman" w:hAnsi="Times New Roman" w:cs="Times New Roman"/>
        </w:rPr>
        <w:t>.</w:t>
      </w:r>
      <w:r w:rsidR="00773060" w:rsidRPr="00B33A04">
        <w:rPr>
          <w:rFonts w:ascii="Times New Roman" w:hAnsi="Times New Roman" w:cs="Times New Roman"/>
        </w:rPr>
        <w:t xml:space="preserve"> </w:t>
      </w:r>
      <w:r w:rsidR="00773060">
        <w:rPr>
          <w:rFonts w:ascii="Times New Roman" w:hAnsi="Times New Roman" w:cs="Times New Roman"/>
        </w:rPr>
        <w:t>Después,</w:t>
      </w:r>
      <w:r w:rsidR="00773060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simplificamos la fracción si es posible.</w:t>
      </w:r>
    </w:p>
    <w:p w14:paraId="54CF0ECF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2677EEE5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Observemos los siguientes ejemplos:</w:t>
      </w:r>
    </w:p>
    <w:p w14:paraId="62149CE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</w:p>
    <w:p w14:paraId="4BD468B1" w14:textId="3B2ABD13" w:rsidR="008620A2" w:rsidRPr="00B33A04" w:rsidRDefault="008620A2" w:rsidP="008620A2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="00773060">
        <w:rPr>
          <w:rFonts w:ascii="Times New Roman" w:eastAsiaTheme="minorEastAsia" w:hAnsi="Times New Roman" w:cs="Times New Roman"/>
        </w:rPr>
        <w:t>.</w:t>
      </w:r>
    </w:p>
    <w:p w14:paraId="2EC1242C" w14:textId="33EB437C" w:rsidR="008620A2" w:rsidRDefault="008620A2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hallamos el inverso multiplicativo de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que es </w:t>
      </w:r>
      <w:r w:rsidR="00D75535" w:rsidRPr="00B33A04">
        <w:rPr>
          <w:rFonts w:ascii="Times New Roman" w:eastAsiaTheme="minorEastAsia" w:hAnsi="Times New Roman" w:cs="Times New Roman"/>
        </w:rPr>
        <w:t>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)/ 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 xml:space="preserve">) </w:t>
      </w:r>
      <w:r w:rsidRPr="00B33A04">
        <w:rPr>
          <w:rFonts w:ascii="Times New Roman" w:eastAsiaTheme="minorEastAsia" w:hAnsi="Times New Roman" w:cs="Times New Roman"/>
        </w:rPr>
        <w:t>y efectuamos la multiplicación así:</w:t>
      </w:r>
    </w:p>
    <w:p w14:paraId="317F96B5" w14:textId="77777777" w:rsidR="00997AF1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CEC3D88" w14:textId="49C2704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71</w:t>
      </w:r>
      <w:r w:rsidRPr="00914D67">
        <w:rPr>
          <w:highlight w:val="yellow"/>
        </w:rPr>
        <w:t>&gt;&gt;</w:t>
      </w:r>
    </w:p>
    <w:p w14:paraId="06C55F78" w14:textId="77777777" w:rsidR="00997AF1" w:rsidRPr="00B33A04" w:rsidRDefault="00997AF1" w:rsidP="008620A2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7867B8EE" w14:textId="0DD50CE7" w:rsidR="008620A2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Se realizó la multiplicación entre numeradores y denominadores</w:t>
      </w:r>
      <w:r w:rsidR="00EC0BF6">
        <w:rPr>
          <w:rFonts w:ascii="Times New Roman" w:hAnsi="Times New Roman" w:cs="Times New Roman"/>
        </w:rPr>
        <w:t>;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luego</w:t>
      </w:r>
      <w:r w:rsidR="00EC0BF6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</w:t>
      </w:r>
      <w:r w:rsidR="00EC0BF6" w:rsidRPr="00B33A04">
        <w:rPr>
          <w:rFonts w:ascii="Times New Roman" w:hAnsi="Times New Roman" w:cs="Times New Roman"/>
        </w:rPr>
        <w:t>simplific</w:t>
      </w:r>
      <w:r w:rsidR="00EC0BF6">
        <w:rPr>
          <w:rFonts w:ascii="Times New Roman" w:hAnsi="Times New Roman" w:cs="Times New Roman"/>
        </w:rPr>
        <w:t>aron</w:t>
      </w:r>
      <w:r w:rsidR="00EC0BF6" w:rsidRPr="00B33A04">
        <w:rPr>
          <w:rFonts w:ascii="Times New Roman" w:hAnsi="Times New Roman" w:cs="Times New Roman"/>
        </w:rPr>
        <w:t xml:space="preserve"> </w:t>
      </w:r>
      <w:r w:rsidRPr="00B33A04">
        <w:rPr>
          <w:rFonts w:ascii="Times New Roman" w:hAnsi="Times New Roman" w:cs="Times New Roman"/>
        </w:rPr>
        <w:t>las partes literales mediante la ley de los exponentes.</w:t>
      </w:r>
    </w:p>
    <w:p w14:paraId="3E2E898F" w14:textId="77777777" w:rsidR="00F85680" w:rsidRPr="00B33A04" w:rsidRDefault="00F85680" w:rsidP="008620A2">
      <w:pPr>
        <w:pStyle w:val="Prrafodelista"/>
        <w:spacing w:after="0"/>
        <w:rPr>
          <w:rFonts w:ascii="Times New Roman" w:hAnsi="Times New Roman" w:cs="Times New Roman"/>
        </w:rPr>
      </w:pPr>
    </w:p>
    <w:p w14:paraId="1A5FF99C" w14:textId="31252AD3" w:rsidR="00F85680" w:rsidRPr="00B33A04" w:rsidRDefault="00F85680" w:rsidP="00F85680">
      <w:pPr>
        <w:pStyle w:val="Prrafodelista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Dividir </w:t>
      </w:r>
      <w:r w:rsidR="00D75535" w:rsidRPr="00B33A04">
        <w:rPr>
          <w:rFonts w:ascii="Times New Roman" w:eastAsiaTheme="minorEastAsia" w:hAnsi="Times New Roman" w:cs="Times New Roman"/>
        </w:rPr>
        <w:t>4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</w:rPr>
        <w:t>/3</w:t>
      </w:r>
      <w:r w:rsidR="00EC0BF6">
        <w:rPr>
          <w:rFonts w:ascii="Times New Roman" w:eastAsiaTheme="minorEastAsia" w:hAnsi="Times New Roman" w:cs="Times New Roman"/>
          <w:i/>
        </w:rPr>
        <w:t>z</w:t>
      </w:r>
      <w:r w:rsidRPr="00B33A04">
        <w:rPr>
          <w:rFonts w:ascii="Times New Roman" w:eastAsiaTheme="minorEastAsia" w:hAnsi="Times New Roman" w:cs="Times New Roman"/>
        </w:rPr>
        <w:t xml:space="preserve"> entre </w:t>
      </w:r>
      <w:r w:rsidR="00D75535" w:rsidRPr="00B33A04">
        <w:rPr>
          <w:rFonts w:ascii="Times New Roman" w:eastAsiaTheme="minorEastAsia" w:hAnsi="Times New Roman" w:cs="Times New Roman"/>
        </w:rPr>
        <w:t>(9</w:t>
      </w:r>
      <w:r w:rsidR="00D75535" w:rsidRPr="0042710D">
        <w:rPr>
          <w:rFonts w:ascii="Times New Roman" w:eastAsiaTheme="minorEastAsia" w:hAnsi="Times New Roman" w:cs="Times New Roman"/>
          <w:i/>
        </w:rPr>
        <w:t>x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2</w:t>
      </w:r>
      <w:r w:rsidR="00D75535" w:rsidRPr="00B33A04">
        <w:rPr>
          <w:rFonts w:ascii="Times New Roman" w:eastAsiaTheme="minorEastAsia" w:hAnsi="Times New Roman" w:cs="Times New Roman"/>
        </w:rPr>
        <w:t>)/(16</w:t>
      </w:r>
      <w:r w:rsidR="00D75535" w:rsidRPr="0042710D">
        <w:rPr>
          <w:rFonts w:ascii="Times New Roman" w:eastAsiaTheme="minorEastAsia" w:hAnsi="Times New Roman" w:cs="Times New Roman"/>
          <w:i/>
        </w:rPr>
        <w:t>z</w:t>
      </w:r>
      <w:r w:rsidR="00D75535" w:rsidRPr="00B33A04">
        <w:rPr>
          <w:rFonts w:ascii="Times New Roman" w:eastAsiaTheme="minorEastAsia" w:hAnsi="Times New Roman" w:cs="Times New Roman"/>
          <w:vertAlign w:val="superscript"/>
        </w:rPr>
        <w:t>3</w:t>
      </w:r>
      <w:r w:rsidR="00D75535" w:rsidRPr="00B33A04">
        <w:rPr>
          <w:rFonts w:ascii="Times New Roman" w:eastAsiaTheme="minorEastAsia" w:hAnsi="Times New Roman" w:cs="Times New Roman"/>
        </w:rPr>
        <w:t>)</w:t>
      </w:r>
      <w:r w:rsidRPr="00B33A04">
        <w:rPr>
          <w:rFonts w:ascii="Times New Roman" w:eastAsiaTheme="minorEastAsia" w:hAnsi="Times New Roman" w:cs="Times New Roman"/>
        </w:rPr>
        <w:t xml:space="preserve"> aplicando </w:t>
      </w:r>
      <w:r w:rsidR="00D75535" w:rsidRPr="00B33A04">
        <w:rPr>
          <w:rFonts w:ascii="Times New Roman" w:eastAsiaTheme="minorEastAsia" w:hAnsi="Times New Roman" w:cs="Times New Roman"/>
        </w:rPr>
        <w:t xml:space="preserve">producto de extremos sobre </w:t>
      </w:r>
      <w:r w:rsidR="00004152">
        <w:rPr>
          <w:rFonts w:ascii="Times New Roman" w:eastAsiaTheme="minorEastAsia" w:hAnsi="Times New Roman" w:cs="Times New Roman"/>
        </w:rPr>
        <w:t xml:space="preserve">el </w:t>
      </w:r>
      <w:r w:rsidR="00D75535" w:rsidRPr="00B33A04">
        <w:rPr>
          <w:rFonts w:ascii="Times New Roman" w:eastAsiaTheme="minorEastAsia" w:hAnsi="Times New Roman" w:cs="Times New Roman"/>
        </w:rPr>
        <w:t>producto de medios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6EF79429" w14:textId="77777777" w:rsidR="00F85680" w:rsidRDefault="00F85680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76B4E496" w14:textId="18EC041E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72</w:t>
      </w:r>
      <w:r w:rsidRPr="00914D67">
        <w:rPr>
          <w:highlight w:val="yellow"/>
        </w:rPr>
        <w:t>&gt;&gt;</w:t>
      </w:r>
    </w:p>
    <w:p w14:paraId="435A3520" w14:textId="77777777" w:rsidR="00997AF1" w:rsidRPr="00B33A04" w:rsidRDefault="00997AF1" w:rsidP="00F85680">
      <w:pPr>
        <w:pStyle w:val="Prrafodelista"/>
        <w:spacing w:after="0"/>
        <w:rPr>
          <w:rFonts w:ascii="Times New Roman" w:hAnsi="Times New Roman" w:cs="Times New Roman"/>
        </w:rPr>
      </w:pPr>
    </w:p>
    <w:p w14:paraId="1A3917B7" w14:textId="415CBB08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Observa </w:t>
      </w:r>
      <w:r w:rsidR="00004152" w:rsidRPr="00B33A04">
        <w:rPr>
          <w:rFonts w:ascii="Times New Roman" w:eastAsiaTheme="minorEastAsia" w:hAnsi="Times New Roman" w:cs="Times New Roman"/>
        </w:rPr>
        <w:t>c</w:t>
      </w:r>
      <w:r w:rsidR="00004152">
        <w:rPr>
          <w:rFonts w:ascii="Times New Roman" w:eastAsiaTheme="minorEastAsia" w:hAnsi="Times New Roman" w:cs="Times New Roman"/>
        </w:rPr>
        <w:t>ó</w:t>
      </w:r>
      <w:r w:rsidR="00004152" w:rsidRPr="00B33A04">
        <w:rPr>
          <w:rFonts w:ascii="Times New Roman" w:eastAsiaTheme="minorEastAsia" w:hAnsi="Times New Roman" w:cs="Times New Roman"/>
        </w:rPr>
        <w:t xml:space="preserve">mo </w:t>
      </w:r>
      <w:r w:rsidRPr="00B33A04">
        <w:rPr>
          <w:rFonts w:ascii="Times New Roman" w:eastAsiaTheme="minorEastAsia" w:hAnsi="Times New Roman" w:cs="Times New Roman"/>
        </w:rPr>
        <w:t>en los dos ejemplos se realizó el mismo ejercicio con diferentes procedimientos y el resultado que se obtuvo es el mismo.</w:t>
      </w:r>
    </w:p>
    <w:p w14:paraId="1B4F8706" w14:textId="77777777" w:rsidR="00F85680" w:rsidRPr="00B33A04" w:rsidRDefault="00F85680" w:rsidP="00AA6E6A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51690A2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4FBA5DA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412C9C2" w14:textId="77777777" w:rsidTr="0083580E">
        <w:tc>
          <w:tcPr>
            <w:tcW w:w="2518" w:type="dxa"/>
          </w:tcPr>
          <w:p w14:paraId="5DB77B07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2F7B620" w14:textId="10025C92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MA_08_05_REC240</w:t>
            </w:r>
          </w:p>
        </w:tc>
      </w:tr>
      <w:tr w:rsidR="00CF2158" w:rsidRPr="00B33A04" w14:paraId="675F5608" w14:textId="77777777" w:rsidTr="0083580E">
        <w:tc>
          <w:tcPr>
            <w:tcW w:w="2518" w:type="dxa"/>
          </w:tcPr>
          <w:p w14:paraId="6FD2F309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C29F20" w14:textId="77777777" w:rsidR="00CF2158" w:rsidRPr="00B33A04" w:rsidRDefault="0083580E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Divide expresiones algebraicas con monomios</w:t>
            </w:r>
          </w:p>
        </w:tc>
      </w:tr>
      <w:tr w:rsidR="00CF2158" w:rsidRPr="00B33A04" w14:paraId="67672C0B" w14:textId="77777777" w:rsidTr="0083580E">
        <w:tc>
          <w:tcPr>
            <w:tcW w:w="2518" w:type="dxa"/>
          </w:tcPr>
          <w:p w14:paraId="4F744EB7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FCAC34" w14:textId="1D7FF5D4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monomios</w:t>
            </w:r>
          </w:p>
        </w:tc>
      </w:tr>
    </w:tbl>
    <w:p w14:paraId="7C118413" w14:textId="77777777" w:rsidR="00CF2158" w:rsidRPr="00B33A04" w:rsidRDefault="00CF2158" w:rsidP="00AA6E6A">
      <w:pPr>
        <w:spacing w:after="0"/>
        <w:rPr>
          <w:rFonts w:ascii="Times New Roman" w:eastAsiaTheme="minorEastAsia" w:hAnsi="Times New Roman" w:cs="Times New Roman"/>
        </w:rPr>
      </w:pPr>
    </w:p>
    <w:p w14:paraId="4704C430" w14:textId="02F38B7B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Si las expresiones algebraicas que se encuentran en el numerador y el denominador son polinomios se procede a factorizar los numeradores y denominadores</w:t>
      </w:r>
      <w:r w:rsidR="00004152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se multiplica en cruz como se realiza con los números racionales</w:t>
      </w:r>
      <w:r w:rsidR="00004152">
        <w:rPr>
          <w:rFonts w:ascii="Times New Roman" w:eastAsiaTheme="minorEastAsia" w:hAnsi="Times New Roman" w:cs="Times New Roman"/>
        </w:rPr>
        <w:t>.</w:t>
      </w:r>
      <w:r w:rsidRPr="00B33A04">
        <w:rPr>
          <w:rFonts w:ascii="Times New Roman" w:eastAsiaTheme="minorEastAsia" w:hAnsi="Times New Roman" w:cs="Times New Roman"/>
        </w:rPr>
        <w:t xml:space="preserve"> </w:t>
      </w:r>
      <w:r w:rsidR="00004152">
        <w:rPr>
          <w:rFonts w:ascii="Times New Roman" w:eastAsiaTheme="minorEastAsia" w:hAnsi="Times New Roman" w:cs="Times New Roman"/>
        </w:rPr>
        <w:t>O</w:t>
      </w:r>
      <w:r w:rsidR="00004152" w:rsidRPr="00B33A04">
        <w:rPr>
          <w:rFonts w:ascii="Times New Roman" w:eastAsiaTheme="minorEastAsia" w:hAnsi="Times New Roman" w:cs="Times New Roman"/>
        </w:rPr>
        <w:t xml:space="preserve">bserva </w:t>
      </w:r>
      <w:r w:rsidRPr="00B33A04">
        <w:rPr>
          <w:rFonts w:ascii="Times New Roman" w:eastAsiaTheme="minorEastAsia" w:hAnsi="Times New Roman" w:cs="Times New Roman"/>
        </w:rPr>
        <w:t>los siguientes ejemplos.</w:t>
      </w:r>
    </w:p>
    <w:p w14:paraId="1CE745DF" w14:textId="77777777" w:rsidR="00526F91" w:rsidRPr="00B33A04" w:rsidRDefault="00526F9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F704D15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1</w:t>
      </w:r>
    </w:p>
    <w:p w14:paraId="424A0D0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DAFB884" w14:textId="502B4D6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73</w:t>
      </w:r>
      <w:r w:rsidRPr="00914D67">
        <w:rPr>
          <w:highlight w:val="yellow"/>
        </w:rPr>
        <w:t>&gt;&gt;</w:t>
      </w:r>
    </w:p>
    <w:p w14:paraId="3166BEBA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4C991764" w14:textId="018DA305" w:rsidR="00526F91" w:rsidRPr="00B33A04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Primero se factoriza cada polinomio como el producto de dos binomios obteniendo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282343FA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AA56C79" w14:textId="6F99FB49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74</w:t>
      </w:r>
      <w:r w:rsidRPr="00914D67">
        <w:rPr>
          <w:highlight w:val="yellow"/>
        </w:rPr>
        <w:t>&gt;&gt;</w:t>
      </w:r>
    </w:p>
    <w:p w14:paraId="28442E00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38A6C55" w14:textId="31D8B21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506AE97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4312810" w14:textId="2B4D86D7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&lt;&lt;MC_08_05_07</w:t>
      </w:r>
      <w:r>
        <w:rPr>
          <w:highlight w:val="yellow"/>
        </w:rPr>
        <w:t>5</w:t>
      </w:r>
      <w:r w:rsidRPr="00914D67">
        <w:rPr>
          <w:highlight w:val="yellow"/>
        </w:rPr>
        <w:t>&gt;&gt;</w:t>
      </w:r>
    </w:p>
    <w:p w14:paraId="1A2B961B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52A56D6" w14:textId="6CFBBA38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131E47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4521F18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38E037" w14:textId="3F278F5D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76</w:t>
      </w:r>
      <w:r w:rsidRPr="00914D67">
        <w:rPr>
          <w:highlight w:val="yellow"/>
        </w:rPr>
        <w:t>&gt;&gt;</w:t>
      </w:r>
    </w:p>
    <w:p w14:paraId="583ABB86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057971F" w14:textId="0187A9ED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9774D1" w:rsidRPr="00B33A04">
        <w:rPr>
          <w:rFonts w:ascii="Times New Roman" w:eastAsiaTheme="minorEastAsia" w:hAnsi="Times New Roman" w:cs="Times New Roman"/>
        </w:rPr>
        <w:t>:</w:t>
      </w:r>
    </w:p>
    <w:p w14:paraId="1B4D6CAF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69A00007" w14:textId="0E760912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77</w:t>
      </w:r>
      <w:r w:rsidRPr="00914D67">
        <w:rPr>
          <w:highlight w:val="yellow"/>
        </w:rPr>
        <w:t>&gt;&gt;</w:t>
      </w:r>
    </w:p>
    <w:p w14:paraId="6BB3BE7F" w14:textId="77777777" w:rsidR="00997AF1" w:rsidRPr="00B33A04" w:rsidRDefault="00997AF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00064" w14:textId="77777777" w:rsidR="00526F91" w:rsidRPr="00B33A04" w:rsidRDefault="00526F91" w:rsidP="00526F91">
      <w:pPr>
        <w:pStyle w:val="Prrafodelista"/>
        <w:numPr>
          <w:ilvl w:val="0"/>
          <w:numId w:val="19"/>
        </w:numPr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Ejemplo 2</w:t>
      </w:r>
    </w:p>
    <w:p w14:paraId="35CBF770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6E24553F" w14:textId="7AD2C150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78</w:t>
      </w:r>
      <w:r w:rsidRPr="00914D67">
        <w:rPr>
          <w:highlight w:val="yellow"/>
        </w:rPr>
        <w:t>&gt;&gt;</w:t>
      </w:r>
    </w:p>
    <w:p w14:paraId="6146A492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28C8682" w14:textId="5FC5BAFB" w:rsidR="00526F91" w:rsidRPr="00B33A04" w:rsidRDefault="000654A9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S</w:t>
      </w:r>
      <w:r w:rsidR="00526F91" w:rsidRPr="00B33A04">
        <w:rPr>
          <w:rFonts w:ascii="Times New Roman" w:eastAsiaTheme="minorEastAsia" w:hAnsi="Times New Roman" w:cs="Times New Roman"/>
        </w:rPr>
        <w:t xml:space="preserve">e factoriza </w:t>
      </w:r>
      <w:r w:rsidRPr="00B33A04">
        <w:rPr>
          <w:rFonts w:ascii="Times New Roman" w:eastAsiaTheme="minorEastAsia" w:hAnsi="Times New Roman" w:cs="Times New Roman"/>
        </w:rPr>
        <w:t>la primera fracción como una diferencia de cuadrados y como factor común, y la segunda fracción se factoriza como el producto de dos binomios y como una diferencia de cuadrados</w:t>
      </w:r>
      <w:r w:rsidR="00120901" w:rsidRPr="00B33A04">
        <w:rPr>
          <w:rFonts w:ascii="Times New Roman" w:eastAsiaTheme="minorEastAsia" w:hAnsi="Times New Roman" w:cs="Times New Roman"/>
        </w:rPr>
        <w:t>.</w:t>
      </w:r>
    </w:p>
    <w:p w14:paraId="74110CA7" w14:textId="77777777" w:rsidR="00526F91" w:rsidRDefault="00526F9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2E033EB9" w14:textId="4596AE0B" w:rsidR="00997AF1" w:rsidRPr="00B33A04" w:rsidRDefault="00997AF1" w:rsidP="00997AF1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79</w:t>
      </w:r>
      <w:r w:rsidRPr="00914D67">
        <w:rPr>
          <w:highlight w:val="yellow"/>
        </w:rPr>
        <w:t>&gt;&gt;</w:t>
      </w:r>
    </w:p>
    <w:p w14:paraId="024F0F1B" w14:textId="77777777" w:rsidR="00997AF1" w:rsidRPr="00B33A04" w:rsidRDefault="00997AF1" w:rsidP="00526F91">
      <w:pPr>
        <w:pStyle w:val="Prrafodelista"/>
        <w:spacing w:after="0"/>
        <w:rPr>
          <w:rFonts w:ascii="Times New Roman" w:eastAsiaTheme="minorEastAsia" w:hAnsi="Times New Roman" w:cs="Times New Roman"/>
        </w:rPr>
      </w:pPr>
    </w:p>
    <w:p w14:paraId="5E186CA0" w14:textId="5346A476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Ahora se procede a multiplicar en cruz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con lo que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6A0C2996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0CB302A3" w14:textId="1C6167D5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8</w:t>
      </w:r>
      <w:r>
        <w:rPr>
          <w:highlight w:val="yellow"/>
        </w:rPr>
        <w:t>0</w:t>
      </w:r>
      <w:r w:rsidRPr="00914D67">
        <w:rPr>
          <w:highlight w:val="yellow"/>
        </w:rPr>
        <w:t>&gt;&gt;</w:t>
      </w:r>
    </w:p>
    <w:p w14:paraId="7999648A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96AA8D8" w14:textId="185D0143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último</w:t>
      </w:r>
      <w:r w:rsidR="00AD52E5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se simplifican los términos semejantes que estén en el numerador y el denominador con lo que finalmente se obtiene</w:t>
      </w:r>
      <w:r w:rsidR="00120901" w:rsidRPr="00B33A04">
        <w:rPr>
          <w:rFonts w:ascii="Times New Roman" w:eastAsiaTheme="minorEastAsia" w:hAnsi="Times New Roman" w:cs="Times New Roman"/>
        </w:rPr>
        <w:t>:</w:t>
      </w:r>
    </w:p>
    <w:p w14:paraId="0BDC506C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27F97E97" w14:textId="3AAB5C4F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81</w:t>
      </w:r>
      <w:r w:rsidRPr="00914D67">
        <w:rPr>
          <w:highlight w:val="yellow"/>
        </w:rPr>
        <w:t>&gt;&gt;</w:t>
      </w:r>
    </w:p>
    <w:p w14:paraId="64570C22" w14:textId="77777777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7A796484" w14:textId="6C7E7740" w:rsidR="00526F91" w:rsidRPr="00B33A04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>Por tanto</w:t>
      </w:r>
      <w:r w:rsidR="000B6194">
        <w:rPr>
          <w:rFonts w:ascii="Times New Roman" w:eastAsiaTheme="minorEastAsia" w:hAnsi="Times New Roman" w:cs="Times New Roman"/>
        </w:rPr>
        <w:t>:</w:t>
      </w:r>
    </w:p>
    <w:p w14:paraId="1E1218F0" w14:textId="77777777" w:rsidR="00526F91" w:rsidRDefault="00526F91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p w14:paraId="1B00129D" w14:textId="07125DB2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</w:t>
      </w:r>
      <w:r>
        <w:rPr>
          <w:highlight w:val="yellow"/>
        </w:rPr>
        <w:t>2</w:t>
      </w:r>
      <w:r w:rsidRPr="00914D67">
        <w:rPr>
          <w:highlight w:val="yellow"/>
        </w:rPr>
        <w:t>&gt;&gt;</w:t>
      </w:r>
    </w:p>
    <w:p w14:paraId="52E7A05E" w14:textId="77777777" w:rsidR="00AA76CA" w:rsidRPr="00B33A04" w:rsidRDefault="00AA76CA" w:rsidP="00526F91">
      <w:pPr>
        <w:spacing w:after="0"/>
        <w:ind w:left="708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22D02910" w14:textId="77777777" w:rsidTr="00AA76CA">
        <w:tc>
          <w:tcPr>
            <w:tcW w:w="8828" w:type="dxa"/>
            <w:gridSpan w:val="2"/>
            <w:shd w:val="clear" w:color="auto" w:fill="000000" w:themeFill="text1"/>
          </w:tcPr>
          <w:p w14:paraId="326D367D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7DA047" w14:textId="77777777" w:rsidTr="00AA76CA">
        <w:tc>
          <w:tcPr>
            <w:tcW w:w="2467" w:type="dxa"/>
          </w:tcPr>
          <w:p w14:paraId="26C40183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1" w:type="dxa"/>
          </w:tcPr>
          <w:p w14:paraId="487AC8FE" w14:textId="3BFD26E0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MA_08_05_REC250</w:t>
            </w:r>
          </w:p>
        </w:tc>
      </w:tr>
      <w:tr w:rsidR="00CF2158" w:rsidRPr="00B33A04" w14:paraId="7905F47C" w14:textId="77777777" w:rsidTr="00AA76CA">
        <w:tc>
          <w:tcPr>
            <w:tcW w:w="2467" w:type="dxa"/>
          </w:tcPr>
          <w:p w14:paraId="537A7BC3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1" w:type="dxa"/>
          </w:tcPr>
          <w:p w14:paraId="1CEADBFB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Resuelve las divisiones de fracciones con polinomios</w:t>
            </w:r>
          </w:p>
        </w:tc>
      </w:tr>
      <w:tr w:rsidR="00CF2158" w:rsidRPr="00B33A04" w14:paraId="2330BA59" w14:textId="77777777" w:rsidTr="00AA76CA">
        <w:tc>
          <w:tcPr>
            <w:tcW w:w="2467" w:type="dxa"/>
          </w:tcPr>
          <w:p w14:paraId="7481441C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1" w:type="dxa"/>
          </w:tcPr>
          <w:p w14:paraId="1E1EEB2C" w14:textId="3195EE2C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obtener el cociente de dos fracciones algebraicas cuyos denominadores son polinomios</w:t>
            </w:r>
          </w:p>
        </w:tc>
      </w:tr>
    </w:tbl>
    <w:p w14:paraId="333D3258" w14:textId="77777777" w:rsidR="008620A2" w:rsidRPr="00B33A04" w:rsidRDefault="008620A2" w:rsidP="00AA6E6A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 xml:space="preserve"> </w:t>
      </w:r>
    </w:p>
    <w:p w14:paraId="4DC12AE4" w14:textId="591458D0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975516" w:rsidRPr="00B33A04">
        <w:rPr>
          <w:rFonts w:ascii="Times New Roman" w:hAnsi="Times New Roman" w:cs="Times New Roman"/>
          <w:highlight w:val="yellow"/>
        </w:rPr>
        <w:t>2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3.4</w:t>
      </w:r>
      <w:r w:rsidRPr="00B33A04">
        <w:rPr>
          <w:rFonts w:ascii="Times New Roman" w:hAnsi="Times New Roman" w:cs="Times New Roman"/>
          <w:b/>
        </w:rPr>
        <w:t xml:space="preserve"> </w:t>
      </w:r>
      <w:r w:rsidR="009774D1" w:rsidRPr="00B33A04">
        <w:rPr>
          <w:rFonts w:ascii="Times New Roman" w:hAnsi="Times New Roman" w:cs="Times New Roman"/>
          <w:b/>
        </w:rPr>
        <w:t>Polinomios con fracciones algebraicas</w:t>
      </w:r>
    </w:p>
    <w:p w14:paraId="06974D44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</w:p>
    <w:p w14:paraId="757BD469" w14:textId="142C238A" w:rsidR="00BC7E5C" w:rsidRPr="00B33A04" w:rsidRDefault="000654A9" w:rsidP="00CF2158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Algunas situaciones en diferentes contextos requieren del uso de operaciones combinadas entre divisiones y multiplicaciones de fracciones algebraicas</w:t>
      </w:r>
      <w:r w:rsidR="00014876">
        <w:rPr>
          <w:rFonts w:ascii="Times New Roman" w:hAnsi="Times New Roman" w:cs="Times New Roman"/>
        </w:rPr>
        <w:t>.</w:t>
      </w:r>
    </w:p>
    <w:p w14:paraId="2A90AE84" w14:textId="77777777" w:rsidR="00BC7E5C" w:rsidRPr="00B33A04" w:rsidRDefault="00BC7E5C" w:rsidP="00CF2158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07493CBE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53F55EF8" w14:textId="77777777" w:rsidR="00CF2158" w:rsidRPr="000B6194" w:rsidRDefault="00CF2158" w:rsidP="0021121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211211"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F2158" w:rsidRPr="00B33A04" w14:paraId="232D682A" w14:textId="77777777" w:rsidTr="0083580E">
        <w:tc>
          <w:tcPr>
            <w:tcW w:w="2518" w:type="dxa"/>
          </w:tcPr>
          <w:p w14:paraId="1FAC070A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596BF16" w14:textId="6847A411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MA_08_05_REC260</w:t>
            </w:r>
          </w:p>
        </w:tc>
      </w:tr>
      <w:tr w:rsidR="00CF2158" w:rsidRPr="00B33A04" w14:paraId="3E8DB75B" w14:textId="77777777" w:rsidTr="0083580E">
        <w:tc>
          <w:tcPr>
            <w:tcW w:w="2518" w:type="dxa"/>
          </w:tcPr>
          <w:p w14:paraId="2001DD70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298E4C9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Multiplicación y división de expresiones algebraicas</w:t>
            </w:r>
          </w:p>
        </w:tc>
      </w:tr>
      <w:tr w:rsidR="00CF2158" w:rsidRPr="00B33A04" w14:paraId="5136AA00" w14:textId="77777777" w:rsidTr="0083580E">
        <w:tc>
          <w:tcPr>
            <w:tcW w:w="2518" w:type="dxa"/>
          </w:tcPr>
          <w:p w14:paraId="5DBFEAB6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69C31FE" w14:textId="5FDEE1AD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refuerza los procedimientos para realizar la multiplicación y la división de fracciones algebraicas</w:t>
            </w:r>
          </w:p>
        </w:tc>
      </w:tr>
    </w:tbl>
    <w:p w14:paraId="39249BD7" w14:textId="77777777" w:rsidR="00F84AEE" w:rsidRPr="00B33A04" w:rsidRDefault="00F84AEE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3309A3AF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4C7B58C7" w14:textId="77777777" w:rsidR="00CF2158" w:rsidRPr="000B619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29D41F0D" w14:textId="77777777" w:rsidTr="0083580E">
        <w:tc>
          <w:tcPr>
            <w:tcW w:w="2518" w:type="dxa"/>
          </w:tcPr>
          <w:p w14:paraId="13D93ECD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4B0A3A" w14:textId="494E7489" w:rsidR="00CF2158" w:rsidRPr="00B33A0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MA_08_05_REC270</w:t>
            </w:r>
          </w:p>
        </w:tc>
      </w:tr>
      <w:tr w:rsidR="00CF2158" w:rsidRPr="00B33A04" w14:paraId="784D2EA3" w14:textId="77777777" w:rsidTr="0083580E">
        <w:tc>
          <w:tcPr>
            <w:tcW w:w="2518" w:type="dxa"/>
          </w:tcPr>
          <w:p w14:paraId="49B7F03E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884F0B" w14:textId="77777777" w:rsidR="00CF2158" w:rsidRPr="00B33A04" w:rsidRDefault="00CF2158" w:rsidP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Analiza situaciones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de expresiones racionales</w:t>
            </w:r>
          </w:p>
        </w:tc>
      </w:tr>
      <w:tr w:rsidR="00CF2158" w:rsidRPr="00B33A04" w14:paraId="351C9E2B" w14:textId="77777777" w:rsidTr="0083580E">
        <w:tc>
          <w:tcPr>
            <w:tcW w:w="2518" w:type="dxa"/>
          </w:tcPr>
          <w:p w14:paraId="440314A8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3C4B2C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analizar cómo resolver situaciones de aplicación de la multiplicación y la división de expresiones racionales</w:t>
            </w:r>
          </w:p>
        </w:tc>
      </w:tr>
    </w:tbl>
    <w:p w14:paraId="25ECA087" w14:textId="77777777" w:rsidR="00CF2158" w:rsidRPr="00B33A04" w:rsidRDefault="00CF2158" w:rsidP="00AA6E6A">
      <w:pPr>
        <w:spacing w:after="0"/>
        <w:rPr>
          <w:rFonts w:ascii="Times New Roman" w:hAnsi="Times New Roman" w:cs="Times New Roman"/>
          <w:b/>
        </w:rPr>
      </w:pPr>
    </w:p>
    <w:p w14:paraId="01D72AC5" w14:textId="77777777" w:rsidR="00CF2158" w:rsidRPr="00B33A04" w:rsidRDefault="00CF2158" w:rsidP="00CF2158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="007651F2"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3</w:t>
      </w:r>
      <w:r w:rsidRPr="00B33A04">
        <w:rPr>
          <w:rFonts w:ascii="Times New Roman" w:hAnsi="Times New Roman" w:cs="Times New Roman"/>
          <w:b/>
        </w:rPr>
        <w:t>.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690853C" w14:textId="77777777" w:rsidR="00CF2158" w:rsidRPr="000B619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1541515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lang w:val="es-CO" w:eastAsia="es-CO"/>
        </w:rPr>
      </w:pPr>
      <w:r w:rsidRPr="00B33A04">
        <w:rPr>
          <w:rFonts w:ascii="Times New Roman" w:eastAsia="Times New Roman" w:hAnsi="Times New Roman" w:cs="Times New Roman"/>
          <w:lang w:val="es-CO" w:eastAsia="es-CO"/>
        </w:rPr>
        <w:t>Actividades para consolidar lo que has aprendido en esta sección.</w:t>
      </w:r>
    </w:p>
    <w:p w14:paraId="792E4EAF" w14:textId="77777777" w:rsidR="00CF2158" w:rsidRPr="00B33A04" w:rsidRDefault="00CF2158" w:rsidP="00CF2158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F2158" w:rsidRPr="00B33A04" w14:paraId="52CE8BA9" w14:textId="77777777" w:rsidTr="0083580E">
        <w:tc>
          <w:tcPr>
            <w:tcW w:w="9033" w:type="dxa"/>
            <w:gridSpan w:val="2"/>
            <w:shd w:val="clear" w:color="auto" w:fill="000000" w:themeFill="text1"/>
          </w:tcPr>
          <w:p w14:paraId="008D9660" w14:textId="77777777" w:rsidR="00CF2158" w:rsidRPr="00B33A04" w:rsidRDefault="00CF2158" w:rsidP="008358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33A0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2158" w:rsidRPr="00B33A04" w14:paraId="596DE60D" w14:textId="77777777" w:rsidTr="0083580E">
        <w:tc>
          <w:tcPr>
            <w:tcW w:w="2518" w:type="dxa"/>
          </w:tcPr>
          <w:p w14:paraId="58D0A15E" w14:textId="77777777" w:rsidR="00CF2158" w:rsidRPr="000B6194" w:rsidRDefault="00CF2158" w:rsidP="008358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6CB89AF" w14:textId="619970D1" w:rsidR="00CF2158" w:rsidRPr="00B33A04" w:rsidRDefault="00CF2158" w:rsidP="00D337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MA_08_05_REC280</w:t>
            </w:r>
          </w:p>
        </w:tc>
      </w:tr>
      <w:tr w:rsidR="00CF2158" w:rsidRPr="00B33A04" w14:paraId="16044A94" w14:textId="77777777" w:rsidTr="0083580E">
        <w:tc>
          <w:tcPr>
            <w:tcW w:w="2518" w:type="dxa"/>
          </w:tcPr>
          <w:p w14:paraId="681F54A4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4FF0234" w14:textId="77777777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operaciones con fracciones algebraicas</w:t>
            </w:r>
          </w:p>
        </w:tc>
      </w:tr>
      <w:tr w:rsidR="00CF2158" w:rsidRPr="00B33A04" w14:paraId="0F35E6B6" w14:textId="77777777" w:rsidTr="0083580E">
        <w:tc>
          <w:tcPr>
            <w:tcW w:w="2518" w:type="dxa"/>
          </w:tcPr>
          <w:p w14:paraId="3DADC065" w14:textId="77777777" w:rsidR="00CF2158" w:rsidRPr="000B6194" w:rsidRDefault="00CF2158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DBAB81C" w14:textId="0484A5EF" w:rsidR="00CF2158" w:rsidRPr="00B33A04" w:rsidRDefault="00211211" w:rsidP="0083580E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sobre las operaciones con fracciones algebraicas</w:t>
            </w:r>
          </w:p>
        </w:tc>
      </w:tr>
    </w:tbl>
    <w:p w14:paraId="3F9EAE4B" w14:textId="77777777" w:rsidR="007651F2" w:rsidRPr="00B33A04" w:rsidRDefault="007651F2">
      <w:pPr>
        <w:spacing w:line="276" w:lineRule="auto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br w:type="page"/>
      </w:r>
    </w:p>
    <w:p w14:paraId="728EF36E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lastRenderedPageBreak/>
        <w:t>[SECCIÓN</w:t>
      </w:r>
      <w:r w:rsidR="007651F2" w:rsidRPr="00B33A04">
        <w:rPr>
          <w:rFonts w:ascii="Times New Roman" w:hAnsi="Times New Roman" w:cs="Times New Roman"/>
          <w:highlight w:val="yellow"/>
        </w:rPr>
        <w:t xml:space="preserve"> 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</w:t>
      </w:r>
      <w:r w:rsidRPr="00B33A04">
        <w:rPr>
          <w:rFonts w:ascii="Times New Roman" w:hAnsi="Times New Roman" w:cs="Times New Roman"/>
          <w:b/>
        </w:rPr>
        <w:t xml:space="preserve"> Las fracciones complejas</w:t>
      </w:r>
    </w:p>
    <w:p w14:paraId="19D2C240" w14:textId="1B4C40CD" w:rsidR="000654A9" w:rsidRPr="00B33A04" w:rsidRDefault="000654A9" w:rsidP="00211211">
      <w:pPr>
        <w:spacing w:after="0"/>
        <w:rPr>
          <w:rFonts w:ascii="Times New Roman" w:hAnsi="Times New Roman" w:cs="Times New Roman"/>
        </w:rPr>
      </w:pPr>
      <w:r w:rsidRPr="00B33A04">
        <w:rPr>
          <w:rFonts w:ascii="Times New Roman" w:hAnsi="Times New Roman" w:cs="Times New Roman"/>
        </w:rPr>
        <w:t>Las fracciones complejas son aquellas en las que el numerador y el denominador son también fracciones y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además</w:t>
      </w:r>
      <w:r w:rsidR="003D4159">
        <w:rPr>
          <w:rFonts w:ascii="Times New Roman" w:hAnsi="Times New Roman" w:cs="Times New Roman"/>
        </w:rPr>
        <w:t>,</w:t>
      </w:r>
      <w:r w:rsidRPr="00B33A04">
        <w:rPr>
          <w:rFonts w:ascii="Times New Roman" w:hAnsi="Times New Roman" w:cs="Times New Roman"/>
        </w:rPr>
        <w:t xml:space="preserve"> se combinan las diferentes operaciones que se han revisado hasta el momento. Las siguientes fracciones se consideran complejas</w:t>
      </w:r>
      <w:r w:rsidR="00E01D04" w:rsidRPr="00B33A04">
        <w:rPr>
          <w:rFonts w:ascii="Times New Roman" w:hAnsi="Times New Roman" w:cs="Times New Roman"/>
        </w:rPr>
        <w:t>.</w:t>
      </w:r>
    </w:p>
    <w:p w14:paraId="4572DFB3" w14:textId="77777777" w:rsidR="000654A9" w:rsidRDefault="000654A9" w:rsidP="00211211">
      <w:pPr>
        <w:spacing w:after="0"/>
        <w:rPr>
          <w:rFonts w:ascii="Times New Roman" w:hAnsi="Times New Roman" w:cs="Times New Roman"/>
        </w:rPr>
      </w:pPr>
    </w:p>
    <w:p w14:paraId="6919B3F3" w14:textId="5C853478" w:rsidR="00AA76CA" w:rsidRPr="00B33A04" w:rsidRDefault="00AA76CA" w:rsidP="00AA76CA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</w:t>
      </w:r>
      <w:r>
        <w:rPr>
          <w:highlight w:val="yellow"/>
        </w:rPr>
        <w:t>3</w:t>
      </w:r>
      <w:r w:rsidRPr="00914D67">
        <w:rPr>
          <w:highlight w:val="yellow"/>
        </w:rPr>
        <w:t>&gt;&gt;</w:t>
      </w:r>
    </w:p>
    <w:p w14:paraId="4FED992A" w14:textId="77777777" w:rsidR="00AA76CA" w:rsidRPr="00B33A04" w:rsidRDefault="00AA76CA" w:rsidP="00211211">
      <w:pPr>
        <w:spacing w:after="0"/>
        <w:rPr>
          <w:rFonts w:ascii="Times New Roman" w:hAnsi="Times New Roman" w:cs="Times New Roman"/>
        </w:rPr>
      </w:pPr>
    </w:p>
    <w:p w14:paraId="13F93D8E" w14:textId="77777777" w:rsidR="000654A9" w:rsidRPr="00B33A04" w:rsidRDefault="000654A9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244EC" w:rsidRPr="00B33A04" w14:paraId="363145DF" w14:textId="77777777" w:rsidTr="007B09AF">
        <w:tc>
          <w:tcPr>
            <w:tcW w:w="9033" w:type="dxa"/>
            <w:gridSpan w:val="2"/>
            <w:shd w:val="clear" w:color="auto" w:fill="000000" w:themeFill="text1"/>
          </w:tcPr>
          <w:p w14:paraId="3DEC882F" w14:textId="77777777" w:rsidR="003244EC" w:rsidRPr="000B6194" w:rsidRDefault="003244EC" w:rsidP="007B09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3244EC" w:rsidRPr="00B33A04" w14:paraId="1013191D" w14:textId="77777777" w:rsidTr="007B09AF">
        <w:tc>
          <w:tcPr>
            <w:tcW w:w="2518" w:type="dxa"/>
          </w:tcPr>
          <w:p w14:paraId="1B524AD7" w14:textId="77777777" w:rsidR="003244EC" w:rsidRPr="000B619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0DD0E1" w14:textId="77777777" w:rsidR="003244EC" w:rsidRPr="00B33A04" w:rsidRDefault="003244EC" w:rsidP="007B09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MA_08_05_REC290</w:t>
            </w:r>
          </w:p>
        </w:tc>
      </w:tr>
      <w:tr w:rsidR="003244EC" w:rsidRPr="00B33A04" w14:paraId="41151C94" w14:textId="77777777" w:rsidTr="007B09AF">
        <w:tc>
          <w:tcPr>
            <w:tcW w:w="2518" w:type="dxa"/>
          </w:tcPr>
          <w:p w14:paraId="47B72B0D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B706E" w14:textId="77777777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Las fracciones complejas</w:t>
            </w:r>
          </w:p>
        </w:tc>
      </w:tr>
      <w:tr w:rsidR="003244EC" w:rsidRPr="00B33A04" w14:paraId="56B4BE3E" w14:textId="77777777" w:rsidTr="007B09AF">
        <w:tc>
          <w:tcPr>
            <w:tcW w:w="2518" w:type="dxa"/>
          </w:tcPr>
          <w:p w14:paraId="61F633D4" w14:textId="77777777" w:rsidR="003244EC" w:rsidRPr="000B619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2F3298" w14:textId="6FDE6D81" w:rsidR="003244EC" w:rsidRPr="00B33A04" w:rsidRDefault="003244EC" w:rsidP="007B09AF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Interactivo que explica qué es una fracción compleja</w:t>
            </w:r>
          </w:p>
        </w:tc>
      </w:tr>
    </w:tbl>
    <w:p w14:paraId="46177A72" w14:textId="77777777" w:rsidR="003244EC" w:rsidRPr="00B33A04" w:rsidRDefault="003244EC" w:rsidP="000654A9">
      <w:pPr>
        <w:spacing w:after="0"/>
        <w:jc w:val="center"/>
        <w:rPr>
          <w:rFonts w:ascii="Times New Roman" w:eastAsiaTheme="minorEastAsia" w:hAnsi="Times New Roman" w:cs="Times New Roman"/>
        </w:rPr>
      </w:pPr>
    </w:p>
    <w:p w14:paraId="5BBB2C3A" w14:textId="44A5D8C2" w:rsidR="000654A9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Para resolver y simplificar </w:t>
      </w:r>
      <w:r w:rsidR="000654A9" w:rsidRPr="00B33A04">
        <w:rPr>
          <w:rFonts w:ascii="Times New Roman" w:eastAsiaTheme="minorEastAsia" w:hAnsi="Times New Roman" w:cs="Times New Roman"/>
        </w:rPr>
        <w:t>fracci</w:t>
      </w:r>
      <w:r w:rsidRPr="00B33A04">
        <w:rPr>
          <w:rFonts w:ascii="Times New Roman" w:eastAsiaTheme="minorEastAsia" w:hAnsi="Times New Roman" w:cs="Times New Roman"/>
        </w:rPr>
        <w:t>ones complejas primero se deben desarrollar las operaciones indicadas en el numerador y el denominador</w:t>
      </w:r>
      <w:r w:rsidR="00BE7A63">
        <w:rPr>
          <w:rFonts w:ascii="Times New Roman" w:eastAsiaTheme="minorEastAsia" w:hAnsi="Times New Roman" w:cs="Times New Roman"/>
        </w:rPr>
        <w:t>,</w:t>
      </w:r>
      <w:r w:rsidRPr="00B33A04">
        <w:rPr>
          <w:rFonts w:ascii="Times New Roman" w:eastAsiaTheme="minorEastAsia" w:hAnsi="Times New Roman" w:cs="Times New Roman"/>
        </w:rPr>
        <w:t xml:space="preserve"> y luego factorizar si es posible</w:t>
      </w:r>
      <w:r w:rsidR="00BE7A63">
        <w:rPr>
          <w:rFonts w:ascii="Times New Roman" w:eastAsiaTheme="minorEastAsia" w:hAnsi="Times New Roman" w:cs="Times New Roman"/>
        </w:rPr>
        <w:t>. Por último,</w:t>
      </w:r>
      <w:r w:rsidRPr="00B33A04">
        <w:rPr>
          <w:rFonts w:ascii="Times New Roman" w:eastAsiaTheme="minorEastAsia" w:hAnsi="Times New Roman" w:cs="Times New Roman"/>
        </w:rPr>
        <w:t xml:space="preserve"> aplicar la ley de la oreja para reducir la fracción compleja a una fracción simple.</w:t>
      </w:r>
    </w:p>
    <w:p w14:paraId="369C9D6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14EC385" w14:textId="4A072AF5" w:rsidR="008C7EC4" w:rsidRPr="00B33A04" w:rsidRDefault="00014876" w:rsidP="008C7EC4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454D087D" w14:textId="77777777" w:rsidR="00043E78" w:rsidRPr="00043E78" w:rsidRDefault="00043E78" w:rsidP="0042710D">
      <w:pPr>
        <w:pStyle w:val="Prrafodelista"/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&lt;&lt;MC_08_05_092&gt;&gt;</w:t>
      </w:r>
    </w:p>
    <w:p w14:paraId="35AF9604" w14:textId="77777777" w:rsidR="008C7EC4" w:rsidRPr="00B33A04" w:rsidRDefault="008C7EC4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4B171EF" w14:textId="77777777" w:rsidR="003244EC" w:rsidRPr="00B33A04" w:rsidRDefault="003244EC" w:rsidP="000654A9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1E82949F" w14:textId="3B50D588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4C6654">
        <w:rPr>
          <w:rFonts w:ascii="Times New Roman" w:eastAsiaTheme="minorEastAsia" w:hAnsi="Times New Roman" w:cs="Times New Roman"/>
        </w:rPr>
        <w:t>sustracción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4C6654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 xml:space="preserve">el numerador y la </w:t>
      </w:r>
      <w:r w:rsidR="004C6654">
        <w:rPr>
          <w:rFonts w:ascii="Times New Roman" w:eastAsiaTheme="minorEastAsia" w:hAnsi="Times New Roman" w:cs="Times New Roman"/>
        </w:rPr>
        <w:t>adición</w:t>
      </w:r>
      <w:r w:rsidR="004C6654" w:rsidRPr="00B33A04">
        <w:rPr>
          <w:rFonts w:ascii="Times New Roman" w:eastAsiaTheme="minorEastAsia" w:hAnsi="Times New Roman" w:cs="Times New Roman"/>
        </w:rPr>
        <w:t xml:space="preserve"> </w:t>
      </w:r>
      <w:r w:rsidR="00BE7A63">
        <w:rPr>
          <w:rFonts w:ascii="Times New Roman" w:eastAsiaTheme="minorEastAsia" w:hAnsi="Times New Roman" w:cs="Times New Roman"/>
        </w:rPr>
        <w:t xml:space="preserve">en </w:t>
      </w:r>
      <w:r w:rsidRPr="00B33A04">
        <w:rPr>
          <w:rFonts w:ascii="Times New Roman" w:eastAsiaTheme="minorEastAsia" w:hAnsi="Times New Roman" w:cs="Times New Roman"/>
        </w:rPr>
        <w:t>el denominador</w:t>
      </w:r>
      <w:r w:rsidR="003244EC" w:rsidRPr="00B33A04">
        <w:rPr>
          <w:rFonts w:ascii="Times New Roman" w:eastAsiaTheme="minorEastAsia" w:hAnsi="Times New Roman" w:cs="Times New Roman"/>
        </w:rPr>
        <w:t>.</w:t>
      </w:r>
    </w:p>
    <w:p w14:paraId="16E7EA76" w14:textId="77777777" w:rsidR="00BB70FD" w:rsidRDefault="00BB70FD" w:rsidP="00043E78">
      <w:pPr>
        <w:spacing w:after="0"/>
        <w:jc w:val="both"/>
        <w:rPr>
          <w:rFonts w:eastAsiaTheme="minorEastAsia"/>
          <w:highlight w:val="yellow"/>
        </w:rPr>
      </w:pPr>
    </w:p>
    <w:p w14:paraId="48ED20E6" w14:textId="77777777" w:rsidR="00043E78" w:rsidRDefault="00043E78" w:rsidP="00043E78">
      <w:pPr>
        <w:spacing w:after="0"/>
        <w:jc w:val="both"/>
        <w:rPr>
          <w:rFonts w:eastAsiaTheme="minorEastAsia"/>
        </w:rPr>
      </w:pPr>
      <w:r w:rsidRPr="00BB70FD">
        <w:rPr>
          <w:rFonts w:eastAsiaTheme="minorEastAsia"/>
          <w:highlight w:val="yellow"/>
        </w:rPr>
        <w:t>&lt;&lt;MC_08_05_093&gt;&gt;</w:t>
      </w:r>
    </w:p>
    <w:p w14:paraId="128C5EA6" w14:textId="77777777" w:rsidR="008C7EC4" w:rsidRPr="00B33A04" w:rsidRDefault="008C7EC4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032E8050" w14:textId="1F5EE202" w:rsidR="00D25B66" w:rsidRDefault="00014876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</w:t>
      </w:r>
      <w:r w:rsidR="00D25B66" w:rsidRPr="00B33A04">
        <w:rPr>
          <w:rFonts w:ascii="Times New Roman" w:eastAsiaTheme="minorEastAsia" w:hAnsi="Times New Roman" w:cs="Times New Roman"/>
        </w:rPr>
        <w:t xml:space="preserve"> 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D25B66"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3244EC" w:rsidRPr="00B33A04">
        <w:rPr>
          <w:rFonts w:ascii="Times New Roman" w:eastAsiaTheme="minorEastAsia" w:hAnsi="Times New Roman" w:cs="Times New Roman"/>
        </w:rPr>
        <w:t>:</w:t>
      </w:r>
      <w:r w:rsidR="00D25B66" w:rsidRPr="00B33A04">
        <w:rPr>
          <w:rFonts w:ascii="Times New Roman" w:eastAsiaTheme="minorEastAsia" w:hAnsi="Times New Roman" w:cs="Times New Roman"/>
        </w:rPr>
        <w:t xml:space="preserve"> </w:t>
      </w:r>
    </w:p>
    <w:p w14:paraId="6A79AFAC" w14:textId="77777777" w:rsidR="00BB70FD" w:rsidRPr="00B33A04" w:rsidRDefault="00BB70FD" w:rsidP="008C7EC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3262F569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&lt;&lt;MC_08_05_094&gt;&gt;</w:t>
      </w:r>
    </w:p>
    <w:p w14:paraId="29FD2B12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27897DF" w14:textId="16111CE7" w:rsidR="00D25B66" w:rsidRPr="00B33A04" w:rsidRDefault="00014876" w:rsidP="008C7EC4">
      <w:pPr>
        <w:spacing w:after="0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f</w:t>
      </w:r>
      <w:r w:rsidR="00D25B66" w:rsidRPr="00B33A04">
        <w:rPr>
          <w:rFonts w:ascii="Times New Roman" w:hAnsi="Times New Roman" w:cs="Times New Roman"/>
        </w:rPr>
        <w:t>actoriza</w:t>
      </w:r>
      <w:r w:rsidR="00177182">
        <w:rPr>
          <w:rFonts w:ascii="Times New Roman" w:hAnsi="Times New Roman" w:cs="Times New Roman"/>
        </w:rPr>
        <w:t xml:space="preserve"> </w:t>
      </w:r>
      <w:r w:rsidR="00D25B66" w:rsidRPr="00B33A04">
        <w:rPr>
          <w:rFonts w:ascii="Times New Roman" w:hAnsi="Times New Roman" w:cs="Times New Roman"/>
        </w:rPr>
        <w:t>el trinomio del denominador como un trinomio cuadrado perfecto</w:t>
      </w:r>
      <w:r w:rsidR="003244EC" w:rsidRPr="00B33A04">
        <w:rPr>
          <w:rFonts w:ascii="Times New Roman" w:hAnsi="Times New Roman" w:cs="Times New Roman"/>
        </w:rPr>
        <w:t>.</w:t>
      </w:r>
    </w:p>
    <w:p w14:paraId="595544DB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1A324B26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&lt;&lt;MC_08_05_095&gt;&gt;</w:t>
      </w:r>
    </w:p>
    <w:p w14:paraId="6766E7BA" w14:textId="77777777" w:rsidR="00D25B66" w:rsidRPr="00B33A04" w:rsidRDefault="00D25B66" w:rsidP="008C7EC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09F2C7F0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41ECFB5C" w14:textId="79BF36D9" w:rsidR="00D25B66" w:rsidRPr="00B33A04" w:rsidRDefault="0001487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D25B66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D25B66" w:rsidRPr="00B33A04">
        <w:rPr>
          <w:rFonts w:ascii="Times New Roman" w:eastAsiaTheme="minorEastAsia" w:hAnsi="Times New Roman" w:cs="Times New Roman"/>
        </w:rPr>
        <w:t xml:space="preserve"> 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373F6A90" w14:textId="77777777" w:rsidR="00BB70FD" w:rsidRDefault="00BB70FD" w:rsidP="00043E78">
      <w:pPr>
        <w:spacing w:after="0"/>
        <w:ind w:left="708"/>
        <w:jc w:val="both"/>
        <w:rPr>
          <w:rFonts w:eastAsiaTheme="minorEastAsia"/>
          <w:highlight w:val="yellow"/>
        </w:rPr>
      </w:pPr>
    </w:p>
    <w:p w14:paraId="52D41902" w14:textId="77777777" w:rsidR="00043E78" w:rsidRDefault="00043E78" w:rsidP="00043E78">
      <w:pPr>
        <w:spacing w:after="0"/>
        <w:ind w:left="708"/>
        <w:jc w:val="both"/>
        <w:rPr>
          <w:rFonts w:ascii="Times New Roman" w:hAnsi="Times New Roman" w:cs="Times New Roman"/>
        </w:rPr>
      </w:pPr>
      <w:r w:rsidRPr="00BB70FD">
        <w:rPr>
          <w:rFonts w:eastAsiaTheme="minorEastAsia"/>
          <w:highlight w:val="yellow"/>
        </w:rPr>
        <w:t>&lt;&lt;MC_08_05_096&gt;&gt;</w:t>
      </w:r>
    </w:p>
    <w:p w14:paraId="3B73C29A" w14:textId="77777777" w:rsidR="00D25B66" w:rsidRPr="00B33A04" w:rsidRDefault="00D25B66" w:rsidP="00D25B66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D80A755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5A1A63AB" w14:textId="5C07C086" w:rsidR="00BB70FD" w:rsidRDefault="0076674A" w:rsidP="00BB70FD">
      <w:pPr>
        <w:pStyle w:val="Prrafodelista"/>
        <w:numPr>
          <w:ilvl w:val="0"/>
          <w:numId w:val="19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Solucionar:</w:t>
      </w:r>
    </w:p>
    <w:p w14:paraId="3071A980" w14:textId="77777777" w:rsid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2844778" w14:textId="732FFFC3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&lt;&lt;MC_08_05_08</w:t>
      </w:r>
      <w:r>
        <w:rPr>
          <w:highlight w:val="yellow"/>
        </w:rPr>
        <w:t>9</w:t>
      </w:r>
      <w:r w:rsidRPr="00914D67">
        <w:rPr>
          <w:highlight w:val="yellow"/>
        </w:rPr>
        <w:t>&gt;&gt;</w:t>
      </w:r>
    </w:p>
    <w:p w14:paraId="3563D8E3" w14:textId="77777777" w:rsidR="00BB70FD" w:rsidRPr="00BB70FD" w:rsidRDefault="00BB70FD" w:rsidP="00BB70FD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470C3196" w14:textId="11403E70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Primero se desarrollan la </w:t>
      </w:r>
      <w:r w:rsidR="00930B52">
        <w:rPr>
          <w:rFonts w:ascii="Times New Roman" w:eastAsiaTheme="minorEastAsia" w:hAnsi="Times New Roman" w:cs="Times New Roman"/>
        </w:rPr>
        <w:t>sustracción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 xml:space="preserve">del numerador y la </w:t>
      </w:r>
      <w:r w:rsidR="00930B52">
        <w:rPr>
          <w:rFonts w:ascii="Times New Roman" w:eastAsiaTheme="minorEastAsia" w:hAnsi="Times New Roman" w:cs="Times New Roman"/>
        </w:rPr>
        <w:t>adición</w:t>
      </w:r>
      <w:r w:rsidR="00930B52" w:rsidRPr="00B33A04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del denominador</w:t>
      </w:r>
      <w:r w:rsidR="0076674A">
        <w:rPr>
          <w:rFonts w:ascii="Times New Roman" w:eastAsiaTheme="minorEastAsia" w:hAnsi="Times New Roman" w:cs="Times New Roman"/>
        </w:rPr>
        <w:t>:</w:t>
      </w:r>
    </w:p>
    <w:p w14:paraId="39D72082" w14:textId="77777777" w:rsidR="00A8181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6933237B" w14:textId="249CCE40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</w:t>
      </w:r>
      <w:r>
        <w:rPr>
          <w:highlight w:val="yellow"/>
        </w:rPr>
        <w:t>90</w:t>
      </w:r>
      <w:r w:rsidRPr="00914D67">
        <w:rPr>
          <w:highlight w:val="yellow"/>
        </w:rPr>
        <w:t>&gt;&gt;</w:t>
      </w:r>
    </w:p>
    <w:p w14:paraId="5D719377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5A32D807" w14:textId="298E89E9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 w:rsidRPr="00B33A04">
        <w:rPr>
          <w:rFonts w:ascii="Times New Roman" w:eastAsiaTheme="minorEastAsia" w:hAnsi="Times New Roman" w:cs="Times New Roman"/>
        </w:rPr>
        <w:t xml:space="preserve">Ahora </w:t>
      </w:r>
      <w:r w:rsidR="0076674A">
        <w:rPr>
          <w:rFonts w:ascii="Times New Roman" w:eastAsiaTheme="minorEastAsia" w:hAnsi="Times New Roman" w:cs="Times New Roman"/>
        </w:rPr>
        <w:t xml:space="preserve">se </w:t>
      </w:r>
      <w:r w:rsidRPr="00B33A04">
        <w:rPr>
          <w:rFonts w:ascii="Times New Roman" w:eastAsiaTheme="minorEastAsia" w:hAnsi="Times New Roman" w:cs="Times New Roman"/>
        </w:rPr>
        <w:t>aplica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Pr="00B33A04">
        <w:rPr>
          <w:rFonts w:ascii="Times New Roman" w:eastAsiaTheme="minorEastAsia" w:hAnsi="Times New Roman" w:cs="Times New Roman"/>
        </w:rPr>
        <w:t>la ley de la oreja para reducir la fracción</w:t>
      </w:r>
      <w:r w:rsidR="0076674A">
        <w:rPr>
          <w:rFonts w:ascii="Times New Roman" w:eastAsiaTheme="minorEastAsia" w:hAnsi="Times New Roman" w:cs="Times New Roman"/>
        </w:rPr>
        <w:t>:</w:t>
      </w:r>
    </w:p>
    <w:p w14:paraId="6B967708" w14:textId="77777777" w:rsidR="00A81814" w:rsidRDefault="00A81814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779963EB" w14:textId="25E6741F" w:rsidR="00BB70FD" w:rsidRPr="00B33A04" w:rsidRDefault="00BB70FD" w:rsidP="00BB70FD">
      <w:pPr>
        <w:pStyle w:val="Prrafodelista"/>
        <w:spacing w:after="0"/>
        <w:rPr>
          <w:rFonts w:ascii="Times New Roman" w:eastAsiaTheme="minorEastAsia" w:hAnsi="Times New Roman" w:cs="Times New Roman"/>
        </w:rPr>
      </w:pPr>
      <w:r>
        <w:rPr>
          <w:highlight w:val="yellow"/>
        </w:rPr>
        <w:t>&lt;&lt;MC_08_05_09</w:t>
      </w:r>
      <w:r>
        <w:rPr>
          <w:highlight w:val="yellow"/>
        </w:rPr>
        <w:t>1</w:t>
      </w:r>
      <w:r w:rsidRPr="00914D67">
        <w:rPr>
          <w:highlight w:val="yellow"/>
        </w:rPr>
        <w:t>&gt;&gt;</w:t>
      </w:r>
    </w:p>
    <w:p w14:paraId="2EA12872" w14:textId="77777777" w:rsidR="00BB70FD" w:rsidRPr="00B33A04" w:rsidRDefault="00BB70FD" w:rsidP="00A81814">
      <w:pPr>
        <w:spacing w:after="0"/>
        <w:ind w:left="708"/>
        <w:jc w:val="both"/>
        <w:rPr>
          <w:rFonts w:ascii="Times New Roman" w:hAnsi="Times New Roman" w:cs="Times New Roman"/>
        </w:rPr>
      </w:pPr>
    </w:p>
    <w:p w14:paraId="164BFD00" w14:textId="5C4D67C4" w:rsidR="00A81814" w:rsidRPr="00B33A04" w:rsidRDefault="0076674A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s</w:t>
      </w:r>
      <w:r w:rsidR="00A81814" w:rsidRPr="00B33A04">
        <w:rPr>
          <w:rFonts w:ascii="Times New Roman" w:eastAsiaTheme="minorEastAsia" w:hAnsi="Times New Roman" w:cs="Times New Roman"/>
        </w:rPr>
        <w:t>implifica</w:t>
      </w:r>
      <w:r>
        <w:rPr>
          <w:rFonts w:ascii="Times New Roman" w:eastAsiaTheme="minorEastAsia" w:hAnsi="Times New Roman" w:cs="Times New Roman"/>
        </w:rPr>
        <w:t>n</w:t>
      </w:r>
      <w:r w:rsidR="00177182">
        <w:rPr>
          <w:rFonts w:ascii="Times New Roman" w:eastAsiaTheme="minorEastAsia" w:hAnsi="Times New Roman" w:cs="Times New Roman"/>
        </w:rPr>
        <w:t xml:space="preserve"> </w:t>
      </w:r>
      <w:r w:rsidR="00A81814" w:rsidRPr="00B33A04">
        <w:rPr>
          <w:rFonts w:ascii="Times New Roman" w:eastAsiaTheme="minorEastAsia" w:hAnsi="Times New Roman" w:cs="Times New Roman"/>
        </w:rPr>
        <w:t xml:space="preserve">los términos semejantes y finalmente </w:t>
      </w:r>
      <w:r>
        <w:rPr>
          <w:rFonts w:ascii="Times New Roman" w:eastAsiaTheme="minorEastAsia" w:hAnsi="Times New Roman" w:cs="Times New Roman"/>
        </w:rPr>
        <w:t>se obtiene</w:t>
      </w:r>
      <w:r w:rsidR="003244EC" w:rsidRPr="00B33A04">
        <w:rPr>
          <w:rFonts w:ascii="Times New Roman" w:eastAsiaTheme="minorEastAsia" w:hAnsi="Times New Roman" w:cs="Times New Roman"/>
        </w:rPr>
        <w:t>:</w:t>
      </w:r>
    </w:p>
    <w:p w14:paraId="7C359A26" w14:textId="77777777" w:rsidR="00A81814" w:rsidRPr="00B33A04" w:rsidRDefault="00A81814" w:rsidP="00A81814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14:paraId="2F67AA01" w14:textId="3D6D5A62" w:rsidR="00A81814" w:rsidRPr="00B33A04" w:rsidRDefault="00D33746" w:rsidP="00D33746">
      <w:pPr>
        <w:spacing w:after="0"/>
        <w:ind w:left="708"/>
        <w:jc w:val="center"/>
        <w:rPr>
          <w:rFonts w:ascii="Times New Roman" w:eastAsiaTheme="minorEastAsia" w:hAnsi="Times New Roman" w:cs="Times New Roman"/>
          <w:i/>
        </w:rPr>
      </w:pPr>
      <w:r w:rsidRPr="00B33A04">
        <w:rPr>
          <w:rFonts w:ascii="Times New Roman" w:eastAsiaTheme="minorEastAsia" w:hAnsi="Times New Roman" w:cs="Times New Roman"/>
          <w:i/>
        </w:rPr>
        <w:t>x</w:t>
      </w:r>
    </w:p>
    <w:p w14:paraId="36F1A821" w14:textId="77777777" w:rsidR="00D25B66" w:rsidRPr="00B33A04" w:rsidRDefault="00D25B66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77FF1DB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60EB8CA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A568A83" w14:textId="77777777" w:rsidTr="00FA18F9">
        <w:tc>
          <w:tcPr>
            <w:tcW w:w="2518" w:type="dxa"/>
          </w:tcPr>
          <w:p w14:paraId="126E3CD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A200B19" w14:textId="3AA48431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MA_08_05_REC300</w:t>
            </w:r>
          </w:p>
        </w:tc>
      </w:tr>
      <w:tr w:rsidR="00211211" w:rsidRPr="00B33A04" w14:paraId="49B67EEA" w14:textId="77777777" w:rsidTr="00FA18F9">
        <w:tc>
          <w:tcPr>
            <w:tcW w:w="2518" w:type="dxa"/>
          </w:tcPr>
          <w:p w14:paraId="550C818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BD306BE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Simplifica fracciones algebraicas complejas</w:t>
            </w:r>
          </w:p>
        </w:tc>
      </w:tr>
      <w:tr w:rsidR="00211211" w:rsidRPr="00B33A04" w14:paraId="17D142B9" w14:textId="77777777" w:rsidTr="00FA18F9">
        <w:tc>
          <w:tcPr>
            <w:tcW w:w="2518" w:type="dxa"/>
          </w:tcPr>
          <w:p w14:paraId="792FB35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5FF223D" w14:textId="68A80B01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para simplificar fracciones complejas</w:t>
            </w:r>
          </w:p>
        </w:tc>
      </w:tr>
    </w:tbl>
    <w:p w14:paraId="51F96E6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690D2BEC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>[SECCIÓN 2]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4.1</w:t>
      </w:r>
      <w:r w:rsidRPr="00B33A04">
        <w:rPr>
          <w:rFonts w:ascii="Times New Roman" w:hAnsi="Times New Roman" w:cs="Times New Roman"/>
          <w:b/>
        </w:rPr>
        <w:t xml:space="preserve"> Consolidación</w:t>
      </w:r>
    </w:p>
    <w:p w14:paraId="395AFA0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723639E6" w14:textId="77777777" w:rsidR="00681457" w:rsidRPr="00B33A04" w:rsidRDefault="00681457" w:rsidP="00681457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B33A04">
        <w:rPr>
          <w:rFonts w:ascii="Times New Roman" w:eastAsia="Times New Roman" w:hAnsi="Times New Roman" w:cs="Times New Roman"/>
          <w:color w:val="333333"/>
          <w:lang w:val="es-CO" w:eastAsia="es-CO"/>
        </w:rPr>
        <w:t>Actividades para consolidar lo que has aprendido en esta sección.</w:t>
      </w:r>
    </w:p>
    <w:p w14:paraId="25583394" w14:textId="77777777" w:rsidR="00681457" w:rsidRPr="00B33A04" w:rsidRDefault="00681457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22E64EFD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43BF7488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85353D5" w14:textId="77777777" w:rsidTr="00FA18F9">
        <w:tc>
          <w:tcPr>
            <w:tcW w:w="2518" w:type="dxa"/>
          </w:tcPr>
          <w:p w14:paraId="7871019F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581611" w14:textId="429BA4F6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MA_08_05_REC310</w:t>
            </w:r>
          </w:p>
        </w:tc>
      </w:tr>
      <w:tr w:rsidR="00211211" w:rsidRPr="00B33A04" w14:paraId="1CD9A3E2" w14:textId="77777777" w:rsidTr="00FA18F9">
        <w:tc>
          <w:tcPr>
            <w:tcW w:w="2518" w:type="dxa"/>
          </w:tcPr>
          <w:p w14:paraId="1FC3DB1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B7AFA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Refuerza tu aprendizaje: Las fracciones complejas</w:t>
            </w:r>
          </w:p>
        </w:tc>
      </w:tr>
      <w:tr w:rsidR="00211211" w:rsidRPr="00B33A04" w14:paraId="29CCEB46" w14:textId="77777777" w:rsidTr="00FA18F9">
        <w:tc>
          <w:tcPr>
            <w:tcW w:w="2518" w:type="dxa"/>
          </w:tcPr>
          <w:p w14:paraId="6470DA42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87208EA" w14:textId="4F2210F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D841F2">
              <w:rPr>
                <w:rFonts w:ascii="Times New Roman" w:hAnsi="Times New Roman" w:cs="Times New Roman"/>
                <w:color w:val="000000"/>
              </w:rPr>
              <w:t>l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complejas</w:t>
            </w:r>
          </w:p>
        </w:tc>
      </w:tr>
    </w:tbl>
    <w:p w14:paraId="356AB658" w14:textId="77777777" w:rsidR="007651F2" w:rsidRPr="00B33A04" w:rsidRDefault="007651F2" w:rsidP="00211211">
      <w:pPr>
        <w:spacing w:after="0"/>
        <w:rPr>
          <w:rFonts w:ascii="Times New Roman" w:hAnsi="Times New Roman" w:cs="Times New Roman"/>
          <w:b/>
        </w:rPr>
      </w:pPr>
    </w:p>
    <w:p w14:paraId="59E2269C" w14:textId="77777777" w:rsidR="007651F2" w:rsidRPr="00B33A04" w:rsidRDefault="007651F2">
      <w:pPr>
        <w:spacing w:line="276" w:lineRule="auto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b/>
        </w:rPr>
        <w:br w:type="page"/>
      </w:r>
    </w:p>
    <w:p w14:paraId="53F003F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39D4032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5</w:t>
      </w:r>
      <w:r w:rsidRPr="00B33A04">
        <w:rPr>
          <w:rFonts w:ascii="Times New Roman" w:hAnsi="Times New Roman" w:cs="Times New Roman"/>
          <w:b/>
        </w:rPr>
        <w:t xml:space="preserve"> Competencias</w:t>
      </w:r>
    </w:p>
    <w:p w14:paraId="1589B767" w14:textId="77777777" w:rsidR="00211211" w:rsidRPr="00B33A04" w:rsidRDefault="00211211" w:rsidP="00AA6E6A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4044A523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5F4DA1C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90518D8" w14:textId="77777777" w:rsidTr="00FA18F9">
        <w:tc>
          <w:tcPr>
            <w:tcW w:w="2518" w:type="dxa"/>
          </w:tcPr>
          <w:p w14:paraId="248018FE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14B839D" w14:textId="2ACF8FB0" w:rsidR="00211211" w:rsidRPr="00B33A04" w:rsidRDefault="00211211" w:rsidP="003E38B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MA_08_05_REC320</w:t>
            </w:r>
          </w:p>
        </w:tc>
      </w:tr>
      <w:tr w:rsidR="00211211" w:rsidRPr="00B33A04" w14:paraId="7DB6EC30" w14:textId="77777777" w:rsidTr="00FA18F9">
        <w:tc>
          <w:tcPr>
            <w:tcW w:w="2518" w:type="dxa"/>
          </w:tcPr>
          <w:p w14:paraId="4396E525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EE18BA5" w14:textId="68F10E58" w:rsidR="00211211" w:rsidRPr="00B33A04" w:rsidRDefault="00A30B4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211211" w:rsidRPr="00B33A04">
              <w:rPr>
                <w:rFonts w:ascii="Times New Roman" w:hAnsi="Times New Roman" w:cs="Times New Roman"/>
                <w:color w:val="000000"/>
              </w:rPr>
              <w:t>fracciones algebraicas en el sistema financiero</w:t>
            </w:r>
          </w:p>
        </w:tc>
      </w:tr>
      <w:tr w:rsidR="00211211" w:rsidRPr="00B33A04" w14:paraId="09C26108" w14:textId="77777777" w:rsidTr="00FA18F9">
        <w:tc>
          <w:tcPr>
            <w:tcW w:w="2518" w:type="dxa"/>
          </w:tcPr>
          <w:p w14:paraId="6D8FF6EE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00EE4A" w14:textId="02C03E88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Actividad que muestra algunas fórmulas utilizadas por las entidades bancarias para calcular el valor de las cuotas que debe pagar una persona por un crédito</w:t>
            </w:r>
          </w:p>
        </w:tc>
      </w:tr>
    </w:tbl>
    <w:p w14:paraId="011122B6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p w14:paraId="096D5971" w14:textId="24D365D0" w:rsidR="007651F2" w:rsidRPr="00B33A04" w:rsidRDefault="007651F2">
      <w:pPr>
        <w:spacing w:line="276" w:lineRule="auto"/>
        <w:rPr>
          <w:rFonts w:ascii="Times New Roman" w:hAnsi="Times New Roman" w:cs="Times New Roman"/>
          <w:highlight w:val="yellow"/>
        </w:rPr>
      </w:pPr>
    </w:p>
    <w:p w14:paraId="430CF5CE" w14:textId="5CA9207E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  <w:r w:rsidRPr="00B33A04">
        <w:rPr>
          <w:rFonts w:ascii="Times New Roman" w:hAnsi="Times New Roman" w:cs="Times New Roman"/>
          <w:highlight w:val="yellow"/>
        </w:rPr>
        <w:t xml:space="preserve">[SECCIÓN </w:t>
      </w:r>
      <w:r w:rsidR="007651F2" w:rsidRPr="00B33A04">
        <w:rPr>
          <w:rFonts w:ascii="Times New Roman" w:hAnsi="Times New Roman" w:cs="Times New Roman"/>
          <w:highlight w:val="yellow"/>
        </w:rPr>
        <w:t>1</w:t>
      </w:r>
      <w:r w:rsidRPr="00B33A04">
        <w:rPr>
          <w:rFonts w:ascii="Times New Roman" w:hAnsi="Times New Roman" w:cs="Times New Roman"/>
          <w:highlight w:val="yellow"/>
        </w:rPr>
        <w:t>]</w:t>
      </w:r>
      <w:r w:rsidRPr="00B33A04">
        <w:rPr>
          <w:rFonts w:ascii="Times New Roman" w:hAnsi="Times New Roman" w:cs="Times New Roman"/>
        </w:rPr>
        <w:t xml:space="preserve"> </w:t>
      </w:r>
      <w:r w:rsidR="007651F2" w:rsidRPr="00B33A04">
        <w:rPr>
          <w:rFonts w:ascii="Times New Roman" w:hAnsi="Times New Roman" w:cs="Times New Roman"/>
          <w:b/>
        </w:rPr>
        <w:t>6</w:t>
      </w:r>
      <w:r w:rsidRPr="00B33A04">
        <w:rPr>
          <w:rFonts w:ascii="Times New Roman" w:hAnsi="Times New Roman" w:cs="Times New Roman"/>
          <w:b/>
        </w:rPr>
        <w:t xml:space="preserve"> Fin de </w:t>
      </w:r>
      <w:r w:rsidR="004F0528">
        <w:rPr>
          <w:rFonts w:ascii="Times New Roman" w:hAnsi="Times New Roman" w:cs="Times New Roman"/>
          <w:b/>
        </w:rPr>
        <w:t>tema</w:t>
      </w:r>
    </w:p>
    <w:p w14:paraId="633EB630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727342B9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77E04991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3A657476" w14:textId="77777777" w:rsidTr="00FA18F9">
        <w:tc>
          <w:tcPr>
            <w:tcW w:w="2518" w:type="dxa"/>
          </w:tcPr>
          <w:p w14:paraId="4AD3A792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D06953" w14:textId="7A1A8CE2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MA_08_05_REC330</w:t>
            </w:r>
          </w:p>
        </w:tc>
      </w:tr>
      <w:tr w:rsidR="00211211" w:rsidRPr="00B33A04" w14:paraId="0CFBB55E" w14:textId="77777777" w:rsidTr="00FA18F9">
        <w:tc>
          <w:tcPr>
            <w:tcW w:w="2518" w:type="dxa"/>
          </w:tcPr>
          <w:p w14:paraId="6131AE8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006A52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211211" w:rsidRPr="00B33A04" w14:paraId="74CA0A53" w14:textId="77777777" w:rsidTr="00FA18F9">
        <w:tc>
          <w:tcPr>
            <w:tcW w:w="2518" w:type="dxa"/>
          </w:tcPr>
          <w:p w14:paraId="2F698801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935252" w14:textId="395FF093" w:rsidR="00211211" w:rsidRPr="00B33A04" w:rsidRDefault="00211211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 xml:space="preserve">Mapa conceptual del tema </w:t>
            </w:r>
            <w:r w:rsidR="00D841F2">
              <w:rPr>
                <w:rFonts w:ascii="Times New Roman" w:hAnsi="Times New Roman" w:cs="Times New Roman"/>
                <w:color w:val="000000"/>
              </w:rPr>
              <w:t>la</w:t>
            </w:r>
            <w:r w:rsidR="00D841F2" w:rsidRPr="00B33A04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B33A04">
              <w:rPr>
                <w:rFonts w:ascii="Times New Roman" w:hAnsi="Times New Roman" w:cs="Times New Roman"/>
                <w:color w:val="000000"/>
              </w:rPr>
              <w:t>fracciones algebraicas</w:t>
            </w:r>
          </w:p>
        </w:tc>
      </w:tr>
    </w:tbl>
    <w:p w14:paraId="05FAF9C8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11211" w:rsidRPr="00B33A04" w14:paraId="1333590F" w14:textId="77777777" w:rsidTr="00FA18F9">
        <w:tc>
          <w:tcPr>
            <w:tcW w:w="9033" w:type="dxa"/>
            <w:gridSpan w:val="2"/>
            <w:shd w:val="clear" w:color="auto" w:fill="000000" w:themeFill="text1"/>
          </w:tcPr>
          <w:p w14:paraId="084D293A" w14:textId="77777777" w:rsidR="00211211" w:rsidRPr="000B6194" w:rsidRDefault="00211211" w:rsidP="00FA18F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B6194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11211" w:rsidRPr="00B33A04" w14:paraId="20BBE54F" w14:textId="77777777" w:rsidTr="00FA18F9">
        <w:tc>
          <w:tcPr>
            <w:tcW w:w="2518" w:type="dxa"/>
          </w:tcPr>
          <w:p w14:paraId="33EC56C3" w14:textId="77777777" w:rsidR="00211211" w:rsidRPr="000B619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CC9472B" w14:textId="14AF8048" w:rsidR="00211211" w:rsidRPr="00B33A04" w:rsidRDefault="00211211" w:rsidP="00FA18F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MA_08_05_REC340</w:t>
            </w:r>
          </w:p>
        </w:tc>
      </w:tr>
      <w:tr w:rsidR="00211211" w:rsidRPr="00B33A04" w14:paraId="031A56E5" w14:textId="77777777" w:rsidTr="00FA18F9">
        <w:tc>
          <w:tcPr>
            <w:tcW w:w="2518" w:type="dxa"/>
          </w:tcPr>
          <w:p w14:paraId="6358D360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B1F53F" w14:textId="77777777" w:rsidR="00211211" w:rsidRPr="00B33A0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211211" w:rsidRPr="00B33A04" w14:paraId="7E92CB72" w14:textId="77777777" w:rsidTr="00FA18F9">
        <w:tc>
          <w:tcPr>
            <w:tcW w:w="2518" w:type="dxa"/>
          </w:tcPr>
          <w:p w14:paraId="24843CF9" w14:textId="77777777" w:rsidR="00211211" w:rsidRPr="000B6194" w:rsidRDefault="00211211" w:rsidP="00FA18F9">
            <w:pPr>
              <w:rPr>
                <w:rFonts w:ascii="Times New Roman" w:hAnsi="Times New Roman" w:cs="Times New Roman"/>
                <w:color w:val="000000"/>
              </w:rPr>
            </w:pPr>
            <w:r w:rsidRPr="000B619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23F5A1" w14:textId="309D1CC8" w:rsidR="00211211" w:rsidRPr="00B33A04" w:rsidRDefault="00E27572" w:rsidP="003E38B8">
            <w:pPr>
              <w:rPr>
                <w:rFonts w:ascii="Times New Roman" w:hAnsi="Times New Roman" w:cs="Times New Roman"/>
                <w:color w:val="000000"/>
              </w:rPr>
            </w:pPr>
            <w:r w:rsidRPr="00B33A04">
              <w:rPr>
                <w:rFonts w:ascii="Times New Roman" w:hAnsi="Times New Roman" w:cs="Times New Roman"/>
                <w:color w:val="000000"/>
              </w:rPr>
              <w:t>Evalúa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tus conocimientos sobre </w:t>
            </w:r>
            <w:r w:rsidR="00143476">
              <w:rPr>
                <w:rFonts w:ascii="Times New Roman" w:hAnsi="Times New Roman" w:cs="Times New Roman"/>
                <w:color w:val="000000"/>
              </w:rPr>
              <w:t>l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as </w:t>
            </w:r>
            <w:r w:rsidR="003244EC" w:rsidRPr="00B33A04">
              <w:rPr>
                <w:rFonts w:ascii="Times New Roman" w:hAnsi="Times New Roman" w:cs="Times New Roman"/>
                <w:color w:val="000000"/>
              </w:rPr>
              <w:t>fracciones</w:t>
            </w:r>
            <w:r w:rsidR="003E38B8" w:rsidRPr="00B33A04">
              <w:rPr>
                <w:rFonts w:ascii="Times New Roman" w:hAnsi="Times New Roman" w:cs="Times New Roman"/>
                <w:color w:val="000000"/>
              </w:rPr>
              <w:t xml:space="preserve"> algebraicas</w:t>
            </w:r>
            <w:r w:rsidR="0014347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3C9D4" w14:textId="77777777" w:rsidR="00211211" w:rsidRPr="00B33A04" w:rsidRDefault="00211211" w:rsidP="00211211">
      <w:pPr>
        <w:spacing w:after="0"/>
        <w:rPr>
          <w:rFonts w:ascii="Times New Roman" w:hAnsi="Times New Roman" w:cs="Times New Roman"/>
          <w:b/>
        </w:rPr>
      </w:pPr>
    </w:p>
    <w:p w14:paraId="20B2A428" w14:textId="77777777" w:rsidR="00211211" w:rsidRPr="00B33A04" w:rsidRDefault="00211211" w:rsidP="00AA6E6A">
      <w:pPr>
        <w:spacing w:after="0"/>
        <w:rPr>
          <w:rFonts w:ascii="Times New Roman" w:eastAsiaTheme="minorEastAsia" w:hAnsi="Times New Roman" w:cs="Times New Roman"/>
        </w:rPr>
      </w:pPr>
    </w:p>
    <w:sectPr w:rsidR="00211211" w:rsidRPr="00B33A04" w:rsidSect="00005818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9802D" w14:textId="77777777" w:rsidR="00914D67" w:rsidRDefault="00914D67" w:rsidP="007434C6">
      <w:pPr>
        <w:spacing w:after="0"/>
      </w:pPr>
      <w:r>
        <w:separator/>
      </w:r>
    </w:p>
  </w:endnote>
  <w:endnote w:type="continuationSeparator" w:id="0">
    <w:p w14:paraId="5FBF1118" w14:textId="77777777" w:rsidR="00914D67" w:rsidRDefault="00914D67" w:rsidP="0074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BAB3B" w14:textId="77777777" w:rsidR="00914D67" w:rsidRDefault="00914D67" w:rsidP="007434C6">
      <w:pPr>
        <w:spacing w:after="0"/>
      </w:pPr>
      <w:r>
        <w:separator/>
      </w:r>
    </w:p>
  </w:footnote>
  <w:footnote w:type="continuationSeparator" w:id="0">
    <w:p w14:paraId="403EB177" w14:textId="77777777" w:rsidR="00914D67" w:rsidRDefault="00914D67" w:rsidP="0074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568FA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592CF7" w14:textId="77777777" w:rsidR="00914D67" w:rsidRDefault="00914D67" w:rsidP="00005818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13F3C" w14:textId="77777777" w:rsidR="00914D67" w:rsidRDefault="00914D67" w:rsidP="0000581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770B5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17B3A249" w14:textId="127951E1" w:rsidR="00914D67" w:rsidRPr="00F16D37" w:rsidRDefault="00914D67" w:rsidP="00005818">
    <w:pPr>
      <w:pStyle w:val="Encabezado"/>
      <w:ind w:right="360"/>
      <w:rPr>
        <w:sz w:val="20"/>
        <w:szCs w:val="20"/>
      </w:rPr>
    </w:pPr>
    <w:r w:rsidRPr="00916CBE">
      <w:rPr>
        <w:rFonts w:ascii="Times" w:hAnsi="Times"/>
        <w:sz w:val="20"/>
        <w:szCs w:val="20"/>
        <w:highlight w:val="yellow"/>
        <w:lang w:val="en-US"/>
      </w:rPr>
      <w:t>[GUION MA_G08_0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r w:rsidRPr="001C0284">
      <w:rPr>
        <w:rFonts w:ascii="Times" w:hAnsi="Times"/>
        <w:sz w:val="20"/>
        <w:szCs w:val="20"/>
        <w:lang w:val="en-US"/>
      </w:rPr>
      <w:t>Guion</w:t>
    </w:r>
    <w:r w:rsidRPr="00916CBE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5</w:t>
    </w:r>
    <w:r w:rsidRPr="00916CBE">
      <w:rPr>
        <w:rFonts w:ascii="Times" w:hAnsi="Times"/>
        <w:sz w:val="20"/>
        <w:szCs w:val="20"/>
        <w:lang w:val="en-US"/>
      </w:rPr>
      <w:t xml:space="preserve">. </w:t>
    </w:r>
    <w:r w:rsidRPr="0042710D">
      <w:rPr>
        <w:b/>
        <w:sz w:val="22"/>
        <w:szCs w:val="22"/>
        <w:lang w:val="en-US"/>
      </w:rPr>
      <w:t>Las</w:t>
    </w:r>
    <w:r>
      <w:rPr>
        <w:rFonts w:ascii="Times" w:hAnsi="Times"/>
        <w:sz w:val="20"/>
        <w:szCs w:val="20"/>
        <w:lang w:val="en-US"/>
      </w:rPr>
      <w:t xml:space="preserve"> </w:t>
    </w:r>
    <w:r>
      <w:rPr>
        <w:b/>
        <w:sz w:val="22"/>
        <w:szCs w:val="22"/>
      </w:rPr>
      <w:t>fracciones algebraicas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405"/>
    <w:multiLevelType w:val="hybridMultilevel"/>
    <w:tmpl w:val="C186B5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39"/>
    <w:multiLevelType w:val="hybridMultilevel"/>
    <w:tmpl w:val="7422A3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A2F14"/>
    <w:multiLevelType w:val="hybridMultilevel"/>
    <w:tmpl w:val="F2EA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66BE1"/>
    <w:multiLevelType w:val="hybridMultilevel"/>
    <w:tmpl w:val="AAECC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D1589"/>
    <w:multiLevelType w:val="hybridMultilevel"/>
    <w:tmpl w:val="F49E1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9704D"/>
    <w:multiLevelType w:val="hybridMultilevel"/>
    <w:tmpl w:val="CB46CBDA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74833"/>
    <w:multiLevelType w:val="multilevel"/>
    <w:tmpl w:val="1ED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C7D31"/>
    <w:multiLevelType w:val="hybridMultilevel"/>
    <w:tmpl w:val="202C9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651A6"/>
    <w:multiLevelType w:val="hybridMultilevel"/>
    <w:tmpl w:val="FB581DC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4"/>
  </w:num>
  <w:num w:numId="14">
    <w:abstractNumId w:val="15"/>
  </w:num>
  <w:num w:numId="15">
    <w:abstractNumId w:val="17"/>
  </w:num>
  <w:num w:numId="16">
    <w:abstractNumId w:val="9"/>
  </w:num>
  <w:num w:numId="17">
    <w:abstractNumId w:val="10"/>
  </w:num>
  <w:num w:numId="18">
    <w:abstractNumId w:val="0"/>
  </w:num>
  <w:num w:numId="19">
    <w:abstractNumId w:val="8"/>
  </w:num>
  <w:num w:numId="20">
    <w:abstractNumId w:val="2"/>
  </w:num>
  <w:num w:numId="2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8"/>
    <w:rsid w:val="00001361"/>
    <w:rsid w:val="00003B42"/>
    <w:rsid w:val="00004152"/>
    <w:rsid w:val="00005818"/>
    <w:rsid w:val="00014876"/>
    <w:rsid w:val="00025EAE"/>
    <w:rsid w:val="00031FEC"/>
    <w:rsid w:val="000347BB"/>
    <w:rsid w:val="00036BDF"/>
    <w:rsid w:val="000401C0"/>
    <w:rsid w:val="00043E78"/>
    <w:rsid w:val="00046C54"/>
    <w:rsid w:val="00047DAB"/>
    <w:rsid w:val="00062F51"/>
    <w:rsid w:val="000654A9"/>
    <w:rsid w:val="00065521"/>
    <w:rsid w:val="0006725A"/>
    <w:rsid w:val="00067BB2"/>
    <w:rsid w:val="000739CE"/>
    <w:rsid w:val="00095566"/>
    <w:rsid w:val="000A38EF"/>
    <w:rsid w:val="000A4DE4"/>
    <w:rsid w:val="000A783E"/>
    <w:rsid w:val="000B5466"/>
    <w:rsid w:val="000B6194"/>
    <w:rsid w:val="000C0AB5"/>
    <w:rsid w:val="000C190F"/>
    <w:rsid w:val="000C25B4"/>
    <w:rsid w:val="000C5353"/>
    <w:rsid w:val="000D2CA7"/>
    <w:rsid w:val="00111A0A"/>
    <w:rsid w:val="00112F66"/>
    <w:rsid w:val="001142DA"/>
    <w:rsid w:val="00120901"/>
    <w:rsid w:val="00120DF8"/>
    <w:rsid w:val="00131E47"/>
    <w:rsid w:val="00142A4D"/>
    <w:rsid w:val="00143476"/>
    <w:rsid w:val="00145007"/>
    <w:rsid w:val="0016117B"/>
    <w:rsid w:val="001618B9"/>
    <w:rsid w:val="0017287D"/>
    <w:rsid w:val="001758C2"/>
    <w:rsid w:val="00177182"/>
    <w:rsid w:val="001975BD"/>
    <w:rsid w:val="001A39EF"/>
    <w:rsid w:val="001A4932"/>
    <w:rsid w:val="001A549B"/>
    <w:rsid w:val="001C0284"/>
    <w:rsid w:val="001C0CC7"/>
    <w:rsid w:val="001C3225"/>
    <w:rsid w:val="001C6671"/>
    <w:rsid w:val="001D098D"/>
    <w:rsid w:val="001F25A9"/>
    <w:rsid w:val="001F3B6F"/>
    <w:rsid w:val="001F5274"/>
    <w:rsid w:val="001F655E"/>
    <w:rsid w:val="001F7F2B"/>
    <w:rsid w:val="0020408F"/>
    <w:rsid w:val="002056C7"/>
    <w:rsid w:val="00211211"/>
    <w:rsid w:val="00212DF5"/>
    <w:rsid w:val="002208D1"/>
    <w:rsid w:val="0022656D"/>
    <w:rsid w:val="00227338"/>
    <w:rsid w:val="002328DA"/>
    <w:rsid w:val="00236563"/>
    <w:rsid w:val="00245CB1"/>
    <w:rsid w:val="00257566"/>
    <w:rsid w:val="002630B7"/>
    <w:rsid w:val="00263738"/>
    <w:rsid w:val="00265768"/>
    <w:rsid w:val="00273A35"/>
    <w:rsid w:val="00282272"/>
    <w:rsid w:val="00286111"/>
    <w:rsid w:val="00286461"/>
    <w:rsid w:val="00296733"/>
    <w:rsid w:val="002A01AA"/>
    <w:rsid w:val="002A1725"/>
    <w:rsid w:val="002A4602"/>
    <w:rsid w:val="002B12A1"/>
    <w:rsid w:val="002B1660"/>
    <w:rsid w:val="002B63A1"/>
    <w:rsid w:val="002D151A"/>
    <w:rsid w:val="002D4137"/>
    <w:rsid w:val="002F248E"/>
    <w:rsid w:val="00303AE6"/>
    <w:rsid w:val="00317A8D"/>
    <w:rsid w:val="003234BF"/>
    <w:rsid w:val="003244EC"/>
    <w:rsid w:val="0033457A"/>
    <w:rsid w:val="0033729A"/>
    <w:rsid w:val="0034033C"/>
    <w:rsid w:val="00366A64"/>
    <w:rsid w:val="00370BF5"/>
    <w:rsid w:val="003720FC"/>
    <w:rsid w:val="00380952"/>
    <w:rsid w:val="00381057"/>
    <w:rsid w:val="00387E94"/>
    <w:rsid w:val="00390FD5"/>
    <w:rsid w:val="00394A5C"/>
    <w:rsid w:val="003B424F"/>
    <w:rsid w:val="003D0EC0"/>
    <w:rsid w:val="003D4159"/>
    <w:rsid w:val="003D70DA"/>
    <w:rsid w:val="003E38B8"/>
    <w:rsid w:val="003F43D5"/>
    <w:rsid w:val="003F50E6"/>
    <w:rsid w:val="00402499"/>
    <w:rsid w:val="00403C1C"/>
    <w:rsid w:val="0042498B"/>
    <w:rsid w:val="0042710D"/>
    <w:rsid w:val="0043534D"/>
    <w:rsid w:val="00443D80"/>
    <w:rsid w:val="00446C5F"/>
    <w:rsid w:val="004519C6"/>
    <w:rsid w:val="00453D65"/>
    <w:rsid w:val="004560AB"/>
    <w:rsid w:val="0046655F"/>
    <w:rsid w:val="004764D4"/>
    <w:rsid w:val="0048638F"/>
    <w:rsid w:val="004A4AFD"/>
    <w:rsid w:val="004A7D3E"/>
    <w:rsid w:val="004A7E2B"/>
    <w:rsid w:val="004C006C"/>
    <w:rsid w:val="004C6654"/>
    <w:rsid w:val="004D2FB1"/>
    <w:rsid w:val="004D7299"/>
    <w:rsid w:val="004E2173"/>
    <w:rsid w:val="004E3CF4"/>
    <w:rsid w:val="004E5F25"/>
    <w:rsid w:val="004F0528"/>
    <w:rsid w:val="005120CA"/>
    <w:rsid w:val="00512590"/>
    <w:rsid w:val="00523F92"/>
    <w:rsid w:val="00524510"/>
    <w:rsid w:val="00526ED7"/>
    <w:rsid w:val="00526F91"/>
    <w:rsid w:val="00552C7C"/>
    <w:rsid w:val="00563153"/>
    <w:rsid w:val="00573072"/>
    <w:rsid w:val="00574038"/>
    <w:rsid w:val="00576726"/>
    <w:rsid w:val="00596F2F"/>
    <w:rsid w:val="00597395"/>
    <w:rsid w:val="005A1EEB"/>
    <w:rsid w:val="005A2D85"/>
    <w:rsid w:val="005A7E3F"/>
    <w:rsid w:val="005B6FF9"/>
    <w:rsid w:val="005D03D7"/>
    <w:rsid w:val="005D10B0"/>
    <w:rsid w:val="005D1B3F"/>
    <w:rsid w:val="005D53F4"/>
    <w:rsid w:val="005F6ADB"/>
    <w:rsid w:val="00606F7A"/>
    <w:rsid w:val="00617080"/>
    <w:rsid w:val="0062200D"/>
    <w:rsid w:val="00626F9B"/>
    <w:rsid w:val="006321BF"/>
    <w:rsid w:val="006325B7"/>
    <w:rsid w:val="006332A4"/>
    <w:rsid w:val="00646013"/>
    <w:rsid w:val="006462FA"/>
    <w:rsid w:val="00650396"/>
    <w:rsid w:val="00654C38"/>
    <w:rsid w:val="00664170"/>
    <w:rsid w:val="00681457"/>
    <w:rsid w:val="006B084A"/>
    <w:rsid w:val="006D17D0"/>
    <w:rsid w:val="006D3E5E"/>
    <w:rsid w:val="006E6837"/>
    <w:rsid w:val="006F7212"/>
    <w:rsid w:val="007025C8"/>
    <w:rsid w:val="00705638"/>
    <w:rsid w:val="00707C59"/>
    <w:rsid w:val="00714C3D"/>
    <w:rsid w:val="007170A0"/>
    <w:rsid w:val="007362C5"/>
    <w:rsid w:val="0074052D"/>
    <w:rsid w:val="00743001"/>
    <w:rsid w:val="007434C6"/>
    <w:rsid w:val="00747F48"/>
    <w:rsid w:val="007551CD"/>
    <w:rsid w:val="0075795D"/>
    <w:rsid w:val="007627BF"/>
    <w:rsid w:val="007651F2"/>
    <w:rsid w:val="0076674A"/>
    <w:rsid w:val="00773060"/>
    <w:rsid w:val="0077367F"/>
    <w:rsid w:val="00774BC1"/>
    <w:rsid w:val="0077714C"/>
    <w:rsid w:val="00796D31"/>
    <w:rsid w:val="007B09AF"/>
    <w:rsid w:val="007C3727"/>
    <w:rsid w:val="007D1305"/>
    <w:rsid w:val="007E2E0F"/>
    <w:rsid w:val="0082517A"/>
    <w:rsid w:val="008270C1"/>
    <w:rsid w:val="00831CAE"/>
    <w:rsid w:val="00833562"/>
    <w:rsid w:val="0083580E"/>
    <w:rsid w:val="00841148"/>
    <w:rsid w:val="00842DA2"/>
    <w:rsid w:val="0085218D"/>
    <w:rsid w:val="00856564"/>
    <w:rsid w:val="0086124C"/>
    <w:rsid w:val="0086174D"/>
    <w:rsid w:val="008620A2"/>
    <w:rsid w:val="0086454D"/>
    <w:rsid w:val="008676CB"/>
    <w:rsid w:val="008770B5"/>
    <w:rsid w:val="008975DC"/>
    <w:rsid w:val="008A452C"/>
    <w:rsid w:val="008B4CBF"/>
    <w:rsid w:val="008C3C2A"/>
    <w:rsid w:val="008C616D"/>
    <w:rsid w:val="008C65AC"/>
    <w:rsid w:val="008C7EC4"/>
    <w:rsid w:val="008D2511"/>
    <w:rsid w:val="008D6080"/>
    <w:rsid w:val="008E5DB6"/>
    <w:rsid w:val="009042B4"/>
    <w:rsid w:val="009119A6"/>
    <w:rsid w:val="00914D67"/>
    <w:rsid w:val="00925FA8"/>
    <w:rsid w:val="00930B52"/>
    <w:rsid w:val="009445E9"/>
    <w:rsid w:val="009463CD"/>
    <w:rsid w:val="00956B51"/>
    <w:rsid w:val="00970E9E"/>
    <w:rsid w:val="00975516"/>
    <w:rsid w:val="00977336"/>
    <w:rsid w:val="009774D1"/>
    <w:rsid w:val="00981EB5"/>
    <w:rsid w:val="009963B9"/>
    <w:rsid w:val="00997AF1"/>
    <w:rsid w:val="009A06AC"/>
    <w:rsid w:val="009A2E11"/>
    <w:rsid w:val="009A56BD"/>
    <w:rsid w:val="009A6B50"/>
    <w:rsid w:val="009B463B"/>
    <w:rsid w:val="009C1674"/>
    <w:rsid w:val="009C46E1"/>
    <w:rsid w:val="009D32A0"/>
    <w:rsid w:val="009E12B5"/>
    <w:rsid w:val="009E4C84"/>
    <w:rsid w:val="009F0D1E"/>
    <w:rsid w:val="009F6905"/>
    <w:rsid w:val="009F7BBF"/>
    <w:rsid w:val="00A06E9A"/>
    <w:rsid w:val="00A10E87"/>
    <w:rsid w:val="00A15517"/>
    <w:rsid w:val="00A27B11"/>
    <w:rsid w:val="00A30B46"/>
    <w:rsid w:val="00A3468C"/>
    <w:rsid w:val="00A44725"/>
    <w:rsid w:val="00A45E91"/>
    <w:rsid w:val="00A5373A"/>
    <w:rsid w:val="00A61569"/>
    <w:rsid w:val="00A66B0F"/>
    <w:rsid w:val="00A76386"/>
    <w:rsid w:val="00A80E56"/>
    <w:rsid w:val="00A81814"/>
    <w:rsid w:val="00A832FA"/>
    <w:rsid w:val="00A92D1A"/>
    <w:rsid w:val="00A9652B"/>
    <w:rsid w:val="00A97D1E"/>
    <w:rsid w:val="00AA21D4"/>
    <w:rsid w:val="00AA2FF8"/>
    <w:rsid w:val="00AA6E6A"/>
    <w:rsid w:val="00AA76CA"/>
    <w:rsid w:val="00AB1A8F"/>
    <w:rsid w:val="00AB2A86"/>
    <w:rsid w:val="00AB74FB"/>
    <w:rsid w:val="00AC7318"/>
    <w:rsid w:val="00AD52E5"/>
    <w:rsid w:val="00AE09EE"/>
    <w:rsid w:val="00AE2044"/>
    <w:rsid w:val="00AE3BE8"/>
    <w:rsid w:val="00AE3FA5"/>
    <w:rsid w:val="00AE79CE"/>
    <w:rsid w:val="00AF0ABA"/>
    <w:rsid w:val="00AF3B37"/>
    <w:rsid w:val="00B03F16"/>
    <w:rsid w:val="00B14F93"/>
    <w:rsid w:val="00B20B57"/>
    <w:rsid w:val="00B21551"/>
    <w:rsid w:val="00B26E95"/>
    <w:rsid w:val="00B33A04"/>
    <w:rsid w:val="00B33BE4"/>
    <w:rsid w:val="00B360E8"/>
    <w:rsid w:val="00B41690"/>
    <w:rsid w:val="00B462AC"/>
    <w:rsid w:val="00B563FB"/>
    <w:rsid w:val="00B70716"/>
    <w:rsid w:val="00B7325C"/>
    <w:rsid w:val="00B855BA"/>
    <w:rsid w:val="00B95EAF"/>
    <w:rsid w:val="00BA0B76"/>
    <w:rsid w:val="00BA1060"/>
    <w:rsid w:val="00BA17DA"/>
    <w:rsid w:val="00BA3A7D"/>
    <w:rsid w:val="00BB11D0"/>
    <w:rsid w:val="00BB6D0C"/>
    <w:rsid w:val="00BB70FD"/>
    <w:rsid w:val="00BC04C6"/>
    <w:rsid w:val="00BC7E5C"/>
    <w:rsid w:val="00BD51BE"/>
    <w:rsid w:val="00BE148D"/>
    <w:rsid w:val="00BE7A63"/>
    <w:rsid w:val="00BE7CED"/>
    <w:rsid w:val="00BE7D24"/>
    <w:rsid w:val="00BF5F88"/>
    <w:rsid w:val="00C14C30"/>
    <w:rsid w:val="00C31F75"/>
    <w:rsid w:val="00C33528"/>
    <w:rsid w:val="00C36CF7"/>
    <w:rsid w:val="00C82DB8"/>
    <w:rsid w:val="00C92D80"/>
    <w:rsid w:val="00C97451"/>
    <w:rsid w:val="00CB12C8"/>
    <w:rsid w:val="00CB7646"/>
    <w:rsid w:val="00CC4C45"/>
    <w:rsid w:val="00CC7841"/>
    <w:rsid w:val="00CD0650"/>
    <w:rsid w:val="00CD7DBF"/>
    <w:rsid w:val="00CE2491"/>
    <w:rsid w:val="00CF180D"/>
    <w:rsid w:val="00CF205E"/>
    <w:rsid w:val="00CF2158"/>
    <w:rsid w:val="00CF3B45"/>
    <w:rsid w:val="00CF6428"/>
    <w:rsid w:val="00D20C46"/>
    <w:rsid w:val="00D25B66"/>
    <w:rsid w:val="00D2767C"/>
    <w:rsid w:val="00D27DB1"/>
    <w:rsid w:val="00D33746"/>
    <w:rsid w:val="00D521BB"/>
    <w:rsid w:val="00D61AAB"/>
    <w:rsid w:val="00D65082"/>
    <w:rsid w:val="00D71D06"/>
    <w:rsid w:val="00D7201C"/>
    <w:rsid w:val="00D75535"/>
    <w:rsid w:val="00D75D2A"/>
    <w:rsid w:val="00D75D7B"/>
    <w:rsid w:val="00D760DA"/>
    <w:rsid w:val="00D841F2"/>
    <w:rsid w:val="00D8758B"/>
    <w:rsid w:val="00D93407"/>
    <w:rsid w:val="00D97913"/>
    <w:rsid w:val="00DA1A89"/>
    <w:rsid w:val="00DD1D78"/>
    <w:rsid w:val="00DD2263"/>
    <w:rsid w:val="00DD3502"/>
    <w:rsid w:val="00DE451E"/>
    <w:rsid w:val="00DE79CD"/>
    <w:rsid w:val="00DF1BA5"/>
    <w:rsid w:val="00E01D04"/>
    <w:rsid w:val="00E27572"/>
    <w:rsid w:val="00E36CC9"/>
    <w:rsid w:val="00E409A1"/>
    <w:rsid w:val="00E4550A"/>
    <w:rsid w:val="00E46555"/>
    <w:rsid w:val="00E5314F"/>
    <w:rsid w:val="00E6400C"/>
    <w:rsid w:val="00E65725"/>
    <w:rsid w:val="00E658B6"/>
    <w:rsid w:val="00E82161"/>
    <w:rsid w:val="00E87D08"/>
    <w:rsid w:val="00E91DC4"/>
    <w:rsid w:val="00EA084C"/>
    <w:rsid w:val="00EA0C61"/>
    <w:rsid w:val="00EB3A4A"/>
    <w:rsid w:val="00EB71B3"/>
    <w:rsid w:val="00EC0BF6"/>
    <w:rsid w:val="00EC38AA"/>
    <w:rsid w:val="00EC40B6"/>
    <w:rsid w:val="00ED02EB"/>
    <w:rsid w:val="00ED3368"/>
    <w:rsid w:val="00ED3B85"/>
    <w:rsid w:val="00EE49BB"/>
    <w:rsid w:val="00EE5CCF"/>
    <w:rsid w:val="00EE5DAB"/>
    <w:rsid w:val="00EE781E"/>
    <w:rsid w:val="00EF0934"/>
    <w:rsid w:val="00F00504"/>
    <w:rsid w:val="00F27890"/>
    <w:rsid w:val="00F46065"/>
    <w:rsid w:val="00F47D12"/>
    <w:rsid w:val="00F52694"/>
    <w:rsid w:val="00F5434A"/>
    <w:rsid w:val="00F702C7"/>
    <w:rsid w:val="00F74438"/>
    <w:rsid w:val="00F772E7"/>
    <w:rsid w:val="00F823B7"/>
    <w:rsid w:val="00F84AEE"/>
    <w:rsid w:val="00F85680"/>
    <w:rsid w:val="00F86654"/>
    <w:rsid w:val="00FA18F9"/>
    <w:rsid w:val="00FA1BF5"/>
    <w:rsid w:val="00FA4085"/>
    <w:rsid w:val="00FA5064"/>
    <w:rsid w:val="00FA78C4"/>
    <w:rsid w:val="00FB411B"/>
    <w:rsid w:val="00FC4323"/>
    <w:rsid w:val="00FC60BD"/>
    <w:rsid w:val="00FE2B0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DD5D7D9"/>
  <w15:docId w15:val="{D3A2BCB8-F6FE-4DA3-BCB1-1CB19FEF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818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8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05818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005818"/>
    <w:rPr>
      <w:color w:val="0000FF"/>
      <w:u w:val="single"/>
    </w:rPr>
  </w:style>
  <w:style w:type="table" w:styleId="Tablaconcuadrcula">
    <w:name w:val="Table Grid"/>
    <w:basedOn w:val="Tablanormal"/>
    <w:rsid w:val="000058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05818"/>
    <w:pPr>
      <w:ind w:left="720"/>
      <w:contextualSpacing/>
    </w:pPr>
  </w:style>
  <w:style w:type="character" w:styleId="Nmerodepgina">
    <w:name w:val="page number"/>
    <w:basedOn w:val="Fuentedeprrafopredeter"/>
    <w:rsid w:val="00005818"/>
  </w:style>
  <w:style w:type="character" w:customStyle="1" w:styleId="PiedepginaCar">
    <w:name w:val="Pie de página Car"/>
    <w:basedOn w:val="Fuentedeprrafopredeter"/>
    <w:link w:val="Piedepgina"/>
    <w:uiPriority w:val="99"/>
    <w:rsid w:val="0000581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05818"/>
    <w:pPr>
      <w:tabs>
        <w:tab w:val="center" w:pos="4419"/>
        <w:tab w:val="right" w:pos="8838"/>
      </w:tabs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FA78C4"/>
    <w:rPr>
      <w:color w:val="808080"/>
    </w:rPr>
  </w:style>
  <w:style w:type="paragraph" w:customStyle="1" w:styleId="u">
    <w:name w:val="u"/>
    <w:basedOn w:val="Normal"/>
    <w:rsid w:val="006814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681457"/>
  </w:style>
  <w:style w:type="paragraph" w:styleId="Textodeglobo">
    <w:name w:val="Balloon Text"/>
    <w:basedOn w:val="Normal"/>
    <w:link w:val="TextodegloboCar"/>
    <w:uiPriority w:val="99"/>
    <w:semiHidden/>
    <w:unhideWhenUsed/>
    <w:rsid w:val="00681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57"/>
    <w:rPr>
      <w:rFonts w:ascii="Segoe UI" w:hAnsi="Segoe UI" w:cs="Segoe UI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46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2AC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2AC"/>
    <w:rPr>
      <w:b/>
      <w:bCs/>
      <w:sz w:val="20"/>
      <w:szCs w:val="20"/>
      <w:lang w:val="es-ES_tradnl"/>
    </w:rPr>
  </w:style>
  <w:style w:type="paragraph" w:styleId="Revisin">
    <w:name w:val="Revision"/>
    <w:hidden/>
    <w:uiPriority w:val="99"/>
    <w:semiHidden/>
    <w:rsid w:val="009963B9"/>
    <w:pPr>
      <w:spacing w:after="0" w:line="240" w:lineRule="auto"/>
    </w:pPr>
    <w:rPr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E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7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661D-4357-4299-817F-E3C8D147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4646</Words>
  <Characters>25558</Characters>
  <Application>Microsoft Office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Edgar Josué Malagón Montaña</cp:lastModifiedBy>
  <cp:revision>2</cp:revision>
  <dcterms:created xsi:type="dcterms:W3CDTF">2015-12-01T20:14:00Z</dcterms:created>
  <dcterms:modified xsi:type="dcterms:W3CDTF">2015-12-01T20:14:00Z</dcterms:modified>
</cp:coreProperties>
</file>