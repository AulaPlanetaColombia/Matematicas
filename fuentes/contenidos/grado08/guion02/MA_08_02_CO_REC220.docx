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55B5E" w14:textId="715206A3" w:rsidR="001143A6" w:rsidRPr="007D0493" w:rsidRDefault="001143A6" w:rsidP="001143A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AD117B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8D0035">
        <w:rPr>
          <w:rFonts w:asciiTheme="majorHAnsi" w:hAnsiTheme="majorHAnsi"/>
          <w:b/>
          <w:lang w:val="es-ES_tradnl"/>
        </w:rPr>
        <w:t xml:space="preserve">M7A: </w:t>
      </w:r>
      <w:r w:rsidR="00AD117B">
        <w:rPr>
          <w:rFonts w:asciiTheme="majorHAnsi" w:hAnsiTheme="majorHAnsi"/>
          <w:b/>
          <w:lang w:val="es-ES_tradnl"/>
        </w:rPr>
        <w:t>t</w:t>
      </w:r>
      <w:r w:rsidRPr="008D0035">
        <w:rPr>
          <w:rFonts w:asciiTheme="majorHAnsi" w:hAnsiTheme="majorHAnsi"/>
          <w:b/>
          <w:lang w:val="es-ES_tradnl"/>
        </w:rPr>
        <w:t>est matemático (fórmula)</w:t>
      </w:r>
    </w:p>
    <w:p w14:paraId="33BF19BD" w14:textId="77777777" w:rsidR="001143A6" w:rsidRPr="00254FDB" w:rsidRDefault="001143A6" w:rsidP="001143A6">
      <w:pPr>
        <w:rPr>
          <w:rFonts w:ascii="Arial" w:hAnsi="Arial"/>
          <w:lang w:val="es-ES_tradnl"/>
        </w:rPr>
      </w:pPr>
    </w:p>
    <w:p w14:paraId="454B336A" w14:textId="77777777"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100357C" w14:textId="77777777" w:rsidR="001143A6" w:rsidRDefault="00F553C1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MA_08_02_CO</w:t>
      </w:r>
    </w:p>
    <w:p w14:paraId="3010B6EE" w14:textId="77777777" w:rsidR="00F553C1" w:rsidRPr="006D02A8" w:rsidRDefault="00F553C1" w:rsidP="001143A6">
      <w:pPr>
        <w:rPr>
          <w:rFonts w:ascii="Arial" w:hAnsi="Arial"/>
          <w:sz w:val="18"/>
          <w:szCs w:val="18"/>
          <w:lang w:val="es-ES_tradnl"/>
        </w:rPr>
      </w:pPr>
    </w:p>
    <w:p w14:paraId="0C469D0F" w14:textId="438DAC5D" w:rsidR="001143A6" w:rsidRPr="0063490D" w:rsidRDefault="00AD117B" w:rsidP="001143A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0C03FEB3" w14:textId="77777777" w:rsidR="001143A6" w:rsidRPr="009320AC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04EDFFD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F3A0E9" w14:textId="08ED49FC"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del w:id="0" w:author="Josué" w:date="2015-03-19T15:57:00Z">
        <w:r w:rsidDel="00CB3705">
          <w:rPr>
            <w:rFonts w:ascii="Arial" w:hAnsi="Arial"/>
            <w:sz w:val="18"/>
            <w:szCs w:val="18"/>
            <w:lang w:val="es-ES_tradnl"/>
          </w:rPr>
          <w:delText>A</w:delText>
        </w:r>
      </w:del>
      <w:ins w:id="1" w:author="Josué" w:date="2015-03-19T15:57:00Z">
        <w:r w:rsidR="00CB3705">
          <w:rPr>
            <w:rFonts w:ascii="Arial" w:hAnsi="Arial"/>
            <w:sz w:val="18"/>
            <w:szCs w:val="18"/>
            <w:lang w:val="es-ES_tradnl"/>
          </w:rPr>
          <w:t>E</w:t>
        </w:r>
      </w:ins>
      <w:del w:id="2" w:author="Josué" w:date="2015-03-19T15:57:00Z">
        <w:r w:rsidDel="00CB3705">
          <w:rPr>
            <w:rFonts w:ascii="Arial" w:hAnsi="Arial"/>
            <w:sz w:val="18"/>
            <w:szCs w:val="18"/>
            <w:lang w:val="es-ES_tradnl"/>
          </w:rPr>
          <w:delText>utoe</w:delText>
        </w:r>
      </w:del>
      <w:r>
        <w:rPr>
          <w:rFonts w:ascii="Arial" w:hAnsi="Arial"/>
          <w:sz w:val="18"/>
          <w:szCs w:val="18"/>
          <w:lang w:val="es-ES_tradnl"/>
        </w:rPr>
        <w:t>valuación</w:t>
      </w:r>
    </w:p>
    <w:p w14:paraId="6970E6BB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B5076D7" w14:textId="77777777"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8EBE6F4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poner a prueba lo que has aprendido de los polinomios</w:t>
      </w:r>
      <w:r w:rsidR="00AD117B">
        <w:rPr>
          <w:rFonts w:ascii="Arial" w:hAnsi="Arial" w:cs="Arial"/>
          <w:sz w:val="18"/>
          <w:szCs w:val="18"/>
          <w:lang w:val="es-ES_tradnl"/>
        </w:rPr>
        <w:t>.</w:t>
      </w:r>
    </w:p>
    <w:p w14:paraId="1D07F81C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5C5F900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6EE62FF" w14:textId="650A6FFE" w:rsidR="001143A6" w:rsidRDefault="00F553C1" w:rsidP="001143A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1143A6">
        <w:rPr>
          <w:rFonts w:ascii="Arial" w:hAnsi="Arial"/>
          <w:sz w:val="18"/>
          <w:szCs w:val="18"/>
          <w:lang w:val="es-ES_tradnl"/>
        </w:rPr>
        <w:t>xpresión</w:t>
      </w:r>
      <w:proofErr w:type="gramEnd"/>
      <w:r w:rsidR="001143A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143A6">
        <w:rPr>
          <w:rFonts w:ascii="Arial" w:hAnsi="Arial"/>
          <w:sz w:val="18"/>
          <w:szCs w:val="18"/>
          <w:lang w:val="es-ES_tradnl"/>
        </w:rPr>
        <w:t>algebraica,polinomio,operaciones</w:t>
      </w:r>
      <w:proofErr w:type="spellEnd"/>
      <w:r w:rsidR="001143A6">
        <w:rPr>
          <w:rFonts w:ascii="Arial" w:hAnsi="Arial"/>
          <w:sz w:val="18"/>
          <w:szCs w:val="18"/>
          <w:lang w:val="es-ES_tradnl"/>
        </w:rPr>
        <w:t xml:space="preserve"> con polinomios</w:t>
      </w:r>
    </w:p>
    <w:p w14:paraId="22589CFE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C8B7345" w14:textId="77777777" w:rsidR="001143A6" w:rsidRPr="006D02A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CD20458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2FFD7B7C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A7723E2" w14:textId="77777777"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43A6" w:rsidRPr="005F4C68" w14:paraId="16B79A8D" w14:textId="77777777" w:rsidTr="00A33538">
        <w:tc>
          <w:tcPr>
            <w:tcW w:w="1248" w:type="dxa"/>
          </w:tcPr>
          <w:p w14:paraId="37A854C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FC9B25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7CC3942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0BD578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AD43CAC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B286FC4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954B7E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21EE804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14:paraId="5E4E44B1" w14:textId="77777777" w:rsidTr="00A33538">
        <w:tc>
          <w:tcPr>
            <w:tcW w:w="1248" w:type="dxa"/>
          </w:tcPr>
          <w:p w14:paraId="1CB0D67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71F378A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3A29376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EFFBFAD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693754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37C3F13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08C8029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91D90F1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BAE1DA7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1B48A53" w14:textId="77777777"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43A6" w:rsidRPr="00AC7496" w14:paraId="6CD06ABE" w14:textId="77777777" w:rsidTr="00A33538">
        <w:tc>
          <w:tcPr>
            <w:tcW w:w="4536" w:type="dxa"/>
          </w:tcPr>
          <w:p w14:paraId="662B7954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CDA69ED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21E7DD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6CE8BA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143A6" w:rsidRPr="00D8699D" w14:paraId="029C33F9" w14:textId="77777777" w:rsidTr="00A33538">
        <w:tc>
          <w:tcPr>
            <w:tcW w:w="4536" w:type="dxa"/>
          </w:tcPr>
          <w:p w14:paraId="129BFC94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5356F7E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E02F150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1F0814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AC7496" w14:paraId="604A2EA3" w14:textId="77777777" w:rsidTr="00A33538">
        <w:tc>
          <w:tcPr>
            <w:tcW w:w="4536" w:type="dxa"/>
          </w:tcPr>
          <w:p w14:paraId="3D828D42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471F77C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330326E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B0B6C64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AC7496" w14:paraId="234BAB56" w14:textId="77777777" w:rsidTr="00A33538">
        <w:tc>
          <w:tcPr>
            <w:tcW w:w="4536" w:type="dxa"/>
          </w:tcPr>
          <w:p w14:paraId="18EC1C2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500BE17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8893B7D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3BC2106" w14:textId="77777777" w:rsidR="001143A6" w:rsidRPr="00AC749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8F8D903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DAA089A" w14:textId="77777777" w:rsidR="001143A6" w:rsidRPr="00B5513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43A6" w:rsidRPr="005F4C68" w14:paraId="4BDC3D33" w14:textId="77777777" w:rsidTr="00A33538">
        <w:tc>
          <w:tcPr>
            <w:tcW w:w="2126" w:type="dxa"/>
          </w:tcPr>
          <w:p w14:paraId="2F18E4D9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91017B2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69F0B7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0446948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87CFF7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4420448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3AB17E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5C1837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14:paraId="04EDB6E5" w14:textId="77777777" w:rsidTr="00A33538">
        <w:tc>
          <w:tcPr>
            <w:tcW w:w="2126" w:type="dxa"/>
          </w:tcPr>
          <w:p w14:paraId="5B249B6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669A784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4C2D2C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B6DCFFF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ED12967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92E1E00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41A7B6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6CBD66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43A6" w:rsidRPr="005F4C68" w14:paraId="35B18044" w14:textId="77777777" w:rsidTr="00A33538">
        <w:tc>
          <w:tcPr>
            <w:tcW w:w="2126" w:type="dxa"/>
          </w:tcPr>
          <w:p w14:paraId="2E8E1196" w14:textId="77777777"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B456948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E4B510" w14:textId="77777777"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10312B5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F1992D" w14:textId="77777777"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88E0AB8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C3E1799" w14:textId="77777777" w:rsidR="001143A6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51C31DB" w14:textId="77777777" w:rsidR="001143A6" w:rsidRPr="005F4C68" w:rsidRDefault="001143A6" w:rsidP="00A335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5928525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10AD17C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7132B08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6566B975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0E59865" w14:textId="18FDCFDB" w:rsidR="001143A6" w:rsidRPr="00254FDB" w:rsidRDefault="00AD117B" w:rsidP="001143A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3141AD4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</w:p>
    <w:p w14:paraId="6556236F" w14:textId="77777777" w:rsidR="001143A6" w:rsidRPr="00411F22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49A533C" w14:textId="123C058B" w:rsidR="001143A6" w:rsidRDefault="00CB3705" w:rsidP="001143A6">
      <w:pPr>
        <w:rPr>
          <w:rFonts w:ascii="Arial" w:hAnsi="Arial" w:cs="Arial"/>
          <w:sz w:val="18"/>
          <w:szCs w:val="18"/>
          <w:lang w:val="es-ES_tradnl"/>
        </w:rPr>
      </w:pPr>
      <w:ins w:id="3" w:author="Josué" w:date="2015-03-19T15:57:00Z">
        <w:r>
          <w:rPr>
            <w:rFonts w:ascii="Arial" w:hAnsi="Arial" w:cs="Arial"/>
            <w:sz w:val="18"/>
            <w:szCs w:val="18"/>
            <w:lang w:val="es-ES_tradnl"/>
          </w:rPr>
          <w:t>E</w:t>
        </w:r>
      </w:ins>
      <w:del w:id="4" w:author="Josué" w:date="2015-03-19T15:57:00Z">
        <w:r w:rsidR="001143A6" w:rsidDel="00CB3705">
          <w:rPr>
            <w:rFonts w:ascii="Arial" w:hAnsi="Arial" w:cs="Arial"/>
            <w:sz w:val="18"/>
            <w:szCs w:val="18"/>
            <w:lang w:val="es-ES_tradnl"/>
          </w:rPr>
          <w:delText>Autoe</w:delText>
        </w:r>
      </w:del>
      <w:r w:rsidR="001143A6">
        <w:rPr>
          <w:rFonts w:ascii="Arial" w:hAnsi="Arial" w:cs="Arial"/>
          <w:sz w:val="18"/>
          <w:szCs w:val="18"/>
          <w:lang w:val="es-ES_tradnl"/>
        </w:rPr>
        <w:t>valuación</w:t>
      </w:r>
    </w:p>
    <w:p w14:paraId="1F77EC95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6BBC40E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C5D2233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BF60BEB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93406EB" w14:textId="77777777" w:rsidR="001143A6" w:rsidRPr="009F074B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FA4953" w14:textId="5C1BC9DE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cada una de las siguientes preguntas </w:t>
      </w:r>
      <w:r w:rsidR="00374D7D">
        <w:rPr>
          <w:rFonts w:ascii="Arial" w:hAnsi="Arial" w:cs="Arial"/>
          <w:sz w:val="18"/>
          <w:szCs w:val="18"/>
          <w:lang w:val="es-ES_tradnl"/>
        </w:rPr>
        <w:t xml:space="preserve">seleccionando </w:t>
      </w:r>
      <w:r>
        <w:rPr>
          <w:rFonts w:ascii="Arial" w:hAnsi="Arial" w:cs="Arial"/>
          <w:sz w:val="18"/>
          <w:szCs w:val="18"/>
          <w:lang w:val="es-ES_tradnl"/>
        </w:rPr>
        <w:t>la opción que consideres es la correcta</w:t>
      </w:r>
      <w:r w:rsidR="00F553C1">
        <w:rPr>
          <w:rFonts w:ascii="Arial" w:hAnsi="Arial" w:cs="Arial"/>
          <w:sz w:val="18"/>
          <w:szCs w:val="18"/>
          <w:lang w:val="es-ES_tradnl"/>
        </w:rPr>
        <w:t>.</w:t>
      </w:r>
    </w:p>
    <w:p w14:paraId="7BDBDAD4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C66E396" w14:textId="77777777"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235D2F9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5EB805B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6A82475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B8B9104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447319B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A46B10C" w14:textId="77777777"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B749BF">
        <w:rPr>
          <w:rFonts w:ascii="Arial" w:hAnsi="Arial"/>
          <w:sz w:val="18"/>
          <w:szCs w:val="18"/>
          <w:highlight w:val="green"/>
          <w:lang w:val="es-ES_tradnl"/>
        </w:rPr>
        <w:t>Con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 xml:space="preserve">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02D381" w14:textId="77777777" w:rsidR="001143A6" w:rsidRPr="00CD652E" w:rsidRDefault="00B749BF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878D3E7" w14:textId="77777777" w:rsidR="001143A6" w:rsidRPr="000719EE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E662F2A" w14:textId="77777777" w:rsidR="001143A6" w:rsidRPr="00792588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12C4DD4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BB28354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A64E1AA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B3220C7" w14:textId="77777777" w:rsidR="001143A6" w:rsidRPr="000719EE" w:rsidRDefault="00465549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D207351" w14:textId="77777777" w:rsidR="001143A6" w:rsidRDefault="001143A6" w:rsidP="001143A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0F4E289" w14:textId="77777777" w:rsidR="001143A6" w:rsidRDefault="001143A6" w:rsidP="001143A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DA38234" w14:textId="77777777"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C6D5F6" w14:textId="76DC6C08" w:rsidR="001143A6" w:rsidRDefault="00465549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las siguientes expresiones</w:t>
      </w:r>
      <w:r w:rsidR="00374D7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374D7D">
        <w:rPr>
          <w:rFonts w:ascii="Arial" w:hAnsi="Arial" w:cs="Arial"/>
          <w:sz w:val="18"/>
          <w:szCs w:val="18"/>
          <w:lang w:val="es-ES_tradnl"/>
        </w:rPr>
        <w:t xml:space="preserve">cuáles </w:t>
      </w:r>
      <w:r>
        <w:rPr>
          <w:rFonts w:ascii="Arial" w:hAnsi="Arial" w:cs="Arial"/>
          <w:sz w:val="18"/>
          <w:szCs w:val="18"/>
          <w:lang w:val="es-ES_tradnl"/>
        </w:rPr>
        <w:t>no corresponde</w:t>
      </w:r>
      <w:r w:rsidR="00B749BF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un polinomio? </w:t>
      </w:r>
    </w:p>
    <w:p w14:paraId="0B0B2CBD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6C01791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254E566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F15E16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B33846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2BDCE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B862A7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AD59D7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5C5748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8D5E9E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7397CF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893B3D2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5664E0B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0CCABCE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5D62759B" w14:textId="77777777" w:rsidTr="00B749BF">
        <w:tc>
          <w:tcPr>
            <w:tcW w:w="542" w:type="dxa"/>
            <w:shd w:val="clear" w:color="auto" w:fill="E6E6E6"/>
            <w:vAlign w:val="center"/>
          </w:tcPr>
          <w:p w14:paraId="16E7ACF8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0E3633C" w14:textId="77777777" w:rsidR="001143A6" w:rsidRPr="00F93E33" w:rsidRDefault="00B749BF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5x+2y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3E62D707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E00666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3FCBEC89" w14:textId="77777777" w:rsidTr="00B749BF">
        <w:tc>
          <w:tcPr>
            <w:tcW w:w="542" w:type="dxa"/>
            <w:shd w:val="clear" w:color="auto" w:fill="E6E6E6"/>
            <w:vAlign w:val="center"/>
          </w:tcPr>
          <w:p w14:paraId="2546B392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463AFF9" w14:textId="77777777" w:rsidR="001143A6" w:rsidRPr="00F93E33" w:rsidRDefault="00D8699D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F62A552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66D07AB" w14:textId="77777777"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63DC013F" w14:textId="77777777" w:rsidTr="00B749BF">
        <w:tc>
          <w:tcPr>
            <w:tcW w:w="542" w:type="dxa"/>
            <w:shd w:val="clear" w:color="auto" w:fill="E6E6E6"/>
            <w:vAlign w:val="center"/>
          </w:tcPr>
          <w:p w14:paraId="0D3E0D34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08D37AB" w14:textId="77777777" w:rsidR="001143A6" w:rsidRPr="00F93E33" w:rsidRDefault="00D8699D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49D624D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4D1133F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10B37DBC" w14:textId="77777777" w:rsidTr="00B749BF">
        <w:tc>
          <w:tcPr>
            <w:tcW w:w="542" w:type="dxa"/>
            <w:shd w:val="clear" w:color="auto" w:fill="E6E6E6"/>
            <w:vAlign w:val="center"/>
          </w:tcPr>
          <w:p w14:paraId="0A28B1EB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63E4AA7" w14:textId="77777777" w:rsidR="001143A6" w:rsidRPr="00F93E33" w:rsidRDefault="00D8699D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EC2D10B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DA6DD0" w14:textId="77777777"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33585946" w14:textId="77777777" w:rsidTr="00B749BF">
        <w:tc>
          <w:tcPr>
            <w:tcW w:w="542" w:type="dxa"/>
            <w:shd w:val="clear" w:color="auto" w:fill="E6E6E6"/>
            <w:vAlign w:val="center"/>
          </w:tcPr>
          <w:p w14:paraId="50EB5F7A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0BAB56B" w14:textId="77777777" w:rsidR="001143A6" w:rsidRPr="00F93E33" w:rsidRDefault="00D8699D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5CEAB81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496416B" w14:textId="77777777" w:rsidR="001143A6" w:rsidRPr="00F93E33" w:rsidRDefault="00B749BF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52DBC57E" w14:textId="77777777" w:rsidTr="00B749BF">
        <w:tc>
          <w:tcPr>
            <w:tcW w:w="542" w:type="dxa"/>
            <w:shd w:val="clear" w:color="auto" w:fill="E6E6E6"/>
            <w:vAlign w:val="center"/>
          </w:tcPr>
          <w:p w14:paraId="5F659D22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49FEDC" w14:textId="77777777" w:rsidR="001143A6" w:rsidRPr="00F93E33" w:rsidRDefault="00B749BF" w:rsidP="00B749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3x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C33223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06737FD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43451C8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292279A" w14:textId="4D120C8F" w:rsidR="001143A6" w:rsidRDefault="00374D7D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br w:type="textWrapping" w:clear="all"/>
      </w:r>
    </w:p>
    <w:p w14:paraId="3C0600CF" w14:textId="77777777"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59D214" w14:textId="77777777" w:rsidR="001143A6" w:rsidRDefault="006D7F35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expresión representa el área y el perímetro del </w:t>
      </w:r>
      <w:r w:rsidR="00B749BF">
        <w:rPr>
          <w:rFonts w:ascii="Arial" w:hAnsi="Arial" w:cs="Arial"/>
          <w:sz w:val="18"/>
          <w:szCs w:val="18"/>
          <w:lang w:val="es-ES_tradnl"/>
        </w:rPr>
        <w:t>rectángulo?</w:t>
      </w:r>
    </w:p>
    <w:p w14:paraId="09DD21AF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361F6F1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04B3026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E1E837" w14:textId="77777777" w:rsidR="00916B49" w:rsidRDefault="00916B49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9966643" w14:textId="3D07A2AB" w:rsidR="00916B49" w:rsidRDefault="00916B49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0EF18D9" wp14:editId="0FFECCE8">
            <wp:extent cx="3314700" cy="1847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0F46" w14:textId="77777777" w:rsidR="001143A6" w:rsidRDefault="001143A6" w:rsidP="001143A6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EDD8BB" w14:textId="303E6883" w:rsidR="001143A6" w:rsidRDefault="001143A6" w:rsidP="001143A6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A051C7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6E22F2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3F8E15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3A9252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0C33B2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2820AE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D7ABE81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8EB281C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06EC4C9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321152D1" w14:textId="77777777" w:rsidTr="00A33538">
        <w:tc>
          <w:tcPr>
            <w:tcW w:w="542" w:type="dxa"/>
            <w:shd w:val="clear" w:color="auto" w:fill="E6E6E6"/>
            <w:vAlign w:val="center"/>
          </w:tcPr>
          <w:p w14:paraId="648054B8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A3F00DE" w14:textId="77777777" w:rsidR="001143A6" w:rsidRPr="00F93E33" w:rsidRDefault="00593696" w:rsidP="005936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P=7x+5y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E111F50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EB11AA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7B70DD0F" w14:textId="77777777" w:rsidTr="00A33538">
        <w:tc>
          <w:tcPr>
            <w:tcW w:w="542" w:type="dxa"/>
            <w:shd w:val="clear" w:color="auto" w:fill="E6E6E6"/>
            <w:vAlign w:val="center"/>
          </w:tcPr>
          <w:p w14:paraId="5DA2EE46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E9BD5CF" w14:textId="77777777" w:rsidR="001143A6" w:rsidRPr="00F93E33" w:rsidRDefault="00E133DE" w:rsidP="00E133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P=5x+7y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B6652FF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AD096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67E0B9F9" w14:textId="77777777" w:rsidTr="00A33538">
        <w:tc>
          <w:tcPr>
            <w:tcW w:w="542" w:type="dxa"/>
            <w:shd w:val="clear" w:color="auto" w:fill="E6E6E6"/>
            <w:vAlign w:val="center"/>
          </w:tcPr>
          <w:p w14:paraId="33DD8F19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5C7754B" w14:textId="77777777" w:rsidR="001143A6" w:rsidRPr="00F93E33" w:rsidRDefault="00E133DE" w:rsidP="00062B6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+19xy+10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;  P=10x+14y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FEB9576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BD1BA30" w14:textId="77777777" w:rsidR="001143A6" w:rsidRPr="00F93E33" w:rsidRDefault="00062B6E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47525B83" w14:textId="77777777" w:rsidTr="00A33538">
        <w:tc>
          <w:tcPr>
            <w:tcW w:w="542" w:type="dxa"/>
            <w:shd w:val="clear" w:color="auto" w:fill="E6E6E6"/>
            <w:vAlign w:val="center"/>
          </w:tcPr>
          <w:p w14:paraId="334B6D15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FA4A07C" w14:textId="77777777" w:rsidR="001143A6" w:rsidRPr="00F93E33" w:rsidRDefault="00062B6E" w:rsidP="00062B6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A=xy;  P=x+y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9AD976E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3971D78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D8D7F0A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84F834A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D6C93DD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9714100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8D79449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16094F4" w14:textId="77777777" w:rsidR="001143A6" w:rsidRPr="009510B5" w:rsidRDefault="001143A6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1B2E9F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3F25B7" w14:textId="77777777" w:rsidR="001143A6" w:rsidRDefault="003D2FBA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polinomio opuesto de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-2x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+3x-2 </m:t>
        </m:r>
      </m:oMath>
      <w:r>
        <w:rPr>
          <w:rFonts w:ascii="Arial" w:hAnsi="Arial" w:cs="Arial"/>
          <w:sz w:val="18"/>
          <w:szCs w:val="18"/>
          <w:lang w:val="es-ES_tradnl"/>
        </w:rPr>
        <w:t>es</w:t>
      </w:r>
      <w:r w:rsidR="00075DCE">
        <w:rPr>
          <w:rFonts w:ascii="Arial" w:hAnsi="Arial" w:cs="Arial"/>
          <w:sz w:val="18"/>
          <w:szCs w:val="18"/>
          <w:lang w:val="es-ES_tradnl"/>
        </w:rPr>
        <w:t>:</w:t>
      </w:r>
    </w:p>
    <w:p w14:paraId="5E96A57C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457753D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A399448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DFA4FF1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9BCD3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2DB030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CCEA7F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4CC170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A59B1D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3C6E92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6A9202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3C702EB1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6BC1F95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A146474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1B19053A" w14:textId="77777777" w:rsidTr="00A33538">
        <w:tc>
          <w:tcPr>
            <w:tcW w:w="542" w:type="dxa"/>
            <w:shd w:val="clear" w:color="auto" w:fill="E6E6E6"/>
            <w:vAlign w:val="center"/>
          </w:tcPr>
          <w:p w14:paraId="2B5EA15D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6143DA" w14:textId="77777777" w:rsidR="001143A6" w:rsidRPr="00F93E33" w:rsidRDefault="003D2FBA" w:rsidP="003D2F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-3x+2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674DE94" w14:textId="77777777" w:rsidR="001143A6" w:rsidRPr="00F93E33" w:rsidRDefault="00075DCE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-3x+2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C8BD28A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15A2CFE7" w14:textId="77777777" w:rsidTr="00A33538">
        <w:tc>
          <w:tcPr>
            <w:tcW w:w="542" w:type="dxa"/>
            <w:shd w:val="clear" w:color="auto" w:fill="E6E6E6"/>
            <w:vAlign w:val="center"/>
          </w:tcPr>
          <w:p w14:paraId="29EA36BF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19430B77" w14:textId="77777777" w:rsidR="001143A6" w:rsidRPr="00F93E33" w:rsidRDefault="00D8699D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+3x-2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3C1B920C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8BEAA95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150661B8" w14:textId="77777777" w:rsidTr="00A33538">
        <w:tc>
          <w:tcPr>
            <w:tcW w:w="542" w:type="dxa"/>
            <w:shd w:val="clear" w:color="auto" w:fill="E6E6E6"/>
            <w:vAlign w:val="center"/>
          </w:tcPr>
          <w:p w14:paraId="220E861F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23C0564" w14:textId="77777777" w:rsidR="001143A6" w:rsidRPr="00F93E33" w:rsidRDefault="00D8699D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+3x+2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3A794A8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EFEEE3C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6EAE6B33" w14:textId="77777777" w:rsidTr="00A33538">
        <w:tc>
          <w:tcPr>
            <w:tcW w:w="542" w:type="dxa"/>
            <w:shd w:val="clear" w:color="auto" w:fill="E6E6E6"/>
            <w:vAlign w:val="center"/>
          </w:tcPr>
          <w:p w14:paraId="30DF954E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C6F936D" w14:textId="77777777" w:rsidR="001143A6" w:rsidRPr="00F93E33" w:rsidRDefault="00D8699D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-3x-2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F777804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440CDE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4537977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167A07A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F841E6A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A8FCE42" w14:textId="77777777" w:rsidR="001143A6" w:rsidRDefault="001B2E9F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143A6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E881D5" w14:textId="77777777" w:rsidR="003D2FBA" w:rsidRDefault="003D2FBA" w:rsidP="001143A6">
      <w:pPr>
        <w:rPr>
          <w:rFonts w:ascii="Arial" w:hAnsi="Arial"/>
          <w:sz w:val="18"/>
          <w:szCs w:val="18"/>
          <w:lang w:val="es-ES_tradnl"/>
        </w:rPr>
      </w:pPr>
    </w:p>
    <w:p w14:paraId="77C9A9A2" w14:textId="480466A4" w:rsidR="003D2FBA" w:rsidRPr="009510B5" w:rsidRDefault="003F484B" w:rsidP="001143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doble de un número más tres veces su cuadrado</w:t>
      </w:r>
      <w:r w:rsidR="00D20D95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menos la cuarta parte del número excedido en dos. En lenguaje algebraico se escribe como: </w:t>
      </w:r>
    </w:p>
    <w:p w14:paraId="0E7DA337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4EB3619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E870AA3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DAFF9D7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1072CA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108660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FFE64B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32A7C8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B8A03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CA4D5C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06AC12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C040CDF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426EBB27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D0E8FA0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26D3D9A4" w14:textId="77777777" w:rsidTr="00A33538">
        <w:tc>
          <w:tcPr>
            <w:tcW w:w="542" w:type="dxa"/>
            <w:shd w:val="clear" w:color="auto" w:fill="E6E6E6"/>
            <w:vAlign w:val="center"/>
          </w:tcPr>
          <w:p w14:paraId="22A8B967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3DDD7AD0" w14:textId="77777777" w:rsidR="001143A6" w:rsidRPr="00F93E33" w:rsidRDefault="00D8699D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4BD4198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B8A61BA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0385D424" w14:textId="77777777" w:rsidTr="00A33538">
        <w:tc>
          <w:tcPr>
            <w:tcW w:w="542" w:type="dxa"/>
            <w:shd w:val="clear" w:color="auto" w:fill="E6E6E6"/>
            <w:vAlign w:val="center"/>
          </w:tcPr>
          <w:p w14:paraId="28511D7B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AE4B44D" w14:textId="77777777"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2E5C5CA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E1ABBB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0CCB848C" w14:textId="77777777" w:rsidTr="00A33538">
        <w:tc>
          <w:tcPr>
            <w:tcW w:w="542" w:type="dxa"/>
            <w:shd w:val="clear" w:color="auto" w:fill="E6E6E6"/>
            <w:vAlign w:val="center"/>
          </w:tcPr>
          <w:p w14:paraId="40282D30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05A688C" w14:textId="77777777"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769A219" w14:textId="77777777" w:rsidR="001143A6" w:rsidRPr="00F93E33" w:rsidRDefault="001B2E9F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A7C4762" w14:textId="77777777" w:rsidR="001143A6" w:rsidRPr="00F93E33" w:rsidRDefault="003F484B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347EBEEC" w14:textId="77777777" w:rsidTr="00A33538">
        <w:tc>
          <w:tcPr>
            <w:tcW w:w="542" w:type="dxa"/>
            <w:shd w:val="clear" w:color="auto" w:fill="E6E6E6"/>
            <w:vAlign w:val="center"/>
          </w:tcPr>
          <w:p w14:paraId="76A8B1C4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0B8B446" w14:textId="77777777" w:rsidR="001143A6" w:rsidRPr="00F93E33" w:rsidRDefault="003F484B" w:rsidP="003F48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-4(x+2)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8E8B5E1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96210C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6F3D58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F916277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777B2EB1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4BBB36BC" w14:textId="77777777" w:rsidR="001143A6" w:rsidRPr="003B06DA" w:rsidRDefault="002B310E" w:rsidP="001143A6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40518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143A6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1143A6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2F9CA4" w14:textId="6609D5C1" w:rsidR="001143A6" w:rsidRDefault="00A33538" w:rsidP="001143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una tienda de ropa un pantalón </w:t>
      </w:r>
      <w:r w:rsidR="00D20D95">
        <w:rPr>
          <w:rFonts w:ascii="Arial" w:hAnsi="Arial" w:cs="Arial"/>
          <w:sz w:val="18"/>
          <w:szCs w:val="18"/>
          <w:lang w:val="es-ES_tradnl"/>
        </w:rPr>
        <w:t>cuesta</w:t>
      </w:r>
      <w:r>
        <w:rPr>
          <w:rFonts w:ascii="Arial" w:hAnsi="Arial" w:cs="Arial"/>
          <w:sz w:val="18"/>
          <w:szCs w:val="18"/>
          <w:lang w:val="es-ES_tradnl"/>
        </w:rPr>
        <w:t xml:space="preserve"> $35.000 y una camisa tiene un costo de </w:t>
      </w:r>
      <w:r w:rsidR="00E40518">
        <w:rPr>
          <w:rFonts w:ascii="Arial" w:hAnsi="Arial" w:cs="Arial"/>
          <w:sz w:val="18"/>
          <w:szCs w:val="18"/>
          <w:lang w:val="es-ES_tradnl"/>
        </w:rPr>
        <w:t>$</w:t>
      </w:r>
      <w:r>
        <w:rPr>
          <w:rFonts w:ascii="Arial" w:hAnsi="Arial" w:cs="Arial"/>
          <w:sz w:val="18"/>
          <w:szCs w:val="18"/>
          <w:lang w:val="es-ES_tradnl"/>
        </w:rPr>
        <w:t>40.000</w:t>
      </w:r>
      <w:r w:rsidR="00D20D95">
        <w:rPr>
          <w:rFonts w:ascii="Arial" w:hAnsi="Arial" w:cs="Arial"/>
          <w:sz w:val="18"/>
          <w:szCs w:val="18"/>
          <w:lang w:val="es-ES_tradnl"/>
        </w:rPr>
        <w:t xml:space="preserve">. Una </w:t>
      </w:r>
      <w:r>
        <w:rPr>
          <w:rFonts w:ascii="Arial" w:hAnsi="Arial" w:cs="Arial"/>
          <w:sz w:val="18"/>
          <w:szCs w:val="18"/>
          <w:lang w:val="es-ES_tradnl"/>
        </w:rPr>
        <w:t>expresión algebraica para determinar el precio que se debe pagar por comprar cualquier cantidad de pantalones y de camisas es</w:t>
      </w:r>
      <w:r w:rsidR="00E40518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5993153" w14:textId="77777777" w:rsidR="001143A6" w:rsidRPr="009510B5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105E649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A607402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4F4360" w14:textId="77777777" w:rsidR="001143A6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87AC2" w14:textId="77777777" w:rsidR="001143A6" w:rsidRDefault="00766942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5" w:name="_GoBack"/>
      <w:r>
        <w:rPr>
          <w:noProof/>
          <w:lang w:val="es-CO" w:eastAsia="ko-KR"/>
        </w:rPr>
        <w:lastRenderedPageBreak/>
        <w:drawing>
          <wp:inline distT="0" distB="0" distL="0" distR="0" wp14:anchorId="3C4B3F9D" wp14:editId="538A4378">
            <wp:extent cx="2628900" cy="2745740"/>
            <wp:effectExtent l="0" t="0" r="0" b="0"/>
            <wp:docPr id="5" name="Imagen 5" descr="http://thumb7.shutterstock.com/display_pic_with_logo/1361596/242774929/stock-vector-seamless-background-with-garments-for-your-design-242774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7.shutterstock.com/display_pic_with_logo/1361596/242774929/stock-vector-seamless-background-with-garments-for-your-design-2427749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2" cy="274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3EA7038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DFE50A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62A285" w14:textId="77777777" w:rsidR="001143A6" w:rsidRPr="00C531DB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01CC1E" w14:textId="77777777" w:rsidR="001143A6" w:rsidRDefault="001143A6" w:rsidP="001143A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0061DA" w14:textId="77777777" w:rsidR="001143A6" w:rsidRPr="007F74EA" w:rsidRDefault="001143A6" w:rsidP="001143A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B6E8EB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571281F8" w14:textId="77777777" w:rsidR="001143A6" w:rsidRDefault="001143A6" w:rsidP="001143A6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C10F802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2075AAA" w14:textId="77777777" w:rsidR="001143A6" w:rsidRPr="0086624C" w:rsidRDefault="001143A6" w:rsidP="001143A6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143A6" w:rsidRPr="00F93E33" w14:paraId="729F24E3" w14:textId="77777777" w:rsidTr="00A33538">
        <w:tc>
          <w:tcPr>
            <w:tcW w:w="542" w:type="dxa"/>
            <w:shd w:val="clear" w:color="auto" w:fill="E6E6E6"/>
            <w:vAlign w:val="center"/>
          </w:tcPr>
          <w:p w14:paraId="5F2E0200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30F9677" w14:textId="77777777"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35.000x+40.000y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80C0C41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3ED5DB" w14:textId="77777777" w:rsidR="001143A6" w:rsidRPr="00F93E33" w:rsidRDefault="00766942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143A6" w:rsidRPr="00F93E33" w14:paraId="4D6C04EB" w14:textId="77777777" w:rsidTr="00A33538">
        <w:tc>
          <w:tcPr>
            <w:tcW w:w="542" w:type="dxa"/>
            <w:shd w:val="clear" w:color="auto" w:fill="E6E6E6"/>
            <w:vAlign w:val="center"/>
          </w:tcPr>
          <w:p w14:paraId="5E57106C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D1DF818" w14:textId="77777777"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75.000xy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1C38A09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934287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47CEF1AD" w14:textId="77777777" w:rsidTr="00A33538">
        <w:tc>
          <w:tcPr>
            <w:tcW w:w="542" w:type="dxa"/>
            <w:shd w:val="clear" w:color="auto" w:fill="E6E6E6"/>
            <w:vAlign w:val="center"/>
          </w:tcPr>
          <w:p w14:paraId="440576F9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0B212DD" w14:textId="77777777" w:rsidR="001143A6" w:rsidRPr="00F93E33" w:rsidRDefault="00A33538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75.000(x+y)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A8A6B0B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B397F21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143A6" w:rsidRPr="00F93E33" w14:paraId="3698ADB7" w14:textId="77777777" w:rsidTr="00A33538">
        <w:tc>
          <w:tcPr>
            <w:tcW w:w="542" w:type="dxa"/>
            <w:shd w:val="clear" w:color="auto" w:fill="E6E6E6"/>
            <w:vAlign w:val="center"/>
          </w:tcPr>
          <w:p w14:paraId="691A47C5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0404D2C" w14:textId="77777777" w:rsidR="001143A6" w:rsidRPr="00F93E33" w:rsidRDefault="00766942" w:rsidP="007669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75.000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DDD6D73" w14:textId="77777777" w:rsidR="001143A6" w:rsidRPr="00F93E33" w:rsidRDefault="001143A6" w:rsidP="00A335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2BC8DCD" w14:textId="77777777" w:rsidR="001143A6" w:rsidRPr="00F93E33" w:rsidRDefault="001143A6" w:rsidP="00A3353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A4D20D2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BF0DBE0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22FF413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04B32C43" w14:textId="77777777" w:rsidR="001143A6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68B5B206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1D7B7D0B" w14:textId="77777777" w:rsidR="001143A6" w:rsidRPr="00804CA8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578D6A1" w14:textId="77777777" w:rsidR="001143A6" w:rsidRPr="0072270A" w:rsidRDefault="001143A6" w:rsidP="001143A6">
      <w:pPr>
        <w:rPr>
          <w:rFonts w:ascii="Arial" w:hAnsi="Arial" w:cs="Arial"/>
          <w:sz w:val="18"/>
          <w:szCs w:val="18"/>
          <w:lang w:val="es-ES_tradnl"/>
        </w:rPr>
      </w:pPr>
    </w:p>
    <w:p w14:paraId="27CEAAD8" w14:textId="77777777" w:rsidR="0062200D" w:rsidRDefault="0062200D"/>
    <w:sectPr w:rsidR="0062200D" w:rsidSect="00A3353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A6"/>
    <w:rsid w:val="00062B6E"/>
    <w:rsid w:val="00067BB2"/>
    <w:rsid w:val="00075DCE"/>
    <w:rsid w:val="001142DA"/>
    <w:rsid w:val="001143A6"/>
    <w:rsid w:val="001B2E9F"/>
    <w:rsid w:val="002B310E"/>
    <w:rsid w:val="00374D7D"/>
    <w:rsid w:val="003D2FBA"/>
    <w:rsid w:val="003F484B"/>
    <w:rsid w:val="00465549"/>
    <w:rsid w:val="00495F47"/>
    <w:rsid w:val="00593696"/>
    <w:rsid w:val="00597395"/>
    <w:rsid w:val="0062200D"/>
    <w:rsid w:val="006D7F35"/>
    <w:rsid w:val="00766942"/>
    <w:rsid w:val="007E2E0F"/>
    <w:rsid w:val="00916B49"/>
    <w:rsid w:val="00A10E87"/>
    <w:rsid w:val="00A33538"/>
    <w:rsid w:val="00A44725"/>
    <w:rsid w:val="00AC58F0"/>
    <w:rsid w:val="00AD117B"/>
    <w:rsid w:val="00B749BF"/>
    <w:rsid w:val="00BA17DA"/>
    <w:rsid w:val="00CB3705"/>
    <w:rsid w:val="00CE593D"/>
    <w:rsid w:val="00D20D95"/>
    <w:rsid w:val="00D8699D"/>
    <w:rsid w:val="00DE1507"/>
    <w:rsid w:val="00E133DE"/>
    <w:rsid w:val="00E40518"/>
    <w:rsid w:val="00E44506"/>
    <w:rsid w:val="00EC086D"/>
    <w:rsid w:val="00F52694"/>
    <w:rsid w:val="00F553C1"/>
    <w:rsid w:val="00FA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38E68"/>
  <w15:docId w15:val="{558BC7D9-80F8-422E-9476-728C5AF4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43A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49BF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D11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11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117B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11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117B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11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17B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5</cp:revision>
  <dcterms:created xsi:type="dcterms:W3CDTF">2015-03-19T16:30:00Z</dcterms:created>
  <dcterms:modified xsi:type="dcterms:W3CDTF">2015-03-20T18:48:00Z</dcterms:modified>
</cp:coreProperties>
</file>