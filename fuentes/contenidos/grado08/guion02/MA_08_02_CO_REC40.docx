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F81" w:rsidRDefault="00044F81" w:rsidP="00044F81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</w:t>
      </w:r>
      <w:bookmarkStart w:id="0" w:name="_GoBack"/>
      <w:ins w:id="1" w:author="anderson" w:date="2015-03-15T08:52:00Z">
        <w:r w:rsidR="0063742E">
          <w:rPr>
            <w:rFonts w:asciiTheme="majorHAnsi" w:hAnsiTheme="majorHAnsi"/>
            <w:b/>
            <w:lang w:val="es-ES_tradnl"/>
          </w:rPr>
          <w:t>g</w:t>
        </w:r>
      </w:ins>
      <w:bookmarkEnd w:id="0"/>
      <w:del w:id="2" w:author="anderson" w:date="2015-03-15T08:52:00Z">
        <w:r w:rsidRPr="000537AE" w:rsidDel="0063742E">
          <w:rPr>
            <w:rFonts w:asciiTheme="majorHAnsi" w:hAnsiTheme="majorHAnsi"/>
            <w:b/>
            <w:lang w:val="es-ES_tradnl"/>
          </w:rPr>
          <w:delText>G</w:delText>
        </w:r>
      </w:del>
      <w:r w:rsidRPr="000537AE">
        <w:rPr>
          <w:rFonts w:asciiTheme="majorHAnsi" w:hAnsiTheme="majorHAnsi"/>
          <w:b/>
          <w:lang w:val="es-ES_tradnl"/>
        </w:rPr>
        <w:t xml:space="preserve">enérico </w:t>
      </w:r>
      <w:r w:rsidRPr="00B860F0">
        <w:rPr>
          <w:rFonts w:asciiTheme="majorHAnsi" w:hAnsiTheme="majorHAnsi"/>
          <w:b/>
          <w:lang w:val="es-ES_tradnl"/>
        </w:rPr>
        <w:t xml:space="preserve">M10A: </w:t>
      </w:r>
      <w:ins w:id="3" w:author="anderson" w:date="2015-03-15T08:52:00Z">
        <w:r w:rsidR="0063742E">
          <w:rPr>
            <w:rFonts w:asciiTheme="majorHAnsi" w:hAnsiTheme="majorHAnsi"/>
            <w:b/>
            <w:lang w:val="es-ES_tradnl"/>
          </w:rPr>
          <w:t>c</w:t>
        </w:r>
      </w:ins>
      <w:del w:id="4" w:author="anderson" w:date="2015-03-15T08:52:00Z">
        <w:r w:rsidRPr="00B860F0" w:rsidDel="0063742E">
          <w:rPr>
            <w:rFonts w:asciiTheme="majorHAnsi" w:hAnsiTheme="majorHAnsi"/>
            <w:b/>
            <w:lang w:val="es-ES_tradnl"/>
          </w:rPr>
          <w:delText>C</w:delText>
        </w:r>
      </w:del>
      <w:r w:rsidRPr="00B860F0">
        <w:rPr>
          <w:rFonts w:asciiTheme="majorHAnsi" w:hAnsiTheme="majorHAnsi"/>
          <w:b/>
          <w:lang w:val="es-ES_tradnl"/>
        </w:rPr>
        <w:t>ontenedores</w:t>
      </w:r>
    </w:p>
    <w:p w:rsidR="00044F81" w:rsidRPr="00254FDB" w:rsidRDefault="00044F81" w:rsidP="00044F81">
      <w:pPr>
        <w:rPr>
          <w:rFonts w:ascii="Arial" w:hAnsi="Arial"/>
          <w:lang w:val="es-ES_tradnl"/>
        </w:rPr>
      </w:pPr>
    </w:p>
    <w:p w:rsidR="00044F81" w:rsidRPr="006D02A8" w:rsidRDefault="00044F81" w:rsidP="00044F8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044F81" w:rsidRPr="006D02A8" w:rsidRDefault="00B67ED4" w:rsidP="00044F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MA_08_02_CO</w:t>
      </w:r>
    </w:p>
    <w:p w:rsidR="00044F81" w:rsidRPr="006D02A8" w:rsidRDefault="00044F81" w:rsidP="00044F81">
      <w:pPr>
        <w:rPr>
          <w:rFonts w:ascii="Arial" w:hAnsi="Arial"/>
          <w:sz w:val="18"/>
          <w:szCs w:val="18"/>
          <w:lang w:val="es-ES_tradnl"/>
        </w:rPr>
      </w:pPr>
    </w:p>
    <w:p w:rsidR="00044F81" w:rsidRPr="0063490D" w:rsidRDefault="00044F81" w:rsidP="00044F81">
      <w:pPr>
        <w:rPr>
          <w:rFonts w:ascii="Arial" w:hAnsi="Arial"/>
          <w:b/>
          <w:sz w:val="18"/>
          <w:szCs w:val="18"/>
          <w:lang w:val="es-ES_tradnl"/>
        </w:rPr>
      </w:pPr>
      <w:del w:id="5" w:author="anderson" w:date="2015-03-15T08:52:00Z">
        <w:r w:rsidRPr="00254FDB" w:rsidDel="0063742E">
          <w:rPr>
            <w:rFonts w:ascii="Arial" w:hAnsi="Arial"/>
            <w:b/>
            <w:sz w:val="18"/>
            <w:szCs w:val="18"/>
            <w:lang w:val="es-ES_tradnl"/>
          </w:rPr>
          <w:delText xml:space="preserve">DATOS </w:delText>
        </w:r>
      </w:del>
      <w:ins w:id="6" w:author="anderson" w:date="2015-03-15T08:52:00Z">
        <w:r w:rsidR="0063742E" w:rsidRPr="00254FDB">
          <w:rPr>
            <w:rFonts w:ascii="Arial" w:hAnsi="Arial"/>
            <w:b/>
            <w:sz w:val="18"/>
            <w:szCs w:val="18"/>
            <w:lang w:val="es-ES_tradnl"/>
          </w:rPr>
          <w:t>D</w:t>
        </w:r>
        <w:r w:rsidR="0063742E">
          <w:rPr>
            <w:rFonts w:ascii="Arial" w:hAnsi="Arial"/>
            <w:b/>
            <w:sz w:val="18"/>
            <w:szCs w:val="18"/>
            <w:lang w:val="es-ES_tradnl"/>
          </w:rPr>
          <w:t>atos</w:t>
        </w:r>
        <w:r w:rsidR="0063742E" w:rsidRPr="00254FDB">
          <w:rPr>
            <w:rFonts w:ascii="Arial" w:hAnsi="Arial"/>
            <w:b/>
            <w:sz w:val="18"/>
            <w:szCs w:val="18"/>
            <w:lang w:val="es-ES_tradnl"/>
          </w:rPr>
          <w:t xml:space="preserve"> </w:t>
        </w:r>
      </w:ins>
      <w:del w:id="7" w:author="anderson" w:date="2015-03-15T08:52:00Z">
        <w:r w:rsidRPr="00254FDB" w:rsidDel="0063742E">
          <w:rPr>
            <w:rFonts w:ascii="Arial" w:hAnsi="Arial"/>
            <w:b/>
            <w:sz w:val="18"/>
            <w:szCs w:val="18"/>
            <w:lang w:val="es-ES_tradnl"/>
          </w:rPr>
          <w:delText xml:space="preserve">DEL </w:delText>
        </w:r>
      </w:del>
      <w:ins w:id="8" w:author="anderson" w:date="2015-03-15T08:52:00Z">
        <w:r w:rsidR="0063742E">
          <w:rPr>
            <w:rFonts w:ascii="Arial" w:hAnsi="Arial"/>
            <w:b/>
            <w:sz w:val="18"/>
            <w:szCs w:val="18"/>
            <w:lang w:val="es-ES_tradnl"/>
          </w:rPr>
          <w:t>del</w:t>
        </w:r>
        <w:r w:rsidR="0063742E" w:rsidRPr="00254FDB">
          <w:rPr>
            <w:rFonts w:ascii="Arial" w:hAnsi="Arial"/>
            <w:b/>
            <w:sz w:val="18"/>
            <w:szCs w:val="18"/>
            <w:lang w:val="es-ES_tradnl"/>
          </w:rPr>
          <w:t xml:space="preserve"> </w:t>
        </w:r>
      </w:ins>
      <w:del w:id="9" w:author="anderson" w:date="2015-03-15T08:53:00Z">
        <w:r w:rsidRPr="00254FDB" w:rsidDel="0063742E">
          <w:rPr>
            <w:rFonts w:ascii="Arial" w:hAnsi="Arial"/>
            <w:b/>
            <w:sz w:val="18"/>
            <w:szCs w:val="18"/>
            <w:lang w:val="es-ES_tradnl"/>
          </w:rPr>
          <w:delText>RECURSO</w:delText>
        </w:r>
      </w:del>
      <w:ins w:id="10" w:author="anderson" w:date="2015-03-15T08:53:00Z">
        <w:r w:rsidR="0063742E">
          <w:rPr>
            <w:rFonts w:ascii="Arial" w:hAnsi="Arial"/>
            <w:b/>
            <w:sz w:val="18"/>
            <w:szCs w:val="18"/>
            <w:lang w:val="es-ES_tradnl"/>
          </w:rPr>
          <w:t>recurso</w:t>
        </w:r>
      </w:ins>
    </w:p>
    <w:p w:rsidR="00044F81" w:rsidRPr="009320AC" w:rsidRDefault="00044F81" w:rsidP="00044F81">
      <w:pPr>
        <w:rPr>
          <w:rFonts w:ascii="Arial" w:hAnsi="Arial" w:cs="Arial"/>
          <w:sz w:val="18"/>
          <w:szCs w:val="18"/>
          <w:lang w:val="es-ES_tradnl"/>
        </w:rPr>
      </w:pPr>
    </w:p>
    <w:p w:rsidR="00044F81" w:rsidRPr="006D02A8" w:rsidRDefault="00044F81" w:rsidP="00044F8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044F81" w:rsidRPr="000719EE" w:rsidRDefault="00B67ED4" w:rsidP="00044F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Clasificación de las expresiones algebraicas</w:t>
      </w:r>
    </w:p>
    <w:p w:rsidR="00044F81" w:rsidRPr="000719EE" w:rsidRDefault="00044F81" w:rsidP="00044F81">
      <w:pPr>
        <w:rPr>
          <w:rFonts w:ascii="Arial" w:hAnsi="Arial" w:cs="Arial"/>
          <w:sz w:val="18"/>
          <w:szCs w:val="18"/>
          <w:lang w:val="es-ES_tradnl"/>
        </w:rPr>
      </w:pPr>
    </w:p>
    <w:p w:rsidR="00044F81" w:rsidRPr="006D02A8" w:rsidRDefault="00044F81" w:rsidP="00044F8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044F81" w:rsidRPr="000719EE" w:rsidRDefault="003517A6" w:rsidP="00044F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Actividad que </w:t>
      </w:r>
      <w:r w:rsidR="00B67ED4">
        <w:rPr>
          <w:rFonts w:ascii="Arial" w:hAnsi="Arial" w:cs="Arial"/>
          <w:sz w:val="18"/>
          <w:szCs w:val="18"/>
          <w:lang w:val="es-ES_tradnl"/>
        </w:rPr>
        <w:t>permite diferenciar un monomio y polinomios de expresiones que no lo son</w:t>
      </w:r>
      <w:r>
        <w:rPr>
          <w:rFonts w:ascii="Arial" w:hAnsi="Arial" w:cs="Arial"/>
          <w:sz w:val="18"/>
          <w:szCs w:val="18"/>
          <w:lang w:val="es-ES_tradnl"/>
        </w:rPr>
        <w:t>.</w:t>
      </w:r>
      <w:r w:rsidR="00B67ED4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044F81" w:rsidRPr="000719EE" w:rsidRDefault="00044F81" w:rsidP="00044F81">
      <w:pPr>
        <w:rPr>
          <w:rFonts w:ascii="Arial" w:hAnsi="Arial" w:cs="Arial"/>
          <w:sz w:val="18"/>
          <w:szCs w:val="18"/>
          <w:lang w:val="es-ES_tradnl"/>
        </w:rPr>
      </w:pPr>
    </w:p>
    <w:p w:rsidR="00044F81" w:rsidRPr="006D02A8" w:rsidRDefault="00044F81" w:rsidP="00044F8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044F81" w:rsidRPr="000719EE" w:rsidRDefault="003517A6" w:rsidP="00044F81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expresión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algebraica,polinomio,</w:t>
      </w:r>
      <w:del w:id="11" w:author="Josué" w:date="2015-03-18T15:07:00Z">
        <w:r w:rsidR="0063742E" w:rsidDel="00BD02D5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  <w:r w:rsidR="00B67ED4">
        <w:rPr>
          <w:rFonts w:ascii="Arial" w:hAnsi="Arial" w:cs="Arial"/>
          <w:sz w:val="18"/>
          <w:szCs w:val="18"/>
          <w:lang w:val="es-ES_tradnl"/>
        </w:rPr>
        <w:t>monomio</w:t>
      </w:r>
      <w:proofErr w:type="spellEnd"/>
    </w:p>
    <w:p w:rsidR="00044F81" w:rsidRPr="000719EE" w:rsidRDefault="00044F81" w:rsidP="00044F81">
      <w:pPr>
        <w:rPr>
          <w:rFonts w:ascii="Arial" w:hAnsi="Arial" w:cs="Arial"/>
          <w:sz w:val="18"/>
          <w:szCs w:val="18"/>
          <w:lang w:val="es-ES_tradnl"/>
        </w:rPr>
      </w:pPr>
    </w:p>
    <w:p w:rsidR="00044F81" w:rsidRPr="006D02A8" w:rsidRDefault="00044F81" w:rsidP="00044F8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44F81" w:rsidRPr="000719EE" w:rsidRDefault="00B67ED4" w:rsidP="00044F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:rsidR="00044F81" w:rsidRPr="000719EE" w:rsidRDefault="00044F81" w:rsidP="00044F81">
      <w:pPr>
        <w:rPr>
          <w:rFonts w:ascii="Arial" w:hAnsi="Arial" w:cs="Arial"/>
          <w:sz w:val="18"/>
          <w:szCs w:val="18"/>
          <w:lang w:val="es-ES_tradnl"/>
        </w:rPr>
      </w:pPr>
    </w:p>
    <w:p w:rsidR="00044F81" w:rsidRPr="00B55138" w:rsidRDefault="00044F81" w:rsidP="00044F8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044F81" w:rsidRPr="005F4C68" w:rsidTr="00CD26C8">
        <w:tc>
          <w:tcPr>
            <w:tcW w:w="1248" w:type="dxa"/>
          </w:tcPr>
          <w:p w:rsidR="00044F81" w:rsidRPr="005F4C68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044F81" w:rsidRPr="005F4C68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044F81" w:rsidRPr="005F4C68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044F81" w:rsidRPr="005F4C68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044F81" w:rsidRPr="005F4C68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044F81" w:rsidRPr="005F4C68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044F81" w:rsidRPr="005F4C68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044F81" w:rsidRPr="005F4C68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44F81" w:rsidRPr="005F4C68" w:rsidTr="00CD26C8">
        <w:tc>
          <w:tcPr>
            <w:tcW w:w="1248" w:type="dxa"/>
          </w:tcPr>
          <w:p w:rsidR="00044F81" w:rsidRPr="005F4C68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044F81" w:rsidRPr="005F4C68" w:rsidRDefault="00B67ED4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044F81" w:rsidRPr="005F4C68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044F81" w:rsidRPr="005F4C68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044F81" w:rsidRPr="005F4C68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044F81" w:rsidRPr="005F4C68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044F81" w:rsidRPr="005F4C68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044F81" w:rsidRPr="005F4C68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44F81" w:rsidRPr="000719EE" w:rsidRDefault="00044F81" w:rsidP="00044F81">
      <w:pPr>
        <w:rPr>
          <w:rFonts w:ascii="Arial" w:hAnsi="Arial" w:cs="Arial"/>
          <w:sz w:val="18"/>
          <w:szCs w:val="18"/>
          <w:lang w:val="es-ES_tradnl"/>
        </w:rPr>
      </w:pPr>
    </w:p>
    <w:p w:rsidR="00044F81" w:rsidRPr="00B55138" w:rsidRDefault="00044F81" w:rsidP="00044F8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044F81" w:rsidRPr="00AC7496" w:rsidTr="00CD26C8">
        <w:tc>
          <w:tcPr>
            <w:tcW w:w="4536" w:type="dxa"/>
          </w:tcPr>
          <w:p w:rsidR="00044F81" w:rsidRPr="00AC7496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044F81" w:rsidRPr="00AC7496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044F81" w:rsidRPr="00AC7496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044F81" w:rsidRPr="00AC7496" w:rsidRDefault="00B67ED4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044F81" w:rsidRPr="00BD02D5" w:rsidTr="00CD26C8">
        <w:tc>
          <w:tcPr>
            <w:tcW w:w="4536" w:type="dxa"/>
          </w:tcPr>
          <w:p w:rsidR="00044F81" w:rsidRPr="00AC7496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044F81" w:rsidRPr="00AC7496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044F81" w:rsidRPr="00AC7496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044F81" w:rsidRPr="00AC7496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44F81" w:rsidRPr="00AC7496" w:rsidTr="00CD26C8">
        <w:tc>
          <w:tcPr>
            <w:tcW w:w="4536" w:type="dxa"/>
          </w:tcPr>
          <w:p w:rsidR="00044F81" w:rsidRPr="00AC7496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044F81" w:rsidRPr="00AC7496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044F81" w:rsidRPr="00AC7496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044F81" w:rsidRPr="00AC7496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44F81" w:rsidRPr="00AC7496" w:rsidTr="00CD26C8">
        <w:tc>
          <w:tcPr>
            <w:tcW w:w="4536" w:type="dxa"/>
          </w:tcPr>
          <w:p w:rsidR="00044F81" w:rsidRPr="00AC7496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044F81" w:rsidRPr="00AC7496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044F81" w:rsidRPr="00AC7496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044F81" w:rsidRPr="00AC7496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44F81" w:rsidRPr="000719EE" w:rsidRDefault="00044F81" w:rsidP="00044F81">
      <w:pPr>
        <w:rPr>
          <w:rFonts w:ascii="Arial" w:hAnsi="Arial" w:cs="Arial"/>
          <w:sz w:val="18"/>
          <w:szCs w:val="18"/>
          <w:lang w:val="es-ES_tradnl"/>
        </w:rPr>
      </w:pPr>
    </w:p>
    <w:p w:rsidR="00044F81" w:rsidRPr="00B55138" w:rsidRDefault="00044F81" w:rsidP="00044F8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44F81" w:rsidRPr="005F4C68" w:rsidTr="00CD26C8">
        <w:tc>
          <w:tcPr>
            <w:tcW w:w="2126" w:type="dxa"/>
          </w:tcPr>
          <w:p w:rsidR="00044F81" w:rsidRPr="005F4C68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044F81" w:rsidRPr="005F4C68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44F81" w:rsidRPr="005F4C68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044F81" w:rsidRPr="005F4C68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44F81" w:rsidRPr="005F4C68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044F81" w:rsidRPr="005F4C68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044F81" w:rsidRPr="005F4C68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044F81" w:rsidRPr="005F4C68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44F81" w:rsidRPr="005F4C68" w:rsidTr="00CD26C8">
        <w:tc>
          <w:tcPr>
            <w:tcW w:w="2126" w:type="dxa"/>
          </w:tcPr>
          <w:p w:rsidR="00044F81" w:rsidRPr="005F4C68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044F81" w:rsidRPr="005F4C68" w:rsidRDefault="00B67ED4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044F81" w:rsidRPr="005F4C68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044F81" w:rsidRPr="005F4C68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44F81" w:rsidRPr="005F4C68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044F81" w:rsidRPr="005F4C68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044F81" w:rsidRPr="005F4C68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044F81" w:rsidRPr="005F4C68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44F81" w:rsidRPr="005F4C68" w:rsidTr="00CD26C8">
        <w:tc>
          <w:tcPr>
            <w:tcW w:w="2126" w:type="dxa"/>
          </w:tcPr>
          <w:p w:rsidR="00044F81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044F81" w:rsidRPr="005F4C68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44F81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044F81" w:rsidRPr="005F4C68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44F81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044F81" w:rsidRPr="005F4C68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044F81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044F81" w:rsidRPr="005F4C68" w:rsidRDefault="00044F81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44F81" w:rsidRPr="000719EE" w:rsidRDefault="00044F81" w:rsidP="00044F81">
      <w:pPr>
        <w:rPr>
          <w:rFonts w:ascii="Arial" w:hAnsi="Arial" w:cs="Arial"/>
          <w:sz w:val="18"/>
          <w:szCs w:val="18"/>
          <w:lang w:val="es-ES_tradnl"/>
        </w:rPr>
      </w:pPr>
    </w:p>
    <w:p w:rsidR="00044F81" w:rsidRDefault="00044F81" w:rsidP="00044F8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044F81" w:rsidRPr="000719EE" w:rsidRDefault="00574F58" w:rsidP="00044F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044F81" w:rsidRPr="000719EE" w:rsidRDefault="00044F81" w:rsidP="00044F81">
      <w:pPr>
        <w:rPr>
          <w:rFonts w:ascii="Arial" w:hAnsi="Arial" w:cs="Arial"/>
          <w:sz w:val="18"/>
          <w:szCs w:val="18"/>
          <w:lang w:val="es-ES_tradnl"/>
        </w:rPr>
      </w:pPr>
    </w:p>
    <w:p w:rsidR="00044F81" w:rsidRPr="00254FDB" w:rsidRDefault="0063742E" w:rsidP="00044F8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ejercicio</w:t>
      </w:r>
    </w:p>
    <w:p w:rsidR="00044F81" w:rsidRDefault="00044F81" w:rsidP="00044F81">
      <w:pPr>
        <w:rPr>
          <w:rFonts w:ascii="Arial" w:hAnsi="Arial"/>
          <w:sz w:val="18"/>
          <w:szCs w:val="18"/>
          <w:lang w:val="es-ES_tradnl"/>
        </w:rPr>
      </w:pPr>
    </w:p>
    <w:p w:rsidR="00044F81" w:rsidRPr="00411F22" w:rsidRDefault="00044F81" w:rsidP="00044F81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044F81" w:rsidRPr="000719EE" w:rsidRDefault="00B67ED4" w:rsidP="00044F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Clasificación de las expresiones algebraicas</w:t>
      </w:r>
    </w:p>
    <w:p w:rsidR="00044F81" w:rsidRPr="000719EE" w:rsidRDefault="00044F81" w:rsidP="00044F81">
      <w:pPr>
        <w:rPr>
          <w:rFonts w:ascii="Arial" w:hAnsi="Arial" w:cs="Arial"/>
          <w:sz w:val="18"/>
          <w:szCs w:val="18"/>
          <w:lang w:val="es-ES_tradnl"/>
        </w:rPr>
      </w:pPr>
    </w:p>
    <w:p w:rsidR="00044F81" w:rsidRDefault="00044F81" w:rsidP="00044F8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044F81" w:rsidRPr="000719EE" w:rsidRDefault="00B67ED4" w:rsidP="00044F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44F81" w:rsidRPr="000719EE" w:rsidRDefault="00044F81" w:rsidP="00044F81">
      <w:pPr>
        <w:rPr>
          <w:rFonts w:ascii="Arial" w:hAnsi="Arial" w:cs="Arial"/>
          <w:sz w:val="18"/>
          <w:szCs w:val="18"/>
          <w:lang w:val="es-ES_tradnl"/>
        </w:rPr>
      </w:pPr>
    </w:p>
    <w:p w:rsidR="00044F81" w:rsidRPr="009F074B" w:rsidRDefault="00044F81" w:rsidP="00044F8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44F81" w:rsidRPr="000719EE" w:rsidRDefault="00B67ED4" w:rsidP="00044F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Clasifica las siguientes expresiones algebraicas en</w:t>
      </w:r>
      <w:r w:rsidR="00574F58">
        <w:rPr>
          <w:rFonts w:ascii="Arial" w:hAnsi="Arial" w:cs="Arial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monomios, polinomios y expresiones no </w:t>
      </w:r>
      <w:proofErr w:type="spellStart"/>
      <w:r w:rsidR="0063742E">
        <w:rPr>
          <w:rFonts w:ascii="Arial" w:hAnsi="Arial" w:cs="Arial"/>
          <w:sz w:val="18"/>
          <w:szCs w:val="18"/>
          <w:lang w:val="es-ES_tradnl"/>
        </w:rPr>
        <w:t>polinómicas</w:t>
      </w:r>
      <w:proofErr w:type="spellEnd"/>
      <w:r w:rsidR="00574F58">
        <w:rPr>
          <w:rFonts w:ascii="Arial" w:hAnsi="Arial" w:cs="Arial"/>
          <w:sz w:val="18"/>
          <w:szCs w:val="18"/>
          <w:lang w:val="es-ES_tradnl"/>
        </w:rPr>
        <w:t>.</w:t>
      </w:r>
    </w:p>
    <w:p w:rsidR="00044F81" w:rsidRPr="000719EE" w:rsidRDefault="00044F81" w:rsidP="00044F81">
      <w:pPr>
        <w:rPr>
          <w:rFonts w:ascii="Arial" w:hAnsi="Arial" w:cs="Arial"/>
          <w:sz w:val="18"/>
          <w:szCs w:val="18"/>
          <w:lang w:val="es-ES_tradnl"/>
        </w:rPr>
      </w:pPr>
    </w:p>
    <w:p w:rsidR="00044F81" w:rsidRPr="00792588" w:rsidRDefault="00044F81" w:rsidP="00044F8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44F81" w:rsidRPr="000719EE" w:rsidRDefault="00044F81" w:rsidP="00044F81">
      <w:pPr>
        <w:rPr>
          <w:rFonts w:ascii="Arial" w:hAnsi="Arial" w:cs="Arial"/>
          <w:sz w:val="18"/>
          <w:szCs w:val="18"/>
          <w:lang w:val="es-ES_tradnl"/>
        </w:rPr>
      </w:pPr>
    </w:p>
    <w:p w:rsidR="00044F81" w:rsidRPr="000719EE" w:rsidRDefault="00044F81" w:rsidP="00044F81">
      <w:pPr>
        <w:rPr>
          <w:rFonts w:ascii="Arial" w:hAnsi="Arial" w:cs="Arial"/>
          <w:sz w:val="18"/>
          <w:szCs w:val="18"/>
          <w:lang w:val="es-ES_tradnl"/>
        </w:rPr>
      </w:pPr>
    </w:p>
    <w:p w:rsidR="00044F81" w:rsidRDefault="00044F81" w:rsidP="00044F8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044F81" w:rsidRDefault="00044F81" w:rsidP="00044F81">
      <w:pPr>
        <w:rPr>
          <w:rFonts w:ascii="Arial" w:hAnsi="Arial" w:cs="Arial"/>
          <w:sz w:val="18"/>
          <w:szCs w:val="18"/>
          <w:lang w:val="es-ES_tradnl"/>
        </w:rPr>
      </w:pPr>
    </w:p>
    <w:p w:rsidR="00044F81" w:rsidRPr="000719EE" w:rsidRDefault="00044F81" w:rsidP="00044F81">
      <w:pPr>
        <w:rPr>
          <w:rFonts w:ascii="Arial" w:hAnsi="Arial" w:cs="Arial"/>
          <w:sz w:val="18"/>
          <w:szCs w:val="18"/>
          <w:lang w:val="es-ES_tradnl"/>
        </w:rPr>
      </w:pPr>
    </w:p>
    <w:p w:rsidR="00044F81" w:rsidRPr="00792588" w:rsidRDefault="00044F81" w:rsidP="00044F8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44F81" w:rsidRPr="00CD652E" w:rsidRDefault="00574F58" w:rsidP="00044F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44F81" w:rsidRPr="000719EE" w:rsidRDefault="00044F81" w:rsidP="00044F81">
      <w:pPr>
        <w:rPr>
          <w:rFonts w:ascii="Arial" w:hAnsi="Arial" w:cs="Arial"/>
          <w:sz w:val="18"/>
          <w:szCs w:val="18"/>
          <w:lang w:val="es-ES_tradnl"/>
        </w:rPr>
      </w:pPr>
    </w:p>
    <w:p w:rsidR="00044F81" w:rsidRPr="00792588" w:rsidRDefault="00044F81" w:rsidP="00044F8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44F81" w:rsidRDefault="00B67ED4" w:rsidP="00044F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44F81" w:rsidRDefault="00044F81" w:rsidP="00044F81">
      <w:pPr>
        <w:rPr>
          <w:rFonts w:ascii="Arial" w:hAnsi="Arial" w:cs="Arial"/>
          <w:sz w:val="18"/>
          <w:szCs w:val="18"/>
          <w:lang w:val="es-ES_tradnl"/>
        </w:rPr>
      </w:pPr>
    </w:p>
    <w:p w:rsidR="00044F81" w:rsidRDefault="00044F81" w:rsidP="00044F81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CONTENEDORES. CADA CONTENEDOR DEBERÁ CONTAR CON POR LO MENOS UNA RESPUESTA.</w:t>
      </w:r>
    </w:p>
    <w:p w:rsidR="00044F81" w:rsidRDefault="00044F81" w:rsidP="00044F81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044F81" w:rsidRPr="009510B5" w:rsidRDefault="00044F81" w:rsidP="00044F81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44F81" w:rsidRDefault="0063742E" w:rsidP="00044F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Monomios</w:t>
      </w:r>
    </w:p>
    <w:p w:rsidR="00044F81" w:rsidRPr="009510B5" w:rsidRDefault="00044F81" w:rsidP="00044F81">
      <w:pPr>
        <w:rPr>
          <w:rFonts w:ascii="Arial" w:hAnsi="Arial" w:cs="Arial"/>
          <w:sz w:val="18"/>
          <w:szCs w:val="18"/>
          <w:lang w:val="es-ES_tradnl"/>
        </w:rPr>
      </w:pPr>
    </w:p>
    <w:p w:rsidR="00044F81" w:rsidRPr="007F74EA" w:rsidRDefault="00044F81" w:rsidP="00044F8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044F81" w:rsidRPr="007F74EA" w:rsidRDefault="00044F81" w:rsidP="00044F81">
      <w:pPr>
        <w:rPr>
          <w:rFonts w:ascii="Arial" w:hAnsi="Arial" w:cs="Arial"/>
          <w:sz w:val="18"/>
          <w:szCs w:val="18"/>
          <w:lang w:val="es-ES_tradnl"/>
        </w:rPr>
      </w:pPr>
    </w:p>
    <w:p w:rsidR="00044F81" w:rsidRDefault="00044F81" w:rsidP="00044F8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π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r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</m:oMath>
    </w:p>
    <w:p w:rsidR="00044F81" w:rsidRDefault="00044F81" w:rsidP="00044F8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5xy</m:t>
        </m:r>
      </m:oMath>
    </w:p>
    <w:p w:rsidR="00044F81" w:rsidRDefault="00044F81" w:rsidP="00044F8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w:lastRenderedPageBreak/>
          <m:t>-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den>
        </m:f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y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</m:oMath>
    </w:p>
    <w:p w:rsidR="00044F81" w:rsidRDefault="00044F81" w:rsidP="00044F8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-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2ab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den>
        </m:f>
      </m:oMath>
    </w:p>
    <w:p w:rsidR="00044F81" w:rsidRPr="00044F81" w:rsidRDefault="00044F81" w:rsidP="00044F8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2πr</m:t>
        </m:r>
      </m:oMath>
    </w:p>
    <w:p w:rsidR="00044F81" w:rsidRDefault="00044F81" w:rsidP="00044F81">
      <w:pPr>
        <w:rPr>
          <w:rFonts w:ascii="Arial" w:hAnsi="Arial" w:cs="Arial"/>
          <w:sz w:val="18"/>
          <w:szCs w:val="18"/>
          <w:lang w:val="es-ES_tradnl"/>
        </w:rPr>
      </w:pPr>
    </w:p>
    <w:p w:rsidR="00044F81" w:rsidRPr="009510B5" w:rsidRDefault="00044F81" w:rsidP="00044F81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44F81" w:rsidRDefault="00044F81" w:rsidP="00044F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  <w:r w:rsidR="0063742E">
        <w:rPr>
          <w:rFonts w:ascii="Arial" w:hAnsi="Arial" w:cs="Arial"/>
          <w:sz w:val="18"/>
          <w:szCs w:val="18"/>
          <w:lang w:val="es-ES_tradnl"/>
        </w:rPr>
        <w:t>olinomios</w:t>
      </w:r>
    </w:p>
    <w:p w:rsidR="00044F81" w:rsidRDefault="00044F81" w:rsidP="00044F81">
      <w:pPr>
        <w:rPr>
          <w:rFonts w:ascii="Arial" w:hAnsi="Arial" w:cs="Arial"/>
          <w:sz w:val="18"/>
          <w:szCs w:val="18"/>
          <w:lang w:val="es-ES_tradnl"/>
        </w:rPr>
      </w:pPr>
    </w:p>
    <w:p w:rsidR="00B67ED4" w:rsidRPr="007F74EA" w:rsidRDefault="00B67ED4" w:rsidP="00B67E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B67ED4" w:rsidRDefault="00B67ED4" w:rsidP="00044F81">
      <w:pPr>
        <w:rPr>
          <w:rFonts w:ascii="Arial" w:hAnsi="Arial" w:cs="Arial"/>
          <w:sz w:val="18"/>
          <w:szCs w:val="18"/>
          <w:lang w:val="es-ES_tradnl"/>
        </w:rPr>
      </w:pPr>
    </w:p>
    <w:p w:rsidR="00044F81" w:rsidRDefault="00044F81" w:rsidP="00044F81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2a+2b</m:t>
        </m:r>
      </m:oMath>
    </w:p>
    <w:p w:rsidR="00044F81" w:rsidRDefault="00044F81" w:rsidP="00044F81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4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+9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y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</m:oMath>
    </w:p>
    <w:p w:rsidR="00044F81" w:rsidRDefault="00044F81" w:rsidP="00044F81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-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</m:den>
        </m:f>
        <m:r>
          <w:rPr>
            <w:rFonts w:ascii="Cambria Math" w:hAnsi="Cambria Math" w:cs="Arial"/>
            <w:sz w:val="18"/>
            <w:szCs w:val="18"/>
            <w:lang w:val="es-ES_tradnl"/>
          </w:rPr>
          <m:t>ab+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den>
        </m:f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a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b+c</m:t>
        </m:r>
      </m:oMath>
    </w:p>
    <w:p w:rsidR="00044F81" w:rsidRDefault="00BD02D5" w:rsidP="00044F81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z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z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+z-1</m:t>
        </m:r>
      </m:oMath>
    </w:p>
    <w:p w:rsidR="00B67ED4" w:rsidRPr="00044F81" w:rsidRDefault="00B67ED4" w:rsidP="00044F81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9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a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+30ab+25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b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</m:oMath>
    </w:p>
    <w:p w:rsidR="00044F81" w:rsidRDefault="00044F81" w:rsidP="00044F81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044F81" w:rsidRPr="009510B5" w:rsidRDefault="00044F81" w:rsidP="00044F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44F81" w:rsidRDefault="0063742E" w:rsidP="00044F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Expresiones no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polinómicas</w:t>
      </w:r>
      <w:proofErr w:type="spellEnd"/>
    </w:p>
    <w:p w:rsidR="00044F81" w:rsidRPr="009510B5" w:rsidRDefault="00044F81" w:rsidP="00044F81">
      <w:pPr>
        <w:rPr>
          <w:rFonts w:ascii="Arial" w:hAnsi="Arial" w:cs="Arial"/>
          <w:sz w:val="18"/>
          <w:szCs w:val="18"/>
          <w:lang w:val="es-ES_tradnl"/>
        </w:rPr>
      </w:pPr>
    </w:p>
    <w:p w:rsidR="00044F81" w:rsidRPr="007F74EA" w:rsidRDefault="00044F81" w:rsidP="00044F8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044F81" w:rsidRPr="007F74EA" w:rsidRDefault="00044F81" w:rsidP="00044F81">
      <w:pPr>
        <w:rPr>
          <w:rFonts w:ascii="Arial" w:hAnsi="Arial" w:cs="Arial"/>
          <w:sz w:val="18"/>
          <w:szCs w:val="18"/>
          <w:lang w:val="es-ES_tradnl"/>
        </w:rPr>
      </w:pPr>
    </w:p>
    <w:p w:rsidR="00044F81" w:rsidRDefault="00B67ED4" w:rsidP="00B67ED4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2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-3</m:t>
            </m:r>
          </m:sup>
        </m:sSup>
      </m:oMath>
    </w:p>
    <w:p w:rsidR="00B67ED4" w:rsidRDefault="00BD02D5" w:rsidP="00B67ED4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m:oMath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a+b</m:t>
            </m:r>
          </m:e>
        </m:rad>
      </m:oMath>
    </w:p>
    <w:p w:rsidR="00B67ED4" w:rsidRDefault="00B67ED4" w:rsidP="00B67ED4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2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+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den>
        </m:f>
      </m:oMath>
    </w:p>
    <w:p w:rsidR="00B67ED4" w:rsidRDefault="00B67ED4" w:rsidP="00B67ED4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4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den>
            </m:f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+2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</m:t>
                </m:r>
              </m:den>
            </m:f>
          </m:sup>
        </m:sSup>
      </m:oMath>
    </w:p>
    <w:p w:rsidR="00B67ED4" w:rsidRPr="00B67ED4" w:rsidRDefault="00BD02D5" w:rsidP="00B67ED4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m:oMath>
        <m:rad>
          <m:ra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deg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</m:rad>
        <m:r>
          <w:rPr>
            <w:rFonts w:ascii="Cambria Math" w:hAnsi="Cambria Math" w:cs="Arial"/>
            <w:sz w:val="18"/>
            <w:szCs w:val="18"/>
            <w:lang w:val="es-ES_tradnl"/>
          </w:rPr>
          <m:t>+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y</m:t>
            </m:r>
          </m:e>
        </m:rad>
      </m:oMath>
    </w:p>
    <w:p w:rsidR="00044F81" w:rsidRDefault="00044F81" w:rsidP="00044F81">
      <w:pPr>
        <w:rPr>
          <w:rFonts w:ascii="Arial" w:hAnsi="Arial" w:cs="Arial"/>
          <w:sz w:val="18"/>
          <w:szCs w:val="18"/>
          <w:lang w:val="es-ES_tradnl"/>
        </w:rPr>
      </w:pPr>
    </w:p>
    <w:p w:rsidR="00044F81" w:rsidRDefault="00044F81" w:rsidP="00044F81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044F81" w:rsidRPr="007F74EA" w:rsidRDefault="00044F81" w:rsidP="00044F81">
      <w:pPr>
        <w:rPr>
          <w:rFonts w:ascii="Arial" w:hAnsi="Arial" w:cs="Arial"/>
          <w:sz w:val="18"/>
          <w:szCs w:val="18"/>
          <w:lang w:val="es-ES_tradnl"/>
        </w:rPr>
      </w:pPr>
    </w:p>
    <w:p w:rsidR="00044F81" w:rsidRDefault="00044F81" w:rsidP="00044F81">
      <w:pPr>
        <w:rPr>
          <w:rFonts w:ascii="Arial" w:hAnsi="Arial" w:cs="Arial"/>
          <w:sz w:val="18"/>
          <w:szCs w:val="18"/>
          <w:lang w:val="es-ES_tradnl"/>
        </w:rPr>
      </w:pPr>
    </w:p>
    <w:p w:rsidR="00044F81" w:rsidRDefault="00044F81" w:rsidP="00044F81">
      <w:pPr>
        <w:rPr>
          <w:rFonts w:ascii="Arial" w:hAnsi="Arial" w:cs="Arial"/>
          <w:sz w:val="18"/>
          <w:szCs w:val="18"/>
          <w:lang w:val="es-ES_tradnl"/>
        </w:rPr>
      </w:pPr>
    </w:p>
    <w:p w:rsidR="00044F81" w:rsidRPr="0072270A" w:rsidRDefault="00044F81" w:rsidP="00044F81">
      <w:pPr>
        <w:rPr>
          <w:rFonts w:ascii="Arial" w:hAnsi="Arial" w:cs="Arial"/>
          <w:sz w:val="18"/>
          <w:szCs w:val="18"/>
          <w:lang w:val="es-ES_tradnl"/>
        </w:rPr>
      </w:pPr>
    </w:p>
    <w:p w:rsidR="0062200D" w:rsidRPr="00044F81" w:rsidRDefault="0062200D">
      <w:pPr>
        <w:rPr>
          <w:lang w:val="es-ES_tradnl"/>
        </w:rPr>
      </w:pPr>
    </w:p>
    <w:sectPr w:rsidR="0062200D" w:rsidRPr="00044F81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F5447"/>
    <w:multiLevelType w:val="hybridMultilevel"/>
    <w:tmpl w:val="EB1AC8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36369"/>
    <w:multiLevelType w:val="hybridMultilevel"/>
    <w:tmpl w:val="F5C414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454A93"/>
    <w:multiLevelType w:val="hybridMultilevel"/>
    <w:tmpl w:val="6FD000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derson">
    <w15:presenceInfo w15:providerId="None" w15:userId="anderson"/>
  </w15:person>
  <w15:person w15:author="Josué">
    <w15:presenceInfo w15:providerId="None" w15:userId="Josué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F81"/>
    <w:rsid w:val="00044F81"/>
    <w:rsid w:val="00067BB2"/>
    <w:rsid w:val="001142DA"/>
    <w:rsid w:val="003517A6"/>
    <w:rsid w:val="00574F58"/>
    <w:rsid w:val="00597395"/>
    <w:rsid w:val="0062200D"/>
    <w:rsid w:val="0063742E"/>
    <w:rsid w:val="007E2E0F"/>
    <w:rsid w:val="00A10E87"/>
    <w:rsid w:val="00A44725"/>
    <w:rsid w:val="00B67ED4"/>
    <w:rsid w:val="00BA17DA"/>
    <w:rsid w:val="00BD02D5"/>
    <w:rsid w:val="00F52694"/>
    <w:rsid w:val="00FE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1C6E6D6-EA67-4E18-9286-52E57F687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4F81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44F81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44F8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44F8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3742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742E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359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2</cp:revision>
  <dcterms:created xsi:type="dcterms:W3CDTF">2015-03-18T20:08:00Z</dcterms:created>
  <dcterms:modified xsi:type="dcterms:W3CDTF">2015-03-18T20:08:00Z</dcterms:modified>
</cp:coreProperties>
</file>