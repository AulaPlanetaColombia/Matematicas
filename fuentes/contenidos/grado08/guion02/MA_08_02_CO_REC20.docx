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565" w:rsidRPr="007D0493" w:rsidRDefault="004E5565" w:rsidP="004E5565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8D0035">
        <w:rPr>
          <w:rFonts w:asciiTheme="majorHAnsi" w:hAnsiTheme="majorHAnsi"/>
          <w:b/>
          <w:lang w:val="es-ES_tradnl"/>
        </w:rPr>
        <w:t>M7A: Test matemático (fórmula)</w:t>
      </w:r>
    </w:p>
    <w:p w:rsidR="004E5565" w:rsidRPr="00254FDB" w:rsidRDefault="004E5565" w:rsidP="004E5565">
      <w:pPr>
        <w:rPr>
          <w:rFonts w:ascii="Arial" w:hAnsi="Arial"/>
          <w:lang w:val="es-ES_tradnl"/>
        </w:rPr>
      </w:pPr>
    </w:p>
    <w:p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4E5565" w:rsidRPr="006D02A8" w:rsidRDefault="0070685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4E5565">
        <w:rPr>
          <w:rFonts w:ascii="Arial" w:hAnsi="Arial"/>
          <w:sz w:val="18"/>
          <w:szCs w:val="18"/>
          <w:lang w:val="es-ES_tradnl"/>
        </w:rPr>
        <w:t>08_02_CO</w:t>
      </w:r>
    </w:p>
    <w:p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</w:p>
    <w:p w:rsidR="004E5565" w:rsidRPr="0063490D" w:rsidRDefault="004E5565" w:rsidP="004E556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4E5565" w:rsidRPr="009320AC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E5565" w:rsidRPr="000719EE" w:rsidRDefault="0070685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lenguaje algebraico</w:t>
      </w:r>
    </w:p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4E5565" w:rsidRPr="000719EE" w:rsidRDefault="0070685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</w:t>
      </w:r>
      <w:r w:rsidR="004E5565">
        <w:rPr>
          <w:rFonts w:ascii="Arial" w:hAnsi="Arial" w:cs="Arial"/>
          <w:sz w:val="18"/>
          <w:szCs w:val="18"/>
          <w:lang w:val="es-ES_tradnl"/>
        </w:rPr>
        <w:t xml:space="preserve"> reforzar lo aprendido de las expresiones algebraicas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4E5565" w:rsidRPr="000719EE" w:rsidRDefault="00706855" w:rsidP="004E556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4E5565">
        <w:rPr>
          <w:rFonts w:ascii="Arial" w:hAnsi="Arial" w:cs="Arial"/>
          <w:sz w:val="18"/>
          <w:szCs w:val="18"/>
          <w:lang w:val="es-ES_tradnl"/>
        </w:rPr>
        <w:t>xpresión</w:t>
      </w:r>
      <w:proofErr w:type="gramEnd"/>
      <w:r w:rsidR="004E5565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4E5565">
        <w:rPr>
          <w:rFonts w:ascii="Arial" w:hAnsi="Arial" w:cs="Arial"/>
          <w:sz w:val="18"/>
          <w:szCs w:val="18"/>
          <w:lang w:val="es-ES_tradnl"/>
        </w:rPr>
        <w:t>algebraica,lenguaje</w:t>
      </w:r>
      <w:proofErr w:type="spellEnd"/>
      <w:r w:rsidR="004E5565">
        <w:rPr>
          <w:rFonts w:ascii="Arial" w:hAnsi="Arial" w:cs="Arial"/>
          <w:sz w:val="18"/>
          <w:szCs w:val="18"/>
          <w:lang w:val="es-ES_tradnl"/>
        </w:rPr>
        <w:t xml:space="preserve"> algebraico</w:t>
      </w:r>
    </w:p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6D02A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B5513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E5565" w:rsidRPr="005F4C68" w:rsidTr="00CD26C8">
        <w:tc>
          <w:tcPr>
            <w:tcW w:w="1248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5565" w:rsidRPr="005F4C68" w:rsidTr="00CD26C8">
        <w:tc>
          <w:tcPr>
            <w:tcW w:w="1248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B5513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E5565" w:rsidRPr="00AC7496" w:rsidTr="00CD26C8">
        <w:tc>
          <w:tcPr>
            <w:tcW w:w="4536" w:type="dxa"/>
          </w:tcPr>
          <w:p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E5565" w:rsidRPr="00C8674A" w:rsidTr="00CD26C8">
        <w:tc>
          <w:tcPr>
            <w:tcW w:w="4536" w:type="dxa"/>
          </w:tcPr>
          <w:p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5565" w:rsidRPr="00AC7496" w:rsidTr="00CD26C8">
        <w:tc>
          <w:tcPr>
            <w:tcW w:w="4536" w:type="dxa"/>
          </w:tcPr>
          <w:p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5565" w:rsidRPr="00AC7496" w:rsidTr="00CD26C8">
        <w:tc>
          <w:tcPr>
            <w:tcW w:w="4536" w:type="dxa"/>
          </w:tcPr>
          <w:p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E5565" w:rsidRPr="00AC7496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B5513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E5565" w:rsidRPr="005F4C68" w:rsidTr="00CD26C8">
        <w:tc>
          <w:tcPr>
            <w:tcW w:w="2126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5565" w:rsidRPr="005F4C68" w:rsidTr="00CD26C8">
        <w:tc>
          <w:tcPr>
            <w:tcW w:w="2126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5565" w:rsidRPr="005F4C68" w:rsidTr="00CD26C8">
        <w:tc>
          <w:tcPr>
            <w:tcW w:w="2126" w:type="dxa"/>
          </w:tcPr>
          <w:p w:rsidR="004E5565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E5565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E5565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E5565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E5565" w:rsidRPr="005F4C68" w:rsidRDefault="004E5565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254FDB" w:rsidRDefault="004E5565" w:rsidP="004E556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</w:p>
    <w:p w:rsidR="004E5565" w:rsidRPr="00411F22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expresiones algebraicas</w:t>
      </w:r>
    </w:p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9F074B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Escoge la respuesta correcta que relacione la expresión algebraica con el lenguaje cotidiano</w:t>
      </w:r>
    </w:p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79258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79258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4E5565" w:rsidRPr="00CD652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792588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9C4689" w:rsidRDefault="004E5565" w:rsidP="004E556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4E5565" w:rsidRPr="000719EE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POR LO MENOS UNA O TODAS LAS RESPUESTAS DE UNA PREGUNTA PUEDEN SER CORRECTAS, MARQUE ÉSTAS CON UNA </w:t>
      </w:r>
      <w:r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E5565" w:rsidRDefault="004E5565" w:rsidP="004E556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4E5565" w:rsidRDefault="004E5565" w:rsidP="004E556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E5565" w:rsidRDefault="002E4641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E5565">
        <w:rPr>
          <w:rFonts w:ascii="Arial" w:hAnsi="Arial" w:cs="Arial"/>
          <w:sz w:val="18"/>
          <w:szCs w:val="18"/>
          <w:lang w:val="es-ES_tradnl"/>
        </w:rPr>
        <w:t>Cuál es la expresión algeb</w:t>
      </w:r>
      <w:r>
        <w:rPr>
          <w:rFonts w:ascii="Arial" w:hAnsi="Arial" w:cs="Arial"/>
          <w:sz w:val="18"/>
          <w:szCs w:val="18"/>
          <w:lang w:val="es-ES_tradnl"/>
        </w:rPr>
        <w:t>raica que describe el enunciado?</w:t>
      </w:r>
    </w:p>
    <w:p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doble de un número más cuatro</w:t>
      </w:r>
      <w:r w:rsidR="00706855">
        <w:rPr>
          <w:rFonts w:ascii="Arial" w:hAnsi="Arial" w:cs="Arial"/>
          <w:sz w:val="18"/>
          <w:szCs w:val="18"/>
          <w:lang w:val="es-ES_tradnl"/>
        </w:rPr>
        <w:t>.</w:t>
      </w:r>
    </w:p>
    <w:p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2(x+4)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2x+4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E5565" w:rsidRPr="00F93E33" w:rsidRDefault="002E4641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2x+4</m:t>
                </m:r>
              </m:oMath>
            </m:oMathPara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4E5565" w:rsidRPr="00F93E33" w:rsidRDefault="00071E27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4E5565" w:rsidRPr="00F93E33" w:rsidRDefault="00071E27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(x+4)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E5565" w:rsidRDefault="00E63170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E5565">
        <w:rPr>
          <w:rFonts w:ascii="Arial" w:hAnsi="Arial" w:cs="Arial"/>
          <w:sz w:val="18"/>
          <w:szCs w:val="18"/>
          <w:lang w:val="es-ES_tradnl"/>
        </w:rPr>
        <w:t>Cuál es la expresión algeb</w:t>
      </w:r>
      <w:r>
        <w:rPr>
          <w:rFonts w:ascii="Arial" w:hAnsi="Arial" w:cs="Arial"/>
          <w:sz w:val="18"/>
          <w:szCs w:val="18"/>
          <w:lang w:val="es-ES_tradnl"/>
        </w:rPr>
        <w:t>raica que describe el enunciado?</w:t>
      </w:r>
    </w:p>
    <w:p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raíz cuadrada de la suma del cuadrado de los lados de un triángulo rectángulo</w:t>
      </w:r>
      <w:r w:rsidR="00E63170">
        <w:rPr>
          <w:rFonts w:ascii="Arial" w:hAnsi="Arial" w:cs="Arial"/>
          <w:sz w:val="18"/>
          <w:szCs w:val="18"/>
          <w:lang w:val="es-ES_tradnl"/>
        </w:rPr>
        <w:t>.</w:t>
      </w:r>
    </w:p>
    <w:p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C7954CE" wp14:editId="75B736C1">
            <wp:extent cx="1168400" cy="155515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879" cy="155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4E5565" w:rsidRPr="00F93E33" w:rsidRDefault="00071E27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(a+b)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4E5565" w:rsidRPr="00F93E33" w:rsidRDefault="00071E27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4E5565" w:rsidRPr="00F93E33" w:rsidRDefault="00071E27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:rsidR="004E5565" w:rsidRPr="00F93E33" w:rsidRDefault="00E63170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4E5565" w:rsidRPr="00F93E33" w:rsidRDefault="00071E27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a+b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E5565" w:rsidRDefault="00E63170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E5565">
        <w:rPr>
          <w:rFonts w:ascii="Arial" w:hAnsi="Arial" w:cs="Arial"/>
          <w:sz w:val="18"/>
          <w:szCs w:val="18"/>
          <w:lang w:val="es-ES_tradnl"/>
        </w:rPr>
        <w:t>Cuál es la expresión algeb</w:t>
      </w:r>
      <w:r>
        <w:rPr>
          <w:rFonts w:ascii="Arial" w:hAnsi="Arial" w:cs="Arial"/>
          <w:sz w:val="18"/>
          <w:szCs w:val="18"/>
          <w:lang w:val="es-ES_tradnl"/>
        </w:rPr>
        <w:t>raica que describe el enunciado?</w:t>
      </w:r>
    </w:p>
    <w:p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densidad </w:t>
      </w:r>
      <w:r w:rsidR="005F4264">
        <w:rPr>
          <w:rFonts w:ascii="Arial" w:hAnsi="Arial" w:cs="Arial"/>
          <w:sz w:val="18"/>
          <w:szCs w:val="18"/>
          <w:lang w:val="es-ES_tradnl"/>
        </w:rPr>
        <w:t>(</w:t>
      </w:r>
      <w:r w:rsidR="005F4264" w:rsidRPr="005F4264">
        <w:rPr>
          <w:rFonts w:ascii="Arial" w:hAnsi="Arial" w:cs="Arial"/>
          <w:i/>
          <w:sz w:val="18"/>
          <w:szCs w:val="18"/>
          <w:lang w:val="es-ES_tradnl"/>
        </w:rPr>
        <w:t>D</w:t>
      </w:r>
      <w:r w:rsidR="005F4264">
        <w:rPr>
          <w:rFonts w:ascii="Arial" w:hAnsi="Arial" w:cs="Arial"/>
          <w:sz w:val="18"/>
          <w:szCs w:val="18"/>
          <w:lang w:val="es-ES_tradnl"/>
        </w:rPr>
        <w:t xml:space="preserve">) </w:t>
      </w:r>
      <w:r>
        <w:rPr>
          <w:rFonts w:ascii="Arial" w:hAnsi="Arial" w:cs="Arial"/>
          <w:sz w:val="18"/>
          <w:szCs w:val="18"/>
          <w:lang w:val="es-ES_tradnl"/>
        </w:rPr>
        <w:t>de un cuerpo es igual a la masa</w:t>
      </w:r>
      <w:r w:rsidR="005F4264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5F4264" w:rsidRPr="005F4264">
        <w:rPr>
          <w:rFonts w:ascii="Arial" w:hAnsi="Arial" w:cs="Arial"/>
          <w:i/>
          <w:sz w:val="18"/>
          <w:szCs w:val="18"/>
          <w:lang w:val="es-ES_tradnl"/>
        </w:rPr>
        <w:t>m</w:t>
      </w:r>
      <w:r w:rsidR="005F4264">
        <w:rPr>
          <w:rFonts w:ascii="Arial" w:hAnsi="Arial" w:cs="Arial"/>
          <w:sz w:val="18"/>
          <w:szCs w:val="18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dividida por el volumen</w:t>
      </w:r>
      <w:r w:rsidR="005F4264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5F4264" w:rsidRPr="005F4264">
        <w:rPr>
          <w:rFonts w:ascii="Arial" w:hAnsi="Arial" w:cs="Arial"/>
          <w:i/>
          <w:sz w:val="18"/>
          <w:szCs w:val="18"/>
          <w:lang w:val="es-ES_tradnl"/>
        </w:rPr>
        <w:t>V</w:t>
      </w:r>
      <w:r w:rsidR="005F4264">
        <w:rPr>
          <w:rFonts w:ascii="Arial" w:hAnsi="Arial" w:cs="Arial"/>
          <w:sz w:val="18"/>
          <w:szCs w:val="18"/>
          <w:lang w:val="es-ES_tradnl"/>
        </w:rPr>
        <w:t>)</w:t>
      </w:r>
      <w:r w:rsidR="00E63170">
        <w:rPr>
          <w:rFonts w:ascii="Arial" w:hAnsi="Arial" w:cs="Arial"/>
          <w:sz w:val="18"/>
          <w:szCs w:val="18"/>
          <w:lang w:val="es-ES_tradnl"/>
        </w:rPr>
        <w:t>.</w:t>
      </w:r>
    </w:p>
    <w:p w:rsidR="004E5565" w:rsidRDefault="00ED7F38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1884460" cy="1762161"/>
            <wp:effectExtent l="0" t="0" r="1905" b="0"/>
            <wp:docPr id="3" name="Imagen 3" descr="Boyle's law - Charles's law -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yle's law - Charles's law - stock v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473" cy="176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4E5565" w:rsidRPr="00F93E33" w:rsidRDefault="004E5565" w:rsidP="005F426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D=m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V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D=m+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V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4E5565" w:rsidRPr="00F93E33" w:rsidRDefault="004E5565" w:rsidP="004E556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4E5565" w:rsidRPr="00F93E33" w:rsidRDefault="005F4264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4E5565" w:rsidRPr="00F93E33" w:rsidRDefault="004E5565" w:rsidP="004E556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E5565" w:rsidRDefault="00AF3684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E5565">
        <w:rPr>
          <w:rFonts w:ascii="Arial" w:hAnsi="Arial" w:cs="Arial"/>
          <w:sz w:val="18"/>
          <w:szCs w:val="18"/>
          <w:lang w:val="es-ES_tradnl"/>
        </w:rPr>
        <w:t>Cuál es la expresión algeb</w:t>
      </w:r>
      <w:r>
        <w:rPr>
          <w:rFonts w:ascii="Arial" w:hAnsi="Arial" w:cs="Arial"/>
          <w:sz w:val="18"/>
          <w:szCs w:val="18"/>
          <w:lang w:val="es-ES_tradnl"/>
        </w:rPr>
        <w:t>raica que describe el enunciado?</w:t>
      </w:r>
    </w:p>
    <w:p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área de un triángulo es</w:t>
      </w:r>
      <w:r w:rsidR="00AF3684">
        <w:rPr>
          <w:rFonts w:ascii="Arial" w:hAnsi="Arial" w:cs="Arial"/>
          <w:sz w:val="18"/>
          <w:szCs w:val="18"/>
          <w:lang w:val="es-ES_tradnl"/>
        </w:rPr>
        <w:t xml:space="preserve"> la mitad del producto de su</w:t>
      </w:r>
      <w:r>
        <w:rPr>
          <w:rFonts w:ascii="Arial" w:hAnsi="Arial" w:cs="Arial"/>
          <w:sz w:val="18"/>
          <w:szCs w:val="18"/>
          <w:lang w:val="es-ES_tradnl"/>
        </w:rPr>
        <w:t xml:space="preserve"> base por la altura</w:t>
      </w:r>
      <w:r w:rsidR="00AF3684">
        <w:rPr>
          <w:rFonts w:ascii="Arial" w:hAnsi="Arial" w:cs="Arial"/>
          <w:sz w:val="18"/>
          <w:szCs w:val="18"/>
          <w:lang w:val="es-ES_tradnl"/>
        </w:rPr>
        <w:t>.</w:t>
      </w:r>
    </w:p>
    <w:p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FEBFB2E" wp14:editId="2B0FEDED">
            <wp:extent cx="2342304" cy="118745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57" cy="118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b∙h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4E5565" w:rsidRPr="00F93E33" w:rsidRDefault="00AF3684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b∙h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b+h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A=2b∙h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E5565" w:rsidRDefault="004575F7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E5565">
        <w:rPr>
          <w:rFonts w:ascii="Arial" w:hAnsi="Arial" w:cs="Arial"/>
          <w:sz w:val="18"/>
          <w:szCs w:val="18"/>
          <w:lang w:val="es-ES_tradnl"/>
        </w:rPr>
        <w:t>Cuál es la expresión algeb</w:t>
      </w:r>
      <w:r>
        <w:rPr>
          <w:rFonts w:ascii="Arial" w:hAnsi="Arial" w:cs="Arial"/>
          <w:sz w:val="18"/>
          <w:szCs w:val="18"/>
          <w:lang w:val="es-ES_tradnl"/>
        </w:rPr>
        <w:t>raica que describe el enunciado?</w:t>
      </w:r>
    </w:p>
    <w:p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E5565" w:rsidRDefault="00B50806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medida del </w:t>
      </w:r>
      <w:r w:rsidR="00ED7F38">
        <w:rPr>
          <w:rFonts w:ascii="Arial" w:hAnsi="Arial" w:cs="Arial"/>
          <w:sz w:val="18"/>
          <w:szCs w:val="18"/>
          <w:lang w:val="es-ES_tradnl"/>
        </w:rPr>
        <w:t>perímetro de la figura es la suma de todos sus lados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ED7F38" w:rsidRDefault="00ED7F38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2759075" cy="171767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80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4E5565" w:rsidRPr="00F93E33" w:rsidRDefault="00ED7F38" w:rsidP="00ED7F3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3a+4b+x+m+y+2z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E5565" w:rsidRPr="00F93E33" w:rsidRDefault="00B50806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3a+4b+x+m+y+2z</m:t>
                </m:r>
              </m:oMath>
            </m:oMathPara>
          </w:p>
        </w:tc>
        <w:tc>
          <w:tcPr>
            <w:tcW w:w="992" w:type="dxa"/>
            <w:vAlign w:val="center"/>
          </w:tcPr>
          <w:p w:rsidR="004E5565" w:rsidRPr="00F93E33" w:rsidRDefault="002519B0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4E5565" w:rsidRPr="00F93E33" w:rsidRDefault="002519B0" w:rsidP="00251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3a+4b+x-m-y+2z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4E5565" w:rsidRPr="00F93E33" w:rsidRDefault="002519B0" w:rsidP="00251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a+b+x+m+y+z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4E5565" w:rsidRPr="00F93E33" w:rsidRDefault="002519B0" w:rsidP="00251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7ab+x+m+2zy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E5565" w:rsidRDefault="00437B1F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519B0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="002519B0">
        <w:rPr>
          <w:rFonts w:ascii="Arial" w:hAnsi="Arial" w:cs="Arial"/>
          <w:sz w:val="18"/>
          <w:szCs w:val="18"/>
          <w:lang w:val="es-ES_tradnl"/>
        </w:rPr>
        <w:t>mo se escribe en lenguaje c</w:t>
      </w:r>
      <w:r>
        <w:rPr>
          <w:rFonts w:ascii="Arial" w:hAnsi="Arial" w:cs="Arial"/>
          <w:sz w:val="18"/>
          <w:szCs w:val="18"/>
          <w:lang w:val="es-ES_tradnl"/>
        </w:rPr>
        <w:t>otidiano la siguiente expresión?</w:t>
      </w:r>
    </w:p>
    <w:p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E5565" w:rsidRPr="002519B0" w:rsidRDefault="00071E27" w:rsidP="004E5565">
      <w:pPr>
        <w:ind w:left="567"/>
        <w:rPr>
          <w:rFonts w:ascii="Arial" w:hAnsi="Arial" w:cs="Arial"/>
          <w:sz w:val="40"/>
          <w:szCs w:val="40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2x+3y</m:t>
              </m:r>
            </m:e>
          </m:rad>
        </m:oMath>
      </m:oMathPara>
    </w:p>
    <w:p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2519B0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4E5565" w:rsidRPr="00F93E33" w:rsidRDefault="002519B0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raíz cubica de dos números</w:t>
            </w:r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2519B0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4E5565" w:rsidRPr="00F93E33" w:rsidRDefault="002519B0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raíz cubica de la suma del doble de un número y el triple de otro número</w:t>
            </w:r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2519B0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2519B0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4E5565" w:rsidRPr="00F93E33" w:rsidRDefault="002519B0" w:rsidP="00251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doble de un número más el triple de otro número</w:t>
            </w:r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2519B0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4E5565" w:rsidRPr="00F93E33" w:rsidRDefault="002519B0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raíz cubica del doble de un número más la raíz cubica del triple de otro número</w:t>
            </w:r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519B0" w:rsidRDefault="00EA7B35" w:rsidP="002519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</w:t>
      </w:r>
      <w:r w:rsidR="002519B0">
        <w:rPr>
          <w:rFonts w:ascii="Arial" w:hAnsi="Arial" w:cs="Arial"/>
          <w:sz w:val="18"/>
          <w:szCs w:val="18"/>
          <w:lang w:val="es-ES_tradnl"/>
        </w:rPr>
        <w:t>mo se escribe en lenguaje c</w:t>
      </w:r>
      <w:r>
        <w:rPr>
          <w:rFonts w:ascii="Arial" w:hAnsi="Arial" w:cs="Arial"/>
          <w:sz w:val="18"/>
          <w:szCs w:val="18"/>
          <w:lang w:val="es-ES_tradnl"/>
        </w:rPr>
        <w:t>otidiano la siguiente expresión?</w:t>
      </w:r>
    </w:p>
    <w:p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E5565" w:rsidRPr="002519B0" w:rsidRDefault="00071E27" w:rsidP="004E5565">
      <w:pPr>
        <w:ind w:left="567"/>
        <w:rPr>
          <w:rFonts w:ascii="Arial" w:hAnsi="Arial" w:cs="Arial"/>
          <w:sz w:val="40"/>
          <w:szCs w:val="40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x</m:t>
              </m:r>
            </m:num>
            <m:den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40"/>
              <w:szCs w:val="40"/>
              <w:lang w:val="es-ES_tradnl"/>
            </w:rPr>
            <m:t>+2x</m:t>
          </m:r>
        </m:oMath>
      </m:oMathPara>
    </w:p>
    <w:p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2519B0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4E5565" w:rsidRPr="00F93E33" w:rsidRDefault="002519B0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doble un número más la mitad de otro número</w:t>
            </w:r>
            <w:r w:rsidR="00EA7B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2519B0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4E5565" w:rsidRPr="00F93E33" w:rsidRDefault="002519B0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doble de un número y su mitad</w:t>
            </w:r>
            <w:r w:rsidR="00EA7B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2519B0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4E5565" w:rsidRPr="00F93E33" w:rsidRDefault="002519B0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  <w:r w:rsidR="00EA7B35">
              <w:rPr>
                <w:rFonts w:ascii="Arial" w:hAnsi="Arial"/>
                <w:sz w:val="18"/>
                <w:szCs w:val="18"/>
                <w:lang w:val="es-ES_tradnl"/>
              </w:rPr>
              <w:t xml:space="preserve">n número dividido en dos más otro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número multiplicado en dos</w:t>
            </w:r>
            <w:r w:rsidR="00EA7B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2519B0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4E5565" w:rsidRPr="00F93E33" w:rsidRDefault="002519B0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mitad de un número más el doble del mismo número</w:t>
            </w:r>
            <w:r w:rsidR="00EA7B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:rsidR="004E5565" w:rsidRPr="00F93E33" w:rsidRDefault="00EA7B3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mitad de un número más el doble del mismo número.</w:t>
            </w:r>
          </w:p>
        </w:tc>
        <w:tc>
          <w:tcPr>
            <w:tcW w:w="992" w:type="dxa"/>
            <w:vAlign w:val="center"/>
          </w:tcPr>
          <w:p w:rsidR="004E5565" w:rsidRPr="00F93E33" w:rsidRDefault="00EA7B3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3B06DA" w:rsidRDefault="004E5565" w:rsidP="004E5565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E5565" w:rsidRDefault="003B04A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519B0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="002519B0">
        <w:rPr>
          <w:rFonts w:ascii="Arial" w:hAnsi="Arial" w:cs="Arial"/>
          <w:sz w:val="18"/>
          <w:szCs w:val="18"/>
          <w:lang w:val="es-ES_tradnl"/>
        </w:rPr>
        <w:t>mo se escribe en lenguaje c</w:t>
      </w:r>
      <w:r>
        <w:rPr>
          <w:rFonts w:ascii="Arial" w:hAnsi="Arial" w:cs="Arial"/>
          <w:sz w:val="18"/>
          <w:szCs w:val="18"/>
          <w:lang w:val="es-ES_tradnl"/>
        </w:rPr>
        <w:t>otidiano la siguiente expresión?</w:t>
      </w:r>
    </w:p>
    <w:p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E5565" w:rsidRPr="009F7523" w:rsidRDefault="00071E27" w:rsidP="004E5565">
      <w:pPr>
        <w:ind w:left="567"/>
        <w:rPr>
          <w:rFonts w:ascii="Arial" w:hAnsi="Arial" w:cs="Arial"/>
          <w:sz w:val="40"/>
          <w:szCs w:val="40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-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y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3</m:t>
              </m:r>
            </m:den>
          </m:f>
        </m:oMath>
      </m:oMathPara>
    </w:p>
    <w:p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9F752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4E5565" w:rsidRPr="00F93E33" w:rsidRDefault="009F752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doble del cuadrado de un número, menos la raíz cuadrada de otro número dividido en tres</w:t>
            </w:r>
            <w:r w:rsidR="003B04A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9F752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4E5565" w:rsidRPr="00F93E33" w:rsidRDefault="009F752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doble de un número menos la raíz del número divido en tres</w:t>
            </w:r>
            <w:r w:rsidR="003B04A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9F752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4E5565" w:rsidRPr="00F93E33" w:rsidRDefault="009F7523" w:rsidP="009F75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La tercera parte del doble del cuadrado de un número menos la raíz cuadrada de otro número. </w:t>
            </w:r>
          </w:p>
        </w:tc>
        <w:tc>
          <w:tcPr>
            <w:tcW w:w="3827" w:type="dxa"/>
            <w:vAlign w:val="center"/>
          </w:tcPr>
          <w:p w:rsidR="004E5565" w:rsidRPr="00F93E33" w:rsidRDefault="003B04A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tercera parte del doble del cuadrado de un número menos la raíz cuadrada de otro número.</w:t>
            </w:r>
          </w:p>
        </w:tc>
        <w:tc>
          <w:tcPr>
            <w:tcW w:w="992" w:type="dxa"/>
            <w:vAlign w:val="center"/>
          </w:tcPr>
          <w:p w:rsidR="004E5565" w:rsidRPr="00F93E33" w:rsidRDefault="009F7523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9F752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4E5565" w:rsidRPr="00F93E33" w:rsidRDefault="009F752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Dividir en tres el doble del cuadrado de un número y restar la raíz de otro número.</w:t>
            </w:r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E5565" w:rsidRDefault="003B04A5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9F7523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="009F7523">
        <w:rPr>
          <w:rFonts w:ascii="Arial" w:hAnsi="Arial" w:cs="Arial"/>
          <w:sz w:val="18"/>
          <w:szCs w:val="18"/>
          <w:lang w:val="es-ES_tradnl"/>
        </w:rPr>
        <w:t xml:space="preserve">mo se lee la siguiente </w:t>
      </w:r>
      <w:r>
        <w:rPr>
          <w:rFonts w:ascii="Arial" w:hAnsi="Arial" w:cs="Arial"/>
          <w:sz w:val="18"/>
          <w:szCs w:val="18"/>
          <w:lang w:val="es-ES_tradnl"/>
        </w:rPr>
        <w:t>expresión?</w:t>
      </w:r>
    </w:p>
    <w:p w:rsidR="004E5565" w:rsidRPr="009510B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E5565" w:rsidRPr="009F7523" w:rsidRDefault="009F7523" w:rsidP="004E5565">
      <w:pPr>
        <w:ind w:left="567"/>
        <w:rPr>
          <w:rFonts w:ascii="Arial" w:hAnsi="Arial" w:cs="Arial"/>
          <w:sz w:val="40"/>
          <w:szCs w:val="40"/>
          <w:lang w:val="es-ES_tradnl"/>
        </w:rPr>
      </w:pPr>
      <m:oMathPara>
        <m:oMath>
          <m:r>
            <w:rPr>
              <w:rFonts w:ascii="Cambria Math" w:hAnsi="Cambria Math" w:cs="Arial"/>
              <w:sz w:val="40"/>
              <w:szCs w:val="40"/>
              <w:lang w:val="es-ES_tradnl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40"/>
              <w:szCs w:val="40"/>
              <w:lang w:val="es-ES_tradn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x</m:t>
              </m:r>
            </m:num>
            <m:den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3</m:t>
              </m:r>
            </m:den>
          </m:f>
        </m:oMath>
      </m:oMathPara>
    </w:p>
    <w:p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9F752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4E5565" w:rsidRPr="00F93E33" w:rsidRDefault="009F7523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Tres equis más equis tercios</w:t>
            </w:r>
            <w:r w:rsidR="00EC3854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9F752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4E5565" w:rsidRPr="00F93E33" w:rsidRDefault="00EC3854" w:rsidP="00EC38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Equ</w:t>
            </w:r>
            <w:r w:rsidR="009F7523">
              <w:rPr>
                <w:rFonts w:ascii="Arial" w:hAnsi="Arial"/>
                <w:sz w:val="18"/>
                <w:szCs w:val="18"/>
                <w:lang w:val="es-ES_tradnl"/>
              </w:rPr>
              <w:t>is m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á</w:t>
            </w:r>
            <w:r w:rsidR="009F7523">
              <w:rPr>
                <w:rFonts w:ascii="Arial" w:hAnsi="Arial"/>
                <w:sz w:val="18"/>
                <w:szCs w:val="18"/>
                <w:lang w:val="es-ES_tradnl"/>
              </w:rPr>
              <w:t>s tres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 má</w:t>
            </w:r>
            <w:r w:rsidR="009F7523">
              <w:rPr>
                <w:rFonts w:ascii="Arial" w:hAnsi="Arial"/>
                <w:sz w:val="18"/>
                <w:szCs w:val="18"/>
                <w:lang w:val="es-ES_tradnl"/>
              </w:rPr>
              <w:t>s equis sobre tres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9F752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4E5565" w:rsidRPr="00F93E33" w:rsidRDefault="009F7523" w:rsidP="009F75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Tres por equis más tres dividido equis</w:t>
            </w:r>
            <w:r w:rsidR="00EC3854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9F752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4E5565" w:rsidRPr="00F93E33" w:rsidRDefault="009F7523" w:rsidP="009F75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Tres equis al cuadrado más equis tercios</w:t>
            </w:r>
            <w:r w:rsidR="00EC3854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:rsidR="004E5565" w:rsidRPr="00F93E33" w:rsidRDefault="00EC3854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Tres equis al cuadrado más equis tercios.</w:t>
            </w:r>
          </w:p>
        </w:tc>
        <w:tc>
          <w:tcPr>
            <w:tcW w:w="992" w:type="dxa"/>
            <w:vAlign w:val="center"/>
          </w:tcPr>
          <w:p w:rsidR="004E5565" w:rsidRPr="00F93E33" w:rsidRDefault="009F7523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9510B5" w:rsidRDefault="004E5565" w:rsidP="004E55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E5565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9510B5" w:rsidRDefault="0016139A" w:rsidP="004E55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9F7523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ó</w:t>
      </w:r>
      <w:r w:rsidR="009F7523">
        <w:rPr>
          <w:rFonts w:ascii="Arial" w:hAnsi="Arial" w:cs="Arial"/>
          <w:sz w:val="18"/>
          <w:szCs w:val="18"/>
          <w:lang w:val="es-ES_tradnl"/>
        </w:rPr>
        <w:t xml:space="preserve">mo se lee la siguiente </w:t>
      </w:r>
      <w:r>
        <w:rPr>
          <w:rFonts w:ascii="Arial" w:hAnsi="Arial" w:cs="Arial"/>
          <w:sz w:val="18"/>
          <w:szCs w:val="18"/>
          <w:lang w:val="es-ES_tradnl"/>
        </w:rPr>
        <w:t>expresión?</w:t>
      </w:r>
    </w:p>
    <w:p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E5565" w:rsidRPr="009F7523" w:rsidRDefault="00071E27" w:rsidP="004E5565">
      <w:pPr>
        <w:ind w:left="567"/>
        <w:rPr>
          <w:rFonts w:ascii="Arial" w:hAnsi="Arial" w:cs="Arial"/>
          <w:sz w:val="40"/>
          <w:szCs w:val="40"/>
          <w:lang w:val="es-ES_tradn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  <w:sz w:val="40"/>
                  <w:szCs w:val="40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40"/>
                  <w:szCs w:val="40"/>
                  <w:lang w:val="es-ES_tradn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  <w:lang w:val="es-ES_tradnl"/>
                    </w:rPr>
                    <m:t>2</m:t>
                  </m:r>
                </m:sup>
              </m:sSup>
            </m:e>
          </m:rad>
        </m:oMath>
      </m:oMathPara>
    </w:p>
    <w:p w:rsidR="004E5565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Pr="00C531DB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5565" w:rsidRPr="007F74EA" w:rsidRDefault="004E5565" w:rsidP="004E55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Default="004E5565" w:rsidP="004E5565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4E5565" w:rsidRPr="0086624C" w:rsidRDefault="004E5565" w:rsidP="004E5565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E5565" w:rsidRPr="00420FB5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4E5565" w:rsidRPr="00F93E33" w:rsidRDefault="00420FB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 al cuadrado más b al cuadrado</w:t>
            </w:r>
            <w:r w:rsidR="00BF26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420FB5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4E5565" w:rsidRPr="00F93E33" w:rsidRDefault="00BF2635" w:rsidP="00BF26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r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>aíz cuadrada de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la suma de</w:t>
            </w:r>
            <w:r w:rsidR="00420FB5">
              <w:rPr>
                <w:rFonts w:ascii="Arial" w:hAnsi="Arial"/>
                <w:sz w:val="18"/>
                <w:szCs w:val="18"/>
                <w:lang w:val="es-ES_tradnl"/>
              </w:rPr>
              <w:t xml:space="preserve"> a al cuadrado más b al cuadrado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:rsidR="004E5565" w:rsidRPr="00F93E33" w:rsidRDefault="00071E27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raíz cuadrada de la suma de a al cuadrado más b al cuadrado.</w:t>
            </w:r>
          </w:p>
        </w:tc>
        <w:tc>
          <w:tcPr>
            <w:tcW w:w="992" w:type="dxa"/>
            <w:vAlign w:val="center"/>
          </w:tcPr>
          <w:p w:rsidR="004E5565" w:rsidRPr="00F93E33" w:rsidRDefault="00420FB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E5565" w:rsidRPr="00420FB5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4E5565" w:rsidRPr="00F93E33" w:rsidRDefault="00420FB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 al cuadrado más b al cuadrado raíz cuadrada</w:t>
            </w:r>
            <w:r w:rsidR="00BF2635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420FB5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4E5565" w:rsidRPr="00F93E33" w:rsidRDefault="00420FB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Raíz </w:t>
            </w:r>
            <w:r w:rsidR="00BF2635">
              <w:rPr>
                <w:rFonts w:ascii="Arial" w:hAnsi="Arial"/>
                <w:sz w:val="18"/>
                <w:szCs w:val="18"/>
                <w:lang w:val="es-ES_tradnl"/>
              </w:rPr>
              <w:t>cuadrada de a más b al cuadrado.</w:t>
            </w:r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565" w:rsidRPr="00F93E33" w:rsidTr="00CD26C8">
        <w:tc>
          <w:tcPr>
            <w:tcW w:w="542" w:type="dxa"/>
            <w:shd w:val="clear" w:color="auto" w:fill="E6E6E6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4E5565" w:rsidRPr="00F93E33" w:rsidRDefault="004E5565" w:rsidP="00CD26C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E5565" w:rsidRPr="00F93E33" w:rsidRDefault="004E5565" w:rsidP="00CD26C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804CA8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4E5565" w:rsidRPr="0072270A" w:rsidRDefault="004E5565" w:rsidP="004E5565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>
      <w:bookmarkStart w:id="0" w:name="_GoBack"/>
      <w:bookmarkEnd w:id="0"/>
    </w:p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565"/>
    <w:rsid w:val="00067BB2"/>
    <w:rsid w:val="00071E27"/>
    <w:rsid w:val="001142DA"/>
    <w:rsid w:val="0016139A"/>
    <w:rsid w:val="002519B0"/>
    <w:rsid w:val="002E4641"/>
    <w:rsid w:val="003B04A5"/>
    <w:rsid w:val="00420FB5"/>
    <w:rsid w:val="00437B1F"/>
    <w:rsid w:val="004575F7"/>
    <w:rsid w:val="004E5565"/>
    <w:rsid w:val="00597395"/>
    <w:rsid w:val="005F4264"/>
    <w:rsid w:val="0062200D"/>
    <w:rsid w:val="00706855"/>
    <w:rsid w:val="007E2E0F"/>
    <w:rsid w:val="009F7523"/>
    <w:rsid w:val="00A10E87"/>
    <w:rsid w:val="00A44725"/>
    <w:rsid w:val="00AF3684"/>
    <w:rsid w:val="00B50806"/>
    <w:rsid w:val="00BA17DA"/>
    <w:rsid w:val="00BF2635"/>
    <w:rsid w:val="00E63170"/>
    <w:rsid w:val="00EA7B35"/>
    <w:rsid w:val="00EC3854"/>
    <w:rsid w:val="00ED7F38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6725ACA-002B-459A-A542-E275B912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56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E556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E55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1408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15</cp:revision>
  <dcterms:created xsi:type="dcterms:W3CDTF">2015-03-08T15:40:00Z</dcterms:created>
  <dcterms:modified xsi:type="dcterms:W3CDTF">2015-03-13T16:15:00Z</dcterms:modified>
</cp:coreProperties>
</file>