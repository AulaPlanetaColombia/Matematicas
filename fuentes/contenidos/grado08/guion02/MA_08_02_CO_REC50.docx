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D43" w:rsidRPr="007D0493" w:rsidRDefault="004E1D43" w:rsidP="004E1D4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E1D43" w:rsidRPr="00254FDB" w:rsidRDefault="004E1D43" w:rsidP="004E1D43">
      <w:pPr>
        <w:rPr>
          <w:rFonts w:ascii="Arial" w:hAnsi="Arial"/>
          <w:lang w:val="es-ES_tradnl"/>
        </w:rPr>
      </w:pPr>
    </w:p>
    <w:p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4E1D43" w:rsidRPr="006D02A8" w:rsidRDefault="00EF547D" w:rsidP="004E1D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9E2628">
        <w:rPr>
          <w:rFonts w:ascii="Arial" w:hAnsi="Arial"/>
          <w:sz w:val="18"/>
          <w:szCs w:val="18"/>
          <w:lang w:val="es-ES_tradnl"/>
        </w:rPr>
        <w:t>08_02_C0</w:t>
      </w:r>
    </w:p>
    <w:p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</w:p>
    <w:p w:rsidR="004E1D43" w:rsidRPr="0063490D" w:rsidRDefault="004E1D43" w:rsidP="004E1D4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4E1D43" w:rsidRPr="009320AC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polinomios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4E1D43" w:rsidRPr="000719EE" w:rsidRDefault="00EF547D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</w:t>
      </w:r>
      <w:r w:rsidR="009E2628">
        <w:rPr>
          <w:rFonts w:ascii="Arial" w:hAnsi="Arial" w:cs="Arial"/>
          <w:sz w:val="18"/>
          <w:szCs w:val="18"/>
          <w:lang w:val="es-ES_tradnl"/>
        </w:rPr>
        <w:t xml:space="preserve"> recordar las características que poseen los polinomios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4E1D43" w:rsidRPr="000719EE" w:rsidRDefault="00EF547D" w:rsidP="004E1D4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monomio,</w:t>
      </w:r>
      <w:proofErr w:type="gramEnd"/>
      <w:r w:rsidR="009E2628">
        <w:rPr>
          <w:rFonts w:ascii="Arial" w:hAnsi="Arial" w:cs="Arial"/>
          <w:sz w:val="18"/>
          <w:szCs w:val="18"/>
          <w:lang w:val="es-ES_tradnl"/>
        </w:rPr>
        <w:t>polinomio,grado</w:t>
      </w:r>
      <w:proofErr w:type="spellEnd"/>
      <w:r w:rsidR="009E2628">
        <w:rPr>
          <w:rFonts w:ascii="Arial" w:hAnsi="Arial" w:cs="Arial"/>
          <w:sz w:val="18"/>
          <w:szCs w:val="18"/>
          <w:lang w:val="es-ES_tradnl"/>
        </w:rPr>
        <w:t xml:space="preserve"> de un </w:t>
      </w:r>
      <w:proofErr w:type="spellStart"/>
      <w:r w:rsidR="009E2628">
        <w:rPr>
          <w:rFonts w:ascii="Arial" w:hAnsi="Arial" w:cs="Arial"/>
          <w:sz w:val="18"/>
          <w:szCs w:val="18"/>
          <w:lang w:val="es-ES_tradnl"/>
        </w:rPr>
        <w:t>polinomio,polinomio</w:t>
      </w:r>
      <w:proofErr w:type="spellEnd"/>
      <w:r w:rsidR="009E2628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9E2628">
        <w:rPr>
          <w:rFonts w:ascii="Arial" w:hAnsi="Arial" w:cs="Arial"/>
          <w:sz w:val="18"/>
          <w:szCs w:val="18"/>
          <w:lang w:val="es-ES_tradnl"/>
        </w:rPr>
        <w:t>opuesto,polinomio</w:t>
      </w:r>
      <w:proofErr w:type="spellEnd"/>
      <w:r w:rsidR="009E2628">
        <w:rPr>
          <w:rFonts w:ascii="Arial" w:hAnsi="Arial" w:cs="Arial"/>
          <w:sz w:val="18"/>
          <w:szCs w:val="18"/>
          <w:lang w:val="es-ES_tradnl"/>
        </w:rPr>
        <w:t xml:space="preserve"> semejante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6D02A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B5513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E1D43" w:rsidRPr="005F4C68" w:rsidTr="00CD26C8">
        <w:tc>
          <w:tcPr>
            <w:tcW w:w="1248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5F4C68" w:rsidTr="00CD26C8">
        <w:tc>
          <w:tcPr>
            <w:tcW w:w="1248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4E1D43" w:rsidRPr="005F4C68" w:rsidRDefault="009E2628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B5513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4E1D43" w:rsidRPr="00AC7496" w:rsidTr="00CD26C8">
        <w:tc>
          <w:tcPr>
            <w:tcW w:w="4536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4E1D43" w:rsidRPr="00AC7496" w:rsidRDefault="009E2628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4E1D43" w:rsidRPr="00B44CA7" w:rsidTr="00CD26C8">
        <w:tc>
          <w:tcPr>
            <w:tcW w:w="4536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AC7496" w:rsidTr="00CD26C8">
        <w:tc>
          <w:tcPr>
            <w:tcW w:w="4536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AC7496" w:rsidTr="00CD26C8">
        <w:tc>
          <w:tcPr>
            <w:tcW w:w="4536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4E1D43" w:rsidRPr="00AC7496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B5513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E1D43" w:rsidRPr="005F4C68" w:rsidTr="00CD26C8">
        <w:tc>
          <w:tcPr>
            <w:tcW w:w="2126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5F4C68" w:rsidTr="00CD26C8">
        <w:tc>
          <w:tcPr>
            <w:tcW w:w="2126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E1D43" w:rsidRPr="005F4C68" w:rsidRDefault="009E2628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E1D43" w:rsidRPr="005F4C68" w:rsidTr="00CD26C8">
        <w:tc>
          <w:tcPr>
            <w:tcW w:w="2126" w:type="dxa"/>
          </w:tcPr>
          <w:p w:rsidR="004E1D43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E1D43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E1D43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E1D43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E1D43" w:rsidRPr="005F4C68" w:rsidRDefault="004E1D43" w:rsidP="00CD26C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254FDB" w:rsidRDefault="004E1D43" w:rsidP="004E1D4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4E1D43" w:rsidRDefault="004E1D43" w:rsidP="004E1D43">
      <w:pPr>
        <w:rPr>
          <w:rFonts w:ascii="Arial" w:hAnsi="Arial"/>
          <w:sz w:val="18"/>
          <w:szCs w:val="18"/>
          <w:lang w:val="es-ES_tradnl"/>
        </w:rPr>
      </w:pPr>
    </w:p>
    <w:p w:rsidR="004E1D43" w:rsidRPr="00411F22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9E2628" w:rsidRPr="000719EE" w:rsidRDefault="009E2628" w:rsidP="009E26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polinomios</w:t>
      </w:r>
      <w:r w:rsidR="00990DE4">
        <w:rPr>
          <w:rFonts w:ascii="Arial" w:hAnsi="Arial" w:cs="Arial"/>
          <w:sz w:val="18"/>
          <w:szCs w:val="18"/>
          <w:lang w:val="es-ES_tradnl"/>
        </w:rPr>
        <w:t>.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9F074B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los espacios con el polinomio o característica solicitada.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79258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etiqueta al espacio que creas conveniente según lo que se pregunta</w:t>
      </w:r>
      <w:r w:rsidR="00A4311B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4E1D43" w:rsidRPr="000719EE" w:rsidRDefault="00990DE4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792588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4E1D43" w:rsidRPr="000719EE" w:rsidRDefault="009E2628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4E1D43" w:rsidRPr="000719EE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C219A9" w:rsidRDefault="004E1D43" w:rsidP="004E1D4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polinomio opuesto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+x-4</m:t>
        </m:r>
      </m:oMath>
      <w:r w:rsidR="00D87C8A">
        <w:rPr>
          <w:rFonts w:ascii="Arial" w:hAnsi="Arial" w:cs="Arial"/>
          <w:sz w:val="18"/>
          <w:szCs w:val="18"/>
          <w:lang w:val="es-ES_tradnl"/>
        </w:rPr>
        <w:t xml:space="preserve"> es </w:t>
      </w:r>
      <w:r>
        <w:rPr>
          <w:rFonts w:ascii="Arial" w:hAnsi="Arial" w:cs="Arial"/>
          <w:sz w:val="18"/>
          <w:szCs w:val="18"/>
          <w:lang w:val="es-ES_tradnl"/>
        </w:rPr>
        <w:t>[*] y un polinomio semejante es [*]</w:t>
      </w:r>
    </w:p>
    <w:p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grado absoluto del monomio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7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y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z</m:t>
        </m:r>
      </m:oMath>
      <w:r w:rsidR="00D87C8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[*] y su grado relativo es [*]</w:t>
      </w:r>
    </w:p>
    <w:p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polinomio ordenado de mayor a menor </w:t>
      </w:r>
      <w:r w:rsidR="00D87C8A">
        <w:rPr>
          <w:rFonts w:ascii="Arial" w:hAnsi="Arial" w:cs="Arial"/>
          <w:sz w:val="18"/>
          <w:szCs w:val="18"/>
          <w:lang w:val="es-ES_tradnl"/>
        </w:rPr>
        <w:t xml:space="preserve">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+x-4+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62E26">
        <w:rPr>
          <w:rFonts w:ascii="Arial" w:hAnsi="Arial" w:cs="Arial"/>
          <w:sz w:val="18"/>
          <w:szCs w:val="18"/>
          <w:lang w:val="es-ES_tradnl"/>
        </w:rPr>
        <w:t xml:space="preserve">es  </w:t>
      </w:r>
      <w:r>
        <w:rPr>
          <w:rFonts w:ascii="Arial" w:hAnsi="Arial" w:cs="Arial"/>
          <w:sz w:val="18"/>
          <w:szCs w:val="18"/>
          <w:lang w:val="es-ES_tradnl"/>
        </w:rPr>
        <w:t>[*] y su opuesto es [*]</w:t>
      </w:r>
    </w:p>
    <w:p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coeficiente principal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+3</m:t>
        </m:r>
      </m:oMath>
      <w:r w:rsidR="00D87C8A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es [*] y su grado es [*]</w:t>
      </w:r>
    </w:p>
    <w:p w:rsidR="004E1D43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que el polinomio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 xml:space="preserve">-x-3 </m:t>
        </m:r>
      </m:oMath>
      <w:r>
        <w:rPr>
          <w:rFonts w:ascii="Arial" w:hAnsi="Arial" w:cs="Arial"/>
          <w:sz w:val="18"/>
          <w:szCs w:val="18"/>
          <w:lang w:val="es-ES_tradnl"/>
        </w:rPr>
        <w:t>sea completo faltan los términos de [*] y para que sea de grado 3 se deben quitar los términos de [*]</w:t>
      </w:r>
    </w:p>
    <w:p w:rsidR="004E1D43" w:rsidRPr="002233BF" w:rsidRDefault="00D87C8A" w:rsidP="004E1D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polinomio semejante y uno opuesto para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-5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4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+4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sup>
        </m:sSup>
        <m:r>
          <w:rPr>
            <w:rFonts w:ascii="Cambria Math" w:hAnsi="Cambria Math" w:cs="Arial"/>
            <w:sz w:val="18"/>
            <w:szCs w:val="18"/>
            <w:lang w:val="es-ES_tradnl"/>
          </w:rPr>
          <m:t>+2x-1</m:t>
        </m:r>
      </m:oMath>
      <w:r>
        <w:rPr>
          <w:rFonts w:ascii="Arial" w:hAnsi="Arial" w:cs="Arial"/>
          <w:sz w:val="18"/>
          <w:szCs w:val="18"/>
          <w:lang w:val="es-ES_tradnl"/>
        </w:rPr>
        <w:t xml:space="preserve"> son respectivamente [*] y [*]</w:t>
      </w:r>
    </w:p>
    <w:p w:rsidR="004E1D43" w:rsidRPr="002233BF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2233BF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2233BF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4E1D43" w:rsidRPr="00227850" w:rsidTr="00CD26C8">
        <w:tc>
          <w:tcPr>
            <w:tcW w:w="534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-x+4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-2x+3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</w:tr>
      <w:tr w:rsidR="004E1D43" w:rsidRPr="00227850" w:rsidTr="00CD26C8">
        <w:tc>
          <w:tcPr>
            <w:tcW w:w="534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9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oMath>
            </m:oMathPara>
          </w:p>
        </w:tc>
      </w:tr>
      <w:tr w:rsidR="004E1D43" w:rsidRPr="00227850" w:rsidTr="00CD26C8">
        <w:tc>
          <w:tcPr>
            <w:tcW w:w="534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4E1D43" w:rsidRPr="00227850" w:rsidRDefault="00666FB5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+x-4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-x+4</m:t>
                </m:r>
              </m:oMath>
            </m:oMathPara>
          </w:p>
        </w:tc>
      </w:tr>
      <w:tr w:rsidR="004E1D43" w:rsidRPr="00227850" w:rsidTr="00CD26C8">
        <w:tc>
          <w:tcPr>
            <w:tcW w:w="534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3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4E1D43" w:rsidRPr="00227850" w:rsidRDefault="00062E26" w:rsidP="00CD26C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</m:oMath>
            </m:oMathPara>
          </w:p>
        </w:tc>
      </w:tr>
      <w:tr w:rsidR="004E1D43" w:rsidRPr="00227850" w:rsidTr="00CD26C8">
        <w:tc>
          <w:tcPr>
            <w:tcW w:w="534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:rsidR="004E1D43" w:rsidRPr="00227850" w:rsidRDefault="00666FB5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:rsidR="004E1D43" w:rsidRPr="00227850" w:rsidRDefault="00666FB5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</m:oMath>
            </m:oMathPara>
          </w:p>
        </w:tc>
      </w:tr>
      <w:tr w:rsidR="004E1D43" w:rsidRPr="00227850" w:rsidTr="00CD26C8">
        <w:tc>
          <w:tcPr>
            <w:tcW w:w="534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-5-7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+2x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:rsidR="004E1D43" w:rsidRPr="00227850" w:rsidRDefault="00062E26" w:rsidP="00062E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-2x+1</m:t>
                </m:r>
              </m:oMath>
            </m:oMathPara>
          </w:p>
        </w:tc>
      </w:tr>
    </w:tbl>
    <w:p w:rsidR="004E1D43" w:rsidRPr="0072270A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4E1D43" w:rsidRPr="002233BF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4E1D43" w:rsidRPr="00227850" w:rsidTr="00CD26C8">
        <w:tc>
          <w:tcPr>
            <w:tcW w:w="534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4E1D43" w:rsidRPr="00227850" w:rsidRDefault="00062E26" w:rsidP="00CD26C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+x-4</m:t>
                </m:r>
              </m:oMath>
            </m:oMathPara>
          </w:p>
        </w:tc>
        <w:tc>
          <w:tcPr>
            <w:tcW w:w="567" w:type="dxa"/>
            <w:shd w:val="clear" w:color="auto" w:fill="E6E6E6"/>
            <w:vAlign w:val="center"/>
          </w:tcPr>
          <w:p w:rsidR="004E1D43" w:rsidRPr="00227850" w:rsidRDefault="004E1D43" w:rsidP="00CD26C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4E1D43" w:rsidRPr="00227850" w:rsidRDefault="00062E26" w:rsidP="00CD26C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5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  <w:lang w:val="es-ES_tradnl"/>
                  </w:rPr>
                  <m:t>-x-3</m:t>
                </m:r>
              </m:oMath>
            </m:oMathPara>
          </w:p>
        </w:tc>
      </w:tr>
    </w:tbl>
    <w:p w:rsidR="004E1D43" w:rsidRPr="0072270A" w:rsidRDefault="004E1D43" w:rsidP="004E1D43">
      <w:pPr>
        <w:rPr>
          <w:rFonts w:ascii="Arial" w:hAnsi="Arial" w:cs="Arial"/>
          <w:sz w:val="18"/>
          <w:szCs w:val="18"/>
          <w:lang w:val="es-ES_tradnl"/>
        </w:rPr>
      </w:pPr>
    </w:p>
    <w:p w:rsidR="0062200D" w:rsidRPr="004E1D43" w:rsidRDefault="0062200D">
      <w:pPr>
        <w:rPr>
          <w:lang w:val="es-ES_tradnl"/>
        </w:rPr>
      </w:pPr>
    </w:p>
    <w:sectPr w:rsidR="0062200D" w:rsidRPr="004E1D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43"/>
    <w:rsid w:val="00062E26"/>
    <w:rsid w:val="00067BB2"/>
    <w:rsid w:val="001142DA"/>
    <w:rsid w:val="004E1D43"/>
    <w:rsid w:val="00597395"/>
    <w:rsid w:val="0062200D"/>
    <w:rsid w:val="007E2E0F"/>
    <w:rsid w:val="00990DE4"/>
    <w:rsid w:val="009E2628"/>
    <w:rsid w:val="00A10E87"/>
    <w:rsid w:val="00A4311B"/>
    <w:rsid w:val="00A44725"/>
    <w:rsid w:val="00BA17DA"/>
    <w:rsid w:val="00D87C8A"/>
    <w:rsid w:val="00EF547D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716E664-EFFA-42AF-8B94-2B1427E8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D4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E1D4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D87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197B1-A30D-4D7C-BAE3-983F2E51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Edgar Josué Malagón Montaña</cp:lastModifiedBy>
  <cp:revision>4</cp:revision>
  <dcterms:created xsi:type="dcterms:W3CDTF">2015-03-08T16:57:00Z</dcterms:created>
  <dcterms:modified xsi:type="dcterms:W3CDTF">2015-03-13T19:16:00Z</dcterms:modified>
</cp:coreProperties>
</file>