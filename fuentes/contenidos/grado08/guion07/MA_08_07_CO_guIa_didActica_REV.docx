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7BDD7" w14:textId="77777777" w:rsidR="00592ADF" w:rsidRPr="00BF7D16" w:rsidRDefault="00592ADF" w:rsidP="00592ADF">
      <w:pPr>
        <w:jc w:val="center"/>
        <w:rPr>
          <w:b/>
          <w:lang w:val="es-419"/>
        </w:rPr>
      </w:pPr>
      <w:r w:rsidRPr="00910013">
        <w:rPr>
          <w:b/>
        </w:rPr>
        <w:t>GUIA DIDÁCTICA</w:t>
      </w:r>
    </w:p>
    <w:p w14:paraId="659ACB21" w14:textId="412335D7" w:rsidR="00592ADF" w:rsidRDefault="00592ADF" w:rsidP="00592ADF">
      <w:pPr>
        <w:spacing w:after="0"/>
        <w:jc w:val="both"/>
      </w:pPr>
      <w:r w:rsidRPr="00031A16">
        <w:rPr>
          <w:b/>
        </w:rPr>
        <w:t>Tema</w:t>
      </w:r>
      <w:r w:rsidRPr="00031A16">
        <w:t xml:space="preserve">: </w:t>
      </w:r>
      <w:ins w:id="0" w:author="Edgar Josué Malagón Montaña" w:date="2016-01-02T12:44:00Z">
        <w:r w:rsidR="008F018C">
          <w:t xml:space="preserve">Las </w:t>
        </w:r>
      </w:ins>
      <w:del w:id="1" w:author="Edgar Josué Malagón Montaña" w:date="2016-01-02T12:44:00Z">
        <w:r w:rsidDel="008F018C">
          <w:delText>F</w:delText>
        </w:r>
      </w:del>
      <w:ins w:id="2" w:author="Edgar Josué Malagón Montaña" w:date="2016-01-02T12:44:00Z">
        <w:r w:rsidR="008F018C">
          <w:t>f</w:t>
        </w:r>
      </w:ins>
      <w:r>
        <w:t>unciones</w:t>
      </w:r>
    </w:p>
    <w:p w14:paraId="57C3317D" w14:textId="77777777" w:rsidR="008F018C" w:rsidRDefault="008F018C" w:rsidP="00592ADF">
      <w:pPr>
        <w:spacing w:after="0"/>
        <w:jc w:val="both"/>
        <w:rPr>
          <w:ins w:id="3" w:author="Edgar Josué Malagón Montaña" w:date="2016-01-02T12:44:00Z"/>
          <w:b/>
        </w:rPr>
      </w:pPr>
    </w:p>
    <w:p w14:paraId="1A354519" w14:textId="457DE318" w:rsidR="00AF2500" w:rsidRPr="00AF2500" w:rsidRDefault="00AF2500" w:rsidP="00592ADF">
      <w:pPr>
        <w:spacing w:after="0"/>
        <w:jc w:val="both"/>
        <w:rPr>
          <w:b/>
        </w:rPr>
      </w:pPr>
      <w:r w:rsidRPr="00AF2500">
        <w:rPr>
          <w:b/>
        </w:rPr>
        <w:t>Objetivo</w:t>
      </w:r>
    </w:p>
    <w:p w14:paraId="7B88B4D4" w14:textId="6F7A4DBB" w:rsidR="001F0915" w:rsidRDefault="001F0915" w:rsidP="00AF2500">
      <w:pPr>
        <w:autoSpaceDE w:val="0"/>
        <w:autoSpaceDN w:val="0"/>
        <w:adjustRightInd w:val="0"/>
        <w:spacing w:after="0" w:line="240" w:lineRule="auto"/>
        <w:rPr>
          <w:rFonts w:eastAsia="Microsoft JhengHei Light" w:cs="Microsoft JhengHei Light"/>
        </w:rPr>
      </w:pPr>
      <w:r>
        <w:rPr>
          <w:b/>
        </w:rPr>
        <w:t>Pensamiento</w:t>
      </w:r>
      <w:r w:rsidRPr="00AF2500">
        <w:rPr>
          <w:b/>
        </w:rPr>
        <w:t xml:space="preserve"> </w:t>
      </w:r>
      <w:r w:rsidR="005A0528">
        <w:rPr>
          <w:b/>
        </w:rPr>
        <w:t xml:space="preserve">numérico </w:t>
      </w:r>
      <w:proofErr w:type="spellStart"/>
      <w:r w:rsidR="005A0528">
        <w:rPr>
          <w:b/>
        </w:rPr>
        <w:t>variacional</w:t>
      </w:r>
      <w:proofErr w:type="spellEnd"/>
    </w:p>
    <w:p w14:paraId="01B40012" w14:textId="531D9956" w:rsidR="001F0915" w:rsidRPr="005A0528" w:rsidRDefault="001F0915" w:rsidP="005A052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heltenhamStd-LightCond"/>
        </w:rPr>
      </w:pPr>
      <w:r w:rsidRPr="005A0528">
        <w:rPr>
          <w:rFonts w:cs="CheltenhamStd-LightCond"/>
        </w:rPr>
        <w:t>Describo y represento situaciones de variación relacionando diferentes representaciones (diagramas, expresiones verbales generalizadas y tablas).</w:t>
      </w:r>
    </w:p>
    <w:p w14:paraId="493788B2" w14:textId="77777777" w:rsidR="001F0915" w:rsidRPr="001F0915" w:rsidRDefault="001F0915" w:rsidP="001F0915">
      <w:pPr>
        <w:autoSpaceDE w:val="0"/>
        <w:autoSpaceDN w:val="0"/>
        <w:adjustRightInd w:val="0"/>
        <w:spacing w:after="0" w:line="240" w:lineRule="auto"/>
        <w:rPr>
          <w:rFonts w:eastAsia="Microsoft JhengHei Light" w:cs="Microsoft JhengHei Light"/>
        </w:rPr>
      </w:pPr>
    </w:p>
    <w:p w14:paraId="097DE0A5" w14:textId="31906C02" w:rsidR="00AF2500" w:rsidRPr="005A0528" w:rsidRDefault="00AF2500" w:rsidP="005A052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0528">
        <w:rPr>
          <w:rFonts w:eastAsia="Microsoft JhengHei Light" w:cs="Microsoft JhengHei Light"/>
        </w:rPr>
        <w:t>Identifi</w:t>
      </w:r>
      <w:r w:rsidRPr="005A0528">
        <w:rPr>
          <w:rFonts w:eastAsia="MS Gothic" w:cs="MS Gothic"/>
        </w:rPr>
        <w:t>c</w:t>
      </w:r>
      <w:r w:rsidRPr="005A0528">
        <w:rPr>
          <w:rFonts w:eastAsia="Microsoft JhengHei Light" w:cs="Microsoft JhengHei Light"/>
        </w:rPr>
        <w:t>o relaciones entre</w:t>
      </w:r>
      <w:r w:rsidR="00BF7D16">
        <w:rPr>
          <w:rFonts w:eastAsia="Microsoft JhengHei Light" w:cs="Microsoft JhengHei Light"/>
        </w:rPr>
        <w:t xml:space="preserve"> las</w:t>
      </w:r>
      <w:r w:rsidRPr="005A0528">
        <w:rPr>
          <w:rFonts w:eastAsia="Microsoft JhengHei Light" w:cs="Microsoft JhengHei Light"/>
        </w:rPr>
        <w:t xml:space="preserve"> propiedades de las </w:t>
      </w:r>
      <w:proofErr w:type="spellStart"/>
      <w:r w:rsidRPr="005A0528">
        <w:rPr>
          <w:rFonts w:eastAsia="Microsoft JhengHei Light" w:cs="Microsoft JhengHei Light"/>
        </w:rPr>
        <w:t>grá</w:t>
      </w:r>
      <w:r w:rsidRPr="005A0528">
        <w:rPr>
          <w:rFonts w:eastAsia="MS Gothic" w:cs="MS Gothic"/>
        </w:rPr>
        <w:t>ﬁ</w:t>
      </w:r>
      <w:r w:rsidRPr="005A0528">
        <w:rPr>
          <w:rFonts w:eastAsia="Microsoft JhengHei Light" w:cs="Microsoft JhengHei Light"/>
        </w:rPr>
        <w:t>c</w:t>
      </w:r>
      <w:bookmarkStart w:id="4" w:name="_GoBack"/>
      <w:bookmarkEnd w:id="4"/>
      <w:r w:rsidRPr="005A0528">
        <w:rPr>
          <w:rFonts w:eastAsia="Microsoft JhengHei Light" w:cs="Microsoft JhengHei Light"/>
        </w:rPr>
        <w:t>as</w:t>
      </w:r>
      <w:proofErr w:type="spellEnd"/>
      <w:r w:rsidRPr="005A0528">
        <w:rPr>
          <w:rFonts w:eastAsia="Microsoft JhengHei Light" w:cs="Microsoft JhengHei Light"/>
        </w:rPr>
        <w:t xml:space="preserve"> y </w:t>
      </w:r>
      <w:r w:rsidR="00BF7D16">
        <w:rPr>
          <w:rFonts w:eastAsia="Microsoft JhengHei Light" w:cs="Microsoft JhengHei Light"/>
        </w:rPr>
        <w:t xml:space="preserve">las </w:t>
      </w:r>
      <w:r w:rsidRPr="005A0528">
        <w:rPr>
          <w:rFonts w:eastAsia="Microsoft JhengHei Light" w:cs="Microsoft JhengHei Light"/>
        </w:rPr>
        <w:t>propiedades de las ecuaciones algebraicas</w:t>
      </w:r>
      <w:r w:rsidRPr="005A0528">
        <w:rPr>
          <w:rFonts w:cstheme="minorHAnsi"/>
        </w:rPr>
        <w:t>.</w:t>
      </w:r>
    </w:p>
    <w:p w14:paraId="1120C15B" w14:textId="77777777" w:rsidR="005A0528" w:rsidRDefault="005A0528" w:rsidP="00AF25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B46888" w14:textId="0C8C548F" w:rsidR="001F0915" w:rsidRPr="005A0528" w:rsidRDefault="001F0915" w:rsidP="005A052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0528">
        <w:rPr>
          <w:rFonts w:cstheme="minorHAnsi"/>
        </w:rPr>
        <w:t xml:space="preserve">Modelo situaciones de variación con funciones </w:t>
      </w:r>
      <w:proofErr w:type="spellStart"/>
      <w:r w:rsidRPr="005A0528">
        <w:rPr>
          <w:rFonts w:cstheme="minorHAnsi"/>
        </w:rPr>
        <w:t>polinómicas</w:t>
      </w:r>
      <w:proofErr w:type="spellEnd"/>
      <w:r w:rsidRPr="005A0528">
        <w:rPr>
          <w:rFonts w:cstheme="minorHAnsi"/>
        </w:rPr>
        <w:t xml:space="preserve">. </w:t>
      </w:r>
    </w:p>
    <w:p w14:paraId="08A88EE0" w14:textId="77777777" w:rsidR="00AF2500" w:rsidRPr="00031A16" w:rsidRDefault="00AF2500" w:rsidP="00592ADF">
      <w:pPr>
        <w:spacing w:after="0"/>
        <w:jc w:val="both"/>
      </w:pPr>
    </w:p>
    <w:p w14:paraId="5860082A" w14:textId="77777777" w:rsidR="00592ADF" w:rsidRDefault="00592ADF" w:rsidP="00592A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D6DDFD" w14:textId="77777777" w:rsidR="00592ADF" w:rsidRDefault="00592ADF" w:rsidP="00592ADF">
      <w:pPr>
        <w:autoSpaceDE w:val="0"/>
        <w:autoSpaceDN w:val="0"/>
        <w:adjustRightInd w:val="0"/>
        <w:spacing w:after="0" w:line="240" w:lineRule="auto"/>
        <w:jc w:val="both"/>
        <w:rPr>
          <w:rFonts w:ascii="CheltenhamStd-LightCond" w:hAnsi="CheltenhamStd-LightCond" w:cs="CheltenhamStd-LightCond"/>
          <w:color w:val="58595B"/>
          <w:sz w:val="20"/>
          <w:szCs w:val="20"/>
        </w:rPr>
      </w:pPr>
    </w:p>
    <w:p w14:paraId="06BD0795" w14:textId="77777777" w:rsidR="00592ADF" w:rsidRPr="00031A16" w:rsidRDefault="00592ADF" w:rsidP="00592A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CD889D7" w14:textId="2B9349F3" w:rsidR="00592ADF" w:rsidRDefault="00A93B13" w:rsidP="00592ADF">
      <w:pPr>
        <w:jc w:val="both"/>
        <w:rPr>
          <w:b/>
        </w:rPr>
      </w:pPr>
      <w:r>
        <w:rPr>
          <w:b/>
        </w:rPr>
        <w:t>Objetivos competenciales</w:t>
      </w:r>
      <w:r w:rsidR="00592ADF">
        <w:rPr>
          <w:b/>
        </w:rPr>
        <w:t>:</w:t>
      </w:r>
    </w:p>
    <w:p w14:paraId="63258BD6" w14:textId="7E949E87" w:rsidR="005A0528" w:rsidRPr="005A0528" w:rsidRDefault="005A0528" w:rsidP="005A0528">
      <w:pPr>
        <w:pStyle w:val="Prrafodelista"/>
        <w:numPr>
          <w:ilvl w:val="0"/>
          <w:numId w:val="2"/>
        </w:numPr>
        <w:jc w:val="both"/>
      </w:pPr>
      <w:r w:rsidRPr="005A0528">
        <w:t>Establece relaciones entre propiedades de las gráficas y propiedades de las ecuaciones algebraicas.</w:t>
      </w:r>
    </w:p>
    <w:p w14:paraId="3A2CC51D" w14:textId="2692A42B" w:rsidR="00592ADF" w:rsidRDefault="00592ADF" w:rsidP="00592ADF">
      <w:pPr>
        <w:pStyle w:val="Prrafodelista"/>
        <w:numPr>
          <w:ilvl w:val="0"/>
          <w:numId w:val="2"/>
        </w:numPr>
        <w:jc w:val="both"/>
      </w:pPr>
      <w:r>
        <w:t>Reconoce los elementos que componen una función.</w:t>
      </w:r>
    </w:p>
    <w:p w14:paraId="6292B25D" w14:textId="35C18BD1" w:rsidR="00592ADF" w:rsidRDefault="00592ADF" w:rsidP="00592ADF">
      <w:pPr>
        <w:pStyle w:val="Prrafodelista"/>
        <w:numPr>
          <w:ilvl w:val="0"/>
          <w:numId w:val="2"/>
        </w:numPr>
        <w:jc w:val="both"/>
      </w:pPr>
      <w:r>
        <w:t>Resuelve adecuadamente problemas en diferentes contextos mediante las funciones de primer y segundo grado</w:t>
      </w:r>
      <w:r w:rsidR="00EC7A8D">
        <w:t>s</w:t>
      </w:r>
      <w:r w:rsidR="00AF2500">
        <w:t>.</w:t>
      </w:r>
    </w:p>
    <w:p w14:paraId="30D188E8" w14:textId="5D1DA585" w:rsidR="00592ADF" w:rsidRDefault="00592ADF" w:rsidP="00592ADF">
      <w:pPr>
        <w:pStyle w:val="Prrafodelista"/>
        <w:numPr>
          <w:ilvl w:val="0"/>
          <w:numId w:val="2"/>
        </w:numPr>
        <w:jc w:val="both"/>
      </w:pPr>
      <w:r>
        <w:t>Modela situaciones problema a través de las funciones de primer y segundo grado</w:t>
      </w:r>
      <w:r w:rsidR="00EC7A8D">
        <w:t>s</w:t>
      </w:r>
      <w:r w:rsidR="00AF2500">
        <w:t>.</w:t>
      </w:r>
    </w:p>
    <w:p w14:paraId="717DEE11" w14:textId="77777777" w:rsidR="00592ADF" w:rsidRDefault="00592ADF" w:rsidP="00592ADF">
      <w:pPr>
        <w:pStyle w:val="Prrafodelista"/>
        <w:jc w:val="both"/>
      </w:pPr>
    </w:p>
    <w:p w14:paraId="0722EE73" w14:textId="77777777" w:rsidR="00592ADF" w:rsidRDefault="00592ADF" w:rsidP="00592ADF">
      <w:pPr>
        <w:jc w:val="both"/>
        <w:rPr>
          <w:b/>
        </w:rPr>
      </w:pPr>
      <w:r w:rsidRPr="00143526">
        <w:rPr>
          <w:b/>
        </w:rPr>
        <w:t>Estrategia didáctica</w:t>
      </w:r>
    </w:p>
    <w:p w14:paraId="62227762" w14:textId="0C642488" w:rsidR="00D6484F" w:rsidRDefault="00592ADF" w:rsidP="00592ADF">
      <w:pPr>
        <w:jc w:val="both"/>
      </w:pPr>
      <w:r>
        <w:t xml:space="preserve">En esta unidad </w:t>
      </w:r>
      <w:r w:rsidR="00D6484F">
        <w:t xml:space="preserve">se trabaja uno de los conceptos más </w:t>
      </w:r>
      <w:r w:rsidR="00090589">
        <w:t>importantes</w:t>
      </w:r>
      <w:r w:rsidR="00D6484F">
        <w:t xml:space="preserve"> en el estudio de las matemáticas como lo es el de función. Las funciones son la herramienta de las matemáticas a través de las cuales se estudia y modela la relación de</w:t>
      </w:r>
      <w:r w:rsidR="00754C80">
        <w:t xml:space="preserve"> dependencia entre magnitudes, ya que </w:t>
      </w:r>
      <w:r w:rsidR="00BF7D16">
        <w:t>con el uso</w:t>
      </w:r>
      <w:r w:rsidR="00754C80">
        <w:t xml:space="preserve"> </w:t>
      </w:r>
      <w:r w:rsidR="00EC7A8D">
        <w:t xml:space="preserve">de </w:t>
      </w:r>
      <w:r w:rsidR="00754C80">
        <w:t>ellas es posible analizar el comportamiento que tiene una cantidad respecto a otra</w:t>
      </w:r>
      <w:r w:rsidR="00B02181">
        <w:t>.</w:t>
      </w:r>
    </w:p>
    <w:p w14:paraId="53784EAC" w14:textId="2D5C6C41" w:rsidR="00754C80" w:rsidRDefault="00F62A04" w:rsidP="00592ADF">
      <w:pPr>
        <w:jc w:val="both"/>
        <w:rPr>
          <w:b/>
        </w:rPr>
      </w:pPr>
      <w:r>
        <w:t xml:space="preserve">Para dar inicio al tema es conveniente recordar a los estudiantes </w:t>
      </w:r>
      <w:r w:rsidR="00754C80">
        <w:t>conceptos previos tales como conjunto, magnitud y polinomio de primer y segundo grado</w:t>
      </w:r>
      <w:r w:rsidR="00EC7A8D">
        <w:t>s</w:t>
      </w:r>
      <w:r w:rsidR="00754C80">
        <w:t xml:space="preserve"> </w:t>
      </w:r>
      <w:r w:rsidR="00EC7A8D">
        <w:t xml:space="preserve">con </w:t>
      </w:r>
      <w:r w:rsidR="00754C80">
        <w:t xml:space="preserve">una variable. Para ello es </w:t>
      </w:r>
      <w:r w:rsidR="00305AF6">
        <w:t>útil</w:t>
      </w:r>
      <w:r w:rsidR="00754C80">
        <w:t xml:space="preserve"> p</w:t>
      </w:r>
      <w:r>
        <w:t xml:space="preserve">roponer ejemplos concretos en </w:t>
      </w:r>
      <w:r w:rsidR="005A0528">
        <w:t>los</w:t>
      </w:r>
      <w:r>
        <w:t xml:space="preserve"> que se estudie la </w:t>
      </w:r>
      <w:r w:rsidRPr="00F62A04">
        <w:rPr>
          <w:b/>
        </w:rPr>
        <w:t>dependencia entre magnitudes</w:t>
      </w:r>
      <w:r w:rsidR="00EC7A8D" w:rsidRPr="00247112">
        <w:t>,</w:t>
      </w:r>
      <w:r>
        <w:t xml:space="preserve"> por ejemplo</w:t>
      </w:r>
      <w:r w:rsidR="00305AF6">
        <w:t>,</w:t>
      </w:r>
      <w:r>
        <w:t xml:space="preserve"> la relación costo versus número de artículos comprados</w:t>
      </w:r>
      <w:r w:rsidR="00EC7A8D">
        <w:t>,</w:t>
      </w:r>
      <w:r>
        <w:t xml:space="preserve"> para introducir </w:t>
      </w:r>
      <w:r w:rsidR="002769F0">
        <w:t xml:space="preserve">los </w:t>
      </w:r>
      <w:r>
        <w:t>concepto</w:t>
      </w:r>
      <w:r w:rsidR="002769F0">
        <w:t>s</w:t>
      </w:r>
      <w:r>
        <w:t xml:space="preserve"> de </w:t>
      </w:r>
      <w:r w:rsidRPr="00F62A04">
        <w:rPr>
          <w:b/>
        </w:rPr>
        <w:t>variación</w:t>
      </w:r>
      <w:r>
        <w:t xml:space="preserve"> y de </w:t>
      </w:r>
      <w:r w:rsidRPr="00F62A04">
        <w:rPr>
          <w:b/>
        </w:rPr>
        <w:t>dependencia</w:t>
      </w:r>
      <w:r w:rsidR="00754C80">
        <w:rPr>
          <w:b/>
        </w:rPr>
        <w:t>.</w:t>
      </w:r>
    </w:p>
    <w:p w14:paraId="5F4AE0FD" w14:textId="4B92A447" w:rsidR="00F62A04" w:rsidRDefault="00754C80" w:rsidP="00592ADF">
      <w:pPr>
        <w:jc w:val="both"/>
      </w:pPr>
      <w:r>
        <w:t xml:space="preserve">Se deben proponer </w:t>
      </w:r>
      <w:r w:rsidR="00F62A04">
        <w:t xml:space="preserve">situaciones que </w:t>
      </w:r>
      <w:r>
        <w:t>muestren la diferencia entre una relación y una función para hacer más énfasis y precisión en este último concepto.</w:t>
      </w:r>
    </w:p>
    <w:p w14:paraId="56A62373" w14:textId="08254C70" w:rsidR="00F62A04" w:rsidRDefault="00F62A04" w:rsidP="00592ADF">
      <w:pPr>
        <w:jc w:val="both"/>
      </w:pPr>
      <w:r>
        <w:t>Luego</w:t>
      </w:r>
      <w:r w:rsidR="00305AF6">
        <w:t>,</w:t>
      </w:r>
      <w:r>
        <w:t xml:space="preserve"> </w:t>
      </w:r>
      <w:r w:rsidR="00833916">
        <w:t xml:space="preserve">se debe definir y caracterizar lo que es una </w:t>
      </w:r>
      <w:r w:rsidR="00833916" w:rsidRPr="00833916">
        <w:rPr>
          <w:b/>
        </w:rPr>
        <w:t>función</w:t>
      </w:r>
      <w:r>
        <w:t xml:space="preserve"> </w:t>
      </w:r>
      <w:r w:rsidR="00833916">
        <w:t xml:space="preserve">con todos </w:t>
      </w:r>
      <w:r>
        <w:t>los elementos que la componen</w:t>
      </w:r>
      <w:r w:rsidR="005267BE">
        <w:t xml:space="preserve">; a través de </w:t>
      </w:r>
      <w:r>
        <w:t xml:space="preserve">un ejemplo se indica </w:t>
      </w:r>
      <w:r w:rsidR="005267BE">
        <w:t xml:space="preserve">qué </w:t>
      </w:r>
      <w:r>
        <w:t xml:space="preserve">significa </w:t>
      </w:r>
      <w:r w:rsidRPr="00F62A04">
        <w:rPr>
          <w:b/>
        </w:rPr>
        <w:t>calcular una imagen</w:t>
      </w:r>
      <w:r>
        <w:rPr>
          <w:b/>
        </w:rPr>
        <w:t xml:space="preserve">, </w:t>
      </w:r>
      <w:r w:rsidR="005267BE">
        <w:t xml:space="preserve">qué </w:t>
      </w:r>
      <w:r>
        <w:t xml:space="preserve">es una </w:t>
      </w:r>
      <w:r w:rsidRPr="00F62A04">
        <w:rPr>
          <w:b/>
        </w:rPr>
        <w:t>variable independiente</w:t>
      </w:r>
      <w:r>
        <w:t xml:space="preserve"> y </w:t>
      </w:r>
      <w:r w:rsidR="005267BE" w:rsidRPr="00F62A04">
        <w:t>qu</w:t>
      </w:r>
      <w:r w:rsidR="005267BE">
        <w:t>é</w:t>
      </w:r>
      <w:r w:rsidR="005267BE" w:rsidRPr="00F62A04">
        <w:t xml:space="preserve"> </w:t>
      </w:r>
      <w:r w:rsidRPr="00F62A04">
        <w:t>una</w:t>
      </w:r>
      <w:r w:rsidRPr="00F62A04">
        <w:rPr>
          <w:b/>
        </w:rPr>
        <w:t xml:space="preserve"> variable dependiente</w:t>
      </w:r>
      <w:r>
        <w:t>. Posteriormente</w:t>
      </w:r>
      <w:r w:rsidR="002769F0">
        <w:t>,</w:t>
      </w:r>
      <w:r>
        <w:t xml:space="preserve"> se menciona </w:t>
      </w:r>
      <w:r w:rsidR="005267BE">
        <w:t xml:space="preserve">qué son </w:t>
      </w:r>
      <w:r>
        <w:t xml:space="preserve">el </w:t>
      </w:r>
      <w:r w:rsidRPr="00F62A04">
        <w:rPr>
          <w:b/>
        </w:rPr>
        <w:t>dominio</w:t>
      </w:r>
      <w:r>
        <w:t xml:space="preserve"> y el </w:t>
      </w:r>
      <w:r w:rsidRPr="00F62A04">
        <w:rPr>
          <w:b/>
        </w:rPr>
        <w:t>rango</w:t>
      </w:r>
      <w:r>
        <w:t xml:space="preserve"> de una función.</w:t>
      </w:r>
    </w:p>
    <w:p w14:paraId="068879CC" w14:textId="762025BD" w:rsidR="00833916" w:rsidRDefault="00305AF6" w:rsidP="00592ADF">
      <w:pPr>
        <w:jc w:val="both"/>
      </w:pPr>
      <w:r>
        <w:lastRenderedPageBreak/>
        <w:t xml:space="preserve">Se debe </w:t>
      </w:r>
      <w:r w:rsidR="00F62A04">
        <w:t>proponer a los estudiantes</w:t>
      </w:r>
      <w:r w:rsidR="00833916">
        <w:t xml:space="preserve"> el desarrollo de los </w:t>
      </w:r>
      <w:r w:rsidR="00F62A04">
        <w:t xml:space="preserve">ejercicios y problemas </w:t>
      </w:r>
      <w:r w:rsidR="00833916">
        <w:t xml:space="preserve">que </w:t>
      </w:r>
      <w:r>
        <w:t>plantea</w:t>
      </w:r>
      <w:r w:rsidR="00833916">
        <w:t xml:space="preserve"> cada recurso</w:t>
      </w:r>
      <w:r w:rsidR="00B65CE9">
        <w:t>,</w:t>
      </w:r>
      <w:r w:rsidR="00833916">
        <w:t xml:space="preserve"> para </w:t>
      </w:r>
      <w:r w:rsidR="00F62A04">
        <w:t>que analice</w:t>
      </w:r>
      <w:r w:rsidR="0076083E">
        <w:t>n</w:t>
      </w:r>
      <w:r w:rsidR="00F62A04">
        <w:t xml:space="preserve"> y caracterice</w:t>
      </w:r>
      <w:r w:rsidR="0076083E">
        <w:t>n</w:t>
      </w:r>
      <w:r w:rsidR="00F62A04">
        <w:t xml:space="preserve"> cada uno de los elementos que componen una función.</w:t>
      </w:r>
    </w:p>
    <w:p w14:paraId="39D1B710" w14:textId="67EC2637" w:rsidR="00592ADF" w:rsidRDefault="00833916" w:rsidP="00592ADF">
      <w:pPr>
        <w:jc w:val="both"/>
      </w:pPr>
      <w:r>
        <w:t xml:space="preserve">A través de situaciones </w:t>
      </w:r>
      <w:r w:rsidR="00F62A04">
        <w:t xml:space="preserve">problema </w:t>
      </w:r>
      <w:r>
        <w:t>de un contexto geométrico y</w:t>
      </w:r>
      <w:r w:rsidR="00F62A04">
        <w:t xml:space="preserve"> de otras ciencias</w:t>
      </w:r>
      <w:r w:rsidR="0076083E">
        <w:t>,</w:t>
      </w:r>
      <w:r w:rsidR="00F62A04">
        <w:t xml:space="preserve"> </w:t>
      </w:r>
      <w:r>
        <w:t xml:space="preserve">se </w:t>
      </w:r>
      <w:r w:rsidR="0076083E">
        <w:t xml:space="preserve">explicarán </w:t>
      </w:r>
      <w:r w:rsidR="00F62A04">
        <w:t>los diferentes esquemas de represe</w:t>
      </w:r>
      <w:r>
        <w:t xml:space="preserve">ntación de una función iniciando con su </w:t>
      </w:r>
      <w:r w:rsidR="00F62A04">
        <w:t>expresión algebraica</w:t>
      </w:r>
      <w:r w:rsidR="0076083E">
        <w:t>,</w:t>
      </w:r>
      <w:r w:rsidR="00F62A04">
        <w:t xml:space="preserve"> para mostrar cómo se elabora una </w:t>
      </w:r>
      <w:r w:rsidR="00F62A04" w:rsidRPr="00F62A04">
        <w:rPr>
          <w:b/>
        </w:rPr>
        <w:t>tabla de datos</w:t>
      </w:r>
      <w:r w:rsidR="00B65CE9">
        <w:t>; es necesario</w:t>
      </w:r>
      <w:r w:rsidR="00F62A04">
        <w:t xml:space="preserve"> </w:t>
      </w:r>
      <w:r w:rsidR="00B65CE9">
        <w:t xml:space="preserve">hacer </w:t>
      </w:r>
      <w:r w:rsidR="00F62A04">
        <w:t xml:space="preserve">énfasis en que la tabla solo describe el comportamiento de la función para unos valores particulares y que a través de ellos se puede pasar a una representación gráfica en el plano cartesiano. En el estudio de la función en el plano cartesiano se debe hacer </w:t>
      </w:r>
      <w:r w:rsidR="00C1591E">
        <w:t xml:space="preserve">hincapié </w:t>
      </w:r>
      <w:r w:rsidR="00F62A04">
        <w:t xml:space="preserve">en mostrar a los estudiantes que el eje de las abscisas (eje </w:t>
      </w:r>
      <w:r w:rsidRPr="00833916">
        <w:rPr>
          <w:b/>
          <w:i/>
        </w:rPr>
        <w:t>X</w:t>
      </w:r>
      <w:r w:rsidR="00F62A04">
        <w:t xml:space="preserve">) representa a la variable independiente y el eje de las ordenadas (eje </w:t>
      </w:r>
      <w:r w:rsidRPr="00833916">
        <w:rPr>
          <w:b/>
          <w:i/>
        </w:rPr>
        <w:t>Y</w:t>
      </w:r>
      <w:r w:rsidR="00F62A04">
        <w:t xml:space="preserve">) </w:t>
      </w:r>
      <w:r w:rsidR="008F54DF">
        <w:t>escenifica</w:t>
      </w:r>
      <w:r w:rsidR="00B65CE9">
        <w:t xml:space="preserve"> </w:t>
      </w:r>
      <w:r w:rsidR="00F62A04">
        <w:t xml:space="preserve">a la variable dependiente. La representación gráfica también </w:t>
      </w:r>
      <w:r w:rsidR="00C1591E">
        <w:t xml:space="preserve">mostrará </w:t>
      </w:r>
      <w:r w:rsidR="00F62A04">
        <w:t xml:space="preserve">al estudiante la diferencia que existe entre una función y una relación.      </w:t>
      </w:r>
      <w:r w:rsidR="00D6484F">
        <w:t xml:space="preserve">   </w:t>
      </w:r>
    </w:p>
    <w:p w14:paraId="3D68AD8A" w14:textId="6074DB67" w:rsidR="00592ADF" w:rsidRDefault="00F62A04" w:rsidP="00592ADF">
      <w:pPr>
        <w:jc w:val="both"/>
      </w:pPr>
      <w:r>
        <w:t xml:space="preserve">Para profundizar en el concepto de función se </w:t>
      </w:r>
      <w:r w:rsidR="0007677A">
        <w:t xml:space="preserve">señalará </w:t>
      </w:r>
      <w:r>
        <w:t xml:space="preserve">a las funciones que tienen como representación gráfica una recta y una parábola. Para el primer caso se </w:t>
      </w:r>
      <w:r w:rsidR="00833916">
        <w:t>caracterizan y diferencian l</w:t>
      </w:r>
      <w:r>
        <w:t xml:space="preserve">as </w:t>
      </w:r>
      <w:r w:rsidRPr="00F62A04">
        <w:rPr>
          <w:b/>
        </w:rPr>
        <w:t xml:space="preserve">funciones constantes lineales y afines </w:t>
      </w:r>
      <w:r>
        <w:t xml:space="preserve">mediante </w:t>
      </w:r>
      <w:r w:rsidR="00833916">
        <w:t xml:space="preserve">situaciones problema que permiten identificar </w:t>
      </w:r>
      <w:r w:rsidR="0007677A">
        <w:t xml:space="preserve">diferencias </w:t>
      </w:r>
      <w:r>
        <w:t>características entre cada una.</w:t>
      </w:r>
    </w:p>
    <w:p w14:paraId="73D660F8" w14:textId="7E11F613" w:rsidR="00F62A04" w:rsidRDefault="00F62A04" w:rsidP="00592ADF">
      <w:pPr>
        <w:jc w:val="both"/>
      </w:pPr>
      <w:r>
        <w:t xml:space="preserve">A partir de este tipo de funciones se debe </w:t>
      </w:r>
      <w:r w:rsidR="00C57771">
        <w:t xml:space="preserve">determinar </w:t>
      </w:r>
      <w:r>
        <w:t xml:space="preserve">el comportamiento de su representación gráfica a través del estudio de la </w:t>
      </w:r>
      <w:r w:rsidRPr="00F62A04">
        <w:rPr>
          <w:b/>
        </w:rPr>
        <w:t>ecuación de la recta</w:t>
      </w:r>
      <w:r>
        <w:t xml:space="preserve"> haciendo énfasis en el estudio de la </w:t>
      </w:r>
      <w:r w:rsidRPr="00F62A04">
        <w:rPr>
          <w:b/>
        </w:rPr>
        <w:t>pendiente</w:t>
      </w:r>
      <w:r>
        <w:t xml:space="preserve"> y el </w:t>
      </w:r>
      <w:r>
        <w:rPr>
          <w:b/>
        </w:rPr>
        <w:t xml:space="preserve">punto de corte con </w:t>
      </w:r>
      <w:r w:rsidRPr="00F62A04">
        <w:rPr>
          <w:b/>
        </w:rPr>
        <w:t>e</w:t>
      </w:r>
      <w:r>
        <w:rPr>
          <w:b/>
        </w:rPr>
        <w:t>l</w:t>
      </w:r>
      <w:r w:rsidRPr="00F62A04">
        <w:rPr>
          <w:b/>
        </w:rPr>
        <w:t xml:space="preserve"> eje </w:t>
      </w:r>
      <w:r w:rsidR="00833916" w:rsidRPr="00833916">
        <w:rPr>
          <w:b/>
          <w:i/>
        </w:rPr>
        <w:t>Y</w:t>
      </w:r>
      <w:r>
        <w:t>.</w:t>
      </w:r>
    </w:p>
    <w:p w14:paraId="02530222" w14:textId="1336B32E" w:rsidR="00F62A04" w:rsidRDefault="00F62A04" w:rsidP="00592ADF">
      <w:pPr>
        <w:jc w:val="both"/>
        <w:rPr>
          <w:b/>
        </w:rPr>
      </w:pPr>
      <w:r>
        <w:t xml:space="preserve">Para el estudio de la función cuadrática se debe caracterizar su representación gráfica y mostrar los diferentes elementos que la componen como el </w:t>
      </w:r>
      <w:r w:rsidRPr="00F62A04">
        <w:rPr>
          <w:b/>
        </w:rPr>
        <w:t>vértice</w:t>
      </w:r>
      <w:r>
        <w:t xml:space="preserve">, las </w:t>
      </w:r>
      <w:r w:rsidRPr="00F62A04">
        <w:rPr>
          <w:b/>
        </w:rPr>
        <w:t>raíces</w:t>
      </w:r>
      <w:r w:rsidR="00456B62" w:rsidRPr="00247112">
        <w:t>,</w:t>
      </w:r>
      <w:r>
        <w:t xml:space="preserve"> el </w:t>
      </w:r>
      <w:r w:rsidRPr="00F62A04">
        <w:rPr>
          <w:b/>
        </w:rPr>
        <w:t>eje de simetría</w:t>
      </w:r>
      <w:r w:rsidR="00456B62" w:rsidRPr="00247112">
        <w:t>,</w:t>
      </w:r>
      <w:r>
        <w:t xml:space="preserve"> la </w:t>
      </w:r>
      <w:r w:rsidRPr="00F62A04">
        <w:rPr>
          <w:b/>
        </w:rPr>
        <w:t>concavidad</w:t>
      </w:r>
      <w:r>
        <w:t xml:space="preserve"> y </w:t>
      </w:r>
      <w:r w:rsidR="00B65CE9">
        <w:t xml:space="preserve">la </w:t>
      </w:r>
      <w:r w:rsidR="00B65CE9" w:rsidRPr="00F62A04">
        <w:rPr>
          <w:b/>
        </w:rPr>
        <w:t>inter</w:t>
      </w:r>
      <w:r w:rsidR="00B65CE9">
        <w:rPr>
          <w:b/>
        </w:rPr>
        <w:t>sección</w:t>
      </w:r>
      <w:r w:rsidR="00B65CE9" w:rsidRPr="00F62A04">
        <w:rPr>
          <w:b/>
        </w:rPr>
        <w:t xml:space="preserve"> </w:t>
      </w:r>
      <w:r w:rsidRPr="00F62A04">
        <w:rPr>
          <w:b/>
        </w:rPr>
        <w:t xml:space="preserve">con el eje </w:t>
      </w:r>
      <w:r w:rsidR="00833916" w:rsidRPr="00833916">
        <w:rPr>
          <w:b/>
          <w:i/>
        </w:rPr>
        <w:t>Y</w:t>
      </w:r>
      <w:r w:rsidR="0001603E">
        <w:rPr>
          <w:b/>
        </w:rPr>
        <w:t>.</w:t>
      </w:r>
    </w:p>
    <w:p w14:paraId="45858587" w14:textId="59F9C595" w:rsidR="00F62A04" w:rsidRPr="00F62A04" w:rsidRDefault="00F62A04" w:rsidP="00592ADF">
      <w:pPr>
        <w:jc w:val="both"/>
      </w:pPr>
      <w:r w:rsidRPr="00F62A04">
        <w:t>Durante el desarrollo de la unidad se debe trabajar con la formulación y modelación de situaciones problema que impliquen el uso y el estudio de las funciones constante</w:t>
      </w:r>
      <w:r w:rsidR="00833916">
        <w:t>s lineales</w:t>
      </w:r>
      <w:r w:rsidR="00456B62">
        <w:t>,</w:t>
      </w:r>
      <w:r w:rsidR="00833916">
        <w:t xml:space="preserve"> afines y cuadráticas que a través de los diferentes recursos se expone. </w:t>
      </w:r>
    </w:p>
    <w:p w14:paraId="2E606835" w14:textId="77777777" w:rsidR="0065315D" w:rsidRDefault="0065315D"/>
    <w:sectPr w:rsidR="00653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Light">
    <w:panose1 w:val="020B0304030504040204"/>
    <w:charset w:val="80"/>
    <w:family w:val="swiss"/>
    <w:pitch w:val="variable"/>
    <w:sig w:usb0="A0000AEF" w:usb1="29CFFCFB" w:usb2="00000016" w:usb3="00000000" w:csb0="003E01B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33E5F"/>
    <w:multiLevelType w:val="hybridMultilevel"/>
    <w:tmpl w:val="F2C62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482F"/>
    <w:multiLevelType w:val="hybridMultilevel"/>
    <w:tmpl w:val="70666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gar Josué Malagón Montaña">
    <w15:presenceInfo w15:providerId="None" w15:userId="Edgar Josué Malagón Montañ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DF"/>
    <w:rsid w:val="0001603E"/>
    <w:rsid w:val="00033398"/>
    <w:rsid w:val="0007677A"/>
    <w:rsid w:val="00090589"/>
    <w:rsid w:val="001F0915"/>
    <w:rsid w:val="00247112"/>
    <w:rsid w:val="002769F0"/>
    <w:rsid w:val="00305AF6"/>
    <w:rsid w:val="003A3392"/>
    <w:rsid w:val="00456B62"/>
    <w:rsid w:val="005267BE"/>
    <w:rsid w:val="00592ADF"/>
    <w:rsid w:val="005A0528"/>
    <w:rsid w:val="005D2232"/>
    <w:rsid w:val="005F4AE8"/>
    <w:rsid w:val="0065315D"/>
    <w:rsid w:val="00671596"/>
    <w:rsid w:val="00754C80"/>
    <w:rsid w:val="0076083E"/>
    <w:rsid w:val="00833916"/>
    <w:rsid w:val="008F018C"/>
    <w:rsid w:val="008F54DF"/>
    <w:rsid w:val="00A93B13"/>
    <w:rsid w:val="00AF2500"/>
    <w:rsid w:val="00B02181"/>
    <w:rsid w:val="00B65CE9"/>
    <w:rsid w:val="00BF7D16"/>
    <w:rsid w:val="00C1591E"/>
    <w:rsid w:val="00C57771"/>
    <w:rsid w:val="00D6484F"/>
    <w:rsid w:val="00D85FC5"/>
    <w:rsid w:val="00DA59BC"/>
    <w:rsid w:val="00EC7A8D"/>
    <w:rsid w:val="00F62A04"/>
    <w:rsid w:val="00F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EB316"/>
  <w15:chartTrackingRefBased/>
  <w15:docId w15:val="{DBEF9F01-1C9A-4543-A448-5DEC64D9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A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ADF"/>
    <w:pPr>
      <w:spacing w:after="200" w:line="276" w:lineRule="auto"/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905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05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058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05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058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0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muñoz vera</dc:creator>
  <cp:keywords/>
  <dc:description/>
  <cp:lastModifiedBy>Edgar Josué Malagón Montaña</cp:lastModifiedBy>
  <cp:revision>3</cp:revision>
  <dcterms:created xsi:type="dcterms:W3CDTF">2015-12-17T10:56:00Z</dcterms:created>
  <dcterms:modified xsi:type="dcterms:W3CDTF">2016-01-02T17:44:00Z</dcterms:modified>
</cp:coreProperties>
</file>